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4E" w:rsidRDefault="00EB384E">
      <w:pPr>
        <w:spacing w:line="240" w:lineRule="auto"/>
        <w:jc w:val="left"/>
      </w:pPr>
      <w:bookmarkStart w:id="0" w:name="_GoBack"/>
      <w:bookmarkEnd w:id="0"/>
      <w:r>
        <w:br w:type="page"/>
      </w:r>
    </w:p>
    <w:p w:rsidR="00EB384E" w:rsidRDefault="00EB384E">
      <w:pPr>
        <w:spacing w:line="240" w:lineRule="auto"/>
        <w:jc w:val="left"/>
      </w:pPr>
      <w:r>
        <w:lastRenderedPageBreak/>
        <w:br w:type="page"/>
      </w:r>
    </w:p>
    <w:p w:rsidR="00151657" w:rsidRPr="005702B5" w:rsidRDefault="00151657" w:rsidP="00B54FB5"/>
    <w:p w:rsidR="001A0293" w:rsidRPr="005702B5" w:rsidRDefault="001A0293" w:rsidP="00B54FB5">
      <w:pPr>
        <w:sectPr w:rsidR="001A0293" w:rsidRPr="005702B5" w:rsidSect="00EB384E">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057800" w:rsidRPr="00AE4179" w:rsidRDefault="00AE4179" w:rsidP="00EA7664">
      <w:pPr>
        <w:pStyle w:val="Huisstijl-Kopje"/>
      </w:pPr>
      <w:r w:rsidRPr="00AE4179">
        <w:lastRenderedPageBreak/>
        <w:t>Key words</w:t>
      </w:r>
    </w:p>
    <w:p w:rsidR="00057800" w:rsidRPr="00AE4179" w:rsidRDefault="00AE4179" w:rsidP="00EA7664">
      <w:r>
        <w:t xml:space="preserve">Functional design, </w:t>
      </w:r>
      <w:proofErr w:type="spellStart"/>
      <w:r>
        <w:t>Ringtoets</w:t>
      </w:r>
      <w:proofErr w:type="spellEnd"/>
      <w:r>
        <w:t>, semi-probabilistic assessment, WTI2017</w:t>
      </w:r>
    </w:p>
    <w:p w:rsidR="00057800" w:rsidRPr="00AE4179" w:rsidRDefault="00057800" w:rsidP="00EA7664"/>
    <w:p w:rsidR="00057800" w:rsidRPr="00AE4179" w:rsidRDefault="00AE4179" w:rsidP="00EA7664">
      <w:pPr>
        <w:pStyle w:val="Huisstijl-Kopje"/>
      </w:pPr>
      <w:r w:rsidRPr="00AE4179">
        <w:t>Summary</w:t>
      </w:r>
    </w:p>
    <w:p w:rsidR="001714F2" w:rsidRDefault="00AE4179" w:rsidP="00EA7664">
      <w:r>
        <w:t xml:space="preserve">This document concerns a functional design for semi-probabilistic assessment with </w:t>
      </w:r>
      <w:proofErr w:type="spellStart"/>
      <w:r>
        <w:t>Ringtoets</w:t>
      </w:r>
      <w:proofErr w:type="spellEnd"/>
      <w:r>
        <w:t xml:space="preserve">, the user interface for </w:t>
      </w:r>
      <w:r w:rsidR="00A50F56">
        <w:t xml:space="preserve">future statutory </w:t>
      </w:r>
      <w:r>
        <w:t>safety assessments.</w:t>
      </w:r>
      <w:r w:rsidR="00A50F56">
        <w:t xml:space="preserve"> </w:t>
      </w:r>
      <w:proofErr w:type="spellStart"/>
      <w:r w:rsidR="00A50F56">
        <w:t>Ringtoets</w:t>
      </w:r>
      <w:proofErr w:type="spellEnd"/>
      <w:r w:rsidR="00A50F56">
        <w:t xml:space="preserve"> is part of the WTI2017. The WTI2017 covers all instruments and guidelines for evaluating whether the primary flood defences comply with new safety standards that will be defined in terms of maximum allowable probabilities of flooding. </w:t>
      </w:r>
    </w:p>
    <w:p w:rsidR="001714F2" w:rsidRDefault="001714F2" w:rsidP="00EA7664"/>
    <w:p w:rsidR="001714F2" w:rsidRDefault="001714F2" w:rsidP="001714F2">
      <w:r>
        <w:t xml:space="preserve">The report first discusses the basic principles on which semi-probabilistic assessments rest, </w:t>
      </w:r>
      <w:proofErr w:type="gramStart"/>
      <w:r>
        <w:t>In</w:t>
      </w:r>
      <w:proofErr w:type="gramEnd"/>
      <w:r>
        <w:t xml:space="preserve"> semi-probabilistic assessments, limit state functions are fed with design values (i.e. representative values and partial safety factors). </w:t>
      </w:r>
      <w:r w:rsidR="001F1E35">
        <w:t>I</w:t>
      </w:r>
      <w:r>
        <w:t>n case of schematisation uncertainties (i.e. probabilities of mutually exclusive scenarios), the scenario probabilities and semi-probabilistic assessment results per scenario have to be combined to reach an overall verdict.</w:t>
      </w:r>
      <w:r w:rsidR="001F1E35">
        <w:t xml:space="preserve"> The procedure for doing so is described.</w:t>
      </w:r>
    </w:p>
    <w:p w:rsidR="001714F2" w:rsidRDefault="001714F2" w:rsidP="001714F2"/>
    <w:p w:rsidR="001714F2" w:rsidRDefault="001714F2" w:rsidP="001714F2">
      <w:r>
        <w:t xml:space="preserve">The second part of the report presents requirements for semi-probabilistic assessments with </w:t>
      </w:r>
      <w:proofErr w:type="spellStart"/>
      <w:r>
        <w:t>Ringtoets</w:t>
      </w:r>
      <w:proofErr w:type="spellEnd"/>
      <w:r>
        <w:t xml:space="preserve">. Detailed requirements are given for each failure mechanism for which a semi-probabilistic assessment </w:t>
      </w:r>
      <w:r w:rsidR="001F1E35">
        <w:t>has to</w:t>
      </w:r>
      <w:r>
        <w:t xml:space="preserve"> be made available in </w:t>
      </w:r>
      <w:proofErr w:type="spellStart"/>
      <w:r>
        <w:t>Ringtoets</w:t>
      </w:r>
      <w:proofErr w:type="spellEnd"/>
      <w:r>
        <w:t>.</w:t>
      </w:r>
    </w:p>
    <w:p w:rsidR="001714F2" w:rsidRDefault="001714F2" w:rsidP="001714F2"/>
    <w:p w:rsidR="001714F2" w:rsidRDefault="001714F2" w:rsidP="001714F2">
      <w:r>
        <w:t>The last part of the report deals with a global test plan</w:t>
      </w:r>
      <w:r w:rsidR="001F1E35">
        <w:t>. It introduces the types of tests that have to be carried out to ensure that all semi-probabilistic assessment procedures have been implemented correctly.</w:t>
      </w:r>
      <w:r>
        <w:t xml:space="preserve"> </w:t>
      </w:r>
    </w:p>
    <w:p w:rsidR="001714F2" w:rsidRDefault="001714F2" w:rsidP="001714F2"/>
    <w:p w:rsidR="00A50F56" w:rsidRDefault="00A50F56" w:rsidP="00EA7664"/>
    <w:p w:rsidR="00A50F56" w:rsidRPr="00AE4179" w:rsidRDefault="00A50F56" w:rsidP="00EA7664"/>
    <w:p w:rsidR="00057800" w:rsidRPr="00AE4179" w:rsidRDefault="00057800" w:rsidP="00EA7664"/>
    <w:p w:rsidR="00057800" w:rsidRPr="00EA7664" w:rsidRDefault="00AE4179" w:rsidP="00EA7664">
      <w:pPr>
        <w:pStyle w:val="Huisstijl-Kopje"/>
      </w:pPr>
      <w:r>
        <w:t>References</w:t>
      </w:r>
    </w:p>
    <w:p w:rsidR="00057800" w:rsidRPr="00EA7664" w:rsidRDefault="00AE4179" w:rsidP="00EA7664">
      <w:r>
        <w:t>-</w:t>
      </w:r>
    </w:p>
    <w:p w:rsidR="00057800" w:rsidRPr="00EA7664" w:rsidRDefault="00057800" w:rsidP="00EA7664"/>
    <w:p w:rsidR="00057800" w:rsidRPr="00EA7664" w:rsidRDefault="00057800" w:rsidP="00EA7664"/>
    <w:p w:rsidR="00057800" w:rsidRPr="00EA7664" w:rsidRDefault="00057800" w:rsidP="00EA7664"/>
    <w:p w:rsidR="00057800" w:rsidRPr="00EA7664" w:rsidRDefault="00057800" w:rsidP="00EA7664"/>
    <w:p w:rsidR="00057800" w:rsidRPr="00EA7664" w:rsidRDefault="00057800" w:rsidP="00EA7664"/>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20"/>
        <w:gridCol w:w="1170"/>
        <w:gridCol w:w="1350"/>
        <w:gridCol w:w="990"/>
        <w:gridCol w:w="1276"/>
        <w:gridCol w:w="974"/>
        <w:gridCol w:w="1080"/>
        <w:gridCol w:w="838"/>
      </w:tblGrid>
      <w:tr w:rsidR="00057800" w:rsidRPr="00C758AA" w:rsidTr="00AE4179">
        <w:tc>
          <w:tcPr>
            <w:tcW w:w="720" w:type="dxa"/>
            <w:shd w:val="clear" w:color="auto" w:fill="D9D9D9"/>
          </w:tcPr>
          <w:p w:rsidR="00057800" w:rsidRPr="00C758AA" w:rsidRDefault="00057800" w:rsidP="00AE4179">
            <w:pPr>
              <w:pStyle w:val="Huisstijl-Kopje"/>
            </w:pPr>
            <w:bookmarkStart w:id="13" w:name="tblVersie" w:colFirst="0" w:colLast="8"/>
            <w:r w:rsidRPr="00C758AA">
              <w:t>Versi</w:t>
            </w:r>
            <w:r w:rsidR="00AE4179">
              <w:t>on</w:t>
            </w:r>
          </w:p>
        </w:tc>
        <w:tc>
          <w:tcPr>
            <w:tcW w:w="1170" w:type="dxa"/>
            <w:shd w:val="clear" w:color="auto" w:fill="D9D9D9"/>
          </w:tcPr>
          <w:p w:rsidR="00057800" w:rsidRPr="00C758AA" w:rsidRDefault="00057800" w:rsidP="00AE4179">
            <w:pPr>
              <w:pStyle w:val="Huisstijl-Kopje"/>
            </w:pPr>
            <w:r w:rsidRPr="00C758AA">
              <w:t>Dat</w:t>
            </w:r>
            <w:r w:rsidR="00AE4179">
              <w:t>e</w:t>
            </w:r>
          </w:p>
        </w:tc>
        <w:tc>
          <w:tcPr>
            <w:tcW w:w="1350" w:type="dxa"/>
            <w:shd w:val="clear" w:color="auto" w:fill="D9D9D9"/>
          </w:tcPr>
          <w:p w:rsidR="00057800" w:rsidRPr="00C758AA" w:rsidRDefault="00057800" w:rsidP="00AE4179">
            <w:pPr>
              <w:pStyle w:val="Huisstijl-Kopje"/>
            </w:pPr>
            <w:r w:rsidRPr="00C758AA">
              <w:t>Aut</w:t>
            </w:r>
            <w:r w:rsidR="00AE4179">
              <w:t>hor</w:t>
            </w:r>
          </w:p>
        </w:tc>
        <w:tc>
          <w:tcPr>
            <w:tcW w:w="990" w:type="dxa"/>
            <w:shd w:val="clear" w:color="auto" w:fill="D9D9D9"/>
          </w:tcPr>
          <w:p w:rsidR="00057800" w:rsidRPr="00C758AA" w:rsidRDefault="00AE4179" w:rsidP="00EA7664">
            <w:pPr>
              <w:pStyle w:val="Huisstijl-Kopje"/>
            </w:pPr>
            <w:r>
              <w:rPr>
                <w:szCs w:val="18"/>
              </w:rPr>
              <w:t>Signature</w:t>
            </w:r>
          </w:p>
        </w:tc>
        <w:tc>
          <w:tcPr>
            <w:tcW w:w="1276" w:type="dxa"/>
            <w:shd w:val="clear" w:color="auto" w:fill="D9D9D9"/>
          </w:tcPr>
          <w:p w:rsidR="00057800" w:rsidRPr="00C758AA" w:rsidRDefault="00057800" w:rsidP="00EA7664">
            <w:pPr>
              <w:pStyle w:val="Huisstijl-Kopje"/>
            </w:pPr>
            <w:r w:rsidRPr="00C758AA">
              <w:t>Review</w:t>
            </w:r>
          </w:p>
        </w:tc>
        <w:tc>
          <w:tcPr>
            <w:tcW w:w="974" w:type="dxa"/>
            <w:shd w:val="clear" w:color="auto" w:fill="D9D9D9"/>
          </w:tcPr>
          <w:p w:rsidR="00057800" w:rsidRPr="00C758AA" w:rsidRDefault="00AE4179" w:rsidP="00EA7664">
            <w:pPr>
              <w:pStyle w:val="Huisstijl-Kopje"/>
              <w:rPr>
                <w:szCs w:val="18"/>
              </w:rPr>
            </w:pPr>
            <w:r>
              <w:rPr>
                <w:szCs w:val="18"/>
              </w:rPr>
              <w:t>Signature</w:t>
            </w:r>
          </w:p>
        </w:tc>
        <w:tc>
          <w:tcPr>
            <w:tcW w:w="1080" w:type="dxa"/>
            <w:shd w:val="clear" w:color="auto" w:fill="D9D9D9"/>
          </w:tcPr>
          <w:p w:rsidR="00057800" w:rsidRPr="00C758AA" w:rsidRDefault="00AE4179" w:rsidP="00EA7664">
            <w:pPr>
              <w:pStyle w:val="Huisstijl-Kopje"/>
              <w:rPr>
                <w:szCs w:val="18"/>
              </w:rPr>
            </w:pPr>
            <w:r>
              <w:rPr>
                <w:szCs w:val="18"/>
              </w:rPr>
              <w:t>Approval</w:t>
            </w:r>
          </w:p>
        </w:tc>
        <w:tc>
          <w:tcPr>
            <w:tcW w:w="838" w:type="dxa"/>
            <w:shd w:val="clear" w:color="auto" w:fill="D9D9D9"/>
          </w:tcPr>
          <w:p w:rsidR="00057800" w:rsidRPr="00C758AA" w:rsidRDefault="00AE4179" w:rsidP="00EA7664">
            <w:pPr>
              <w:pStyle w:val="Huisstijl-Kopje"/>
            </w:pPr>
            <w:r>
              <w:rPr>
                <w:szCs w:val="18"/>
              </w:rPr>
              <w:t>Signature</w:t>
            </w:r>
          </w:p>
        </w:tc>
      </w:tr>
      <w:tr w:rsidR="00057800" w:rsidRPr="0007421A" w:rsidTr="00AE4179">
        <w:tc>
          <w:tcPr>
            <w:tcW w:w="720" w:type="dxa"/>
          </w:tcPr>
          <w:p w:rsidR="00057800" w:rsidRPr="00CC2021" w:rsidRDefault="007B450C" w:rsidP="00EA7664">
            <w:pPr>
              <w:pStyle w:val="Huisstijl-TabelStatus"/>
            </w:pPr>
            <w:bookmarkStart w:id="14" w:name="bmVersie" w:colFirst="0" w:colLast="0"/>
            <w:bookmarkStart w:id="15" w:name="bmDatum" w:colFirst="1" w:colLast="1"/>
            <w:ins w:id="16" w:author="Ruben Jongejan" w:date="2015-06-26T13:53:00Z">
              <w:r>
                <w:t>2</w:t>
              </w:r>
            </w:ins>
          </w:p>
        </w:tc>
        <w:tc>
          <w:tcPr>
            <w:tcW w:w="1170" w:type="dxa"/>
          </w:tcPr>
          <w:p w:rsidR="00057800" w:rsidRPr="00CC2021" w:rsidRDefault="00926C8A" w:rsidP="00EA7664">
            <w:pPr>
              <w:pStyle w:val="Huisstijl-TabelStatus"/>
            </w:pPr>
            <w:del w:id="17" w:author="Ruben Jongejan" w:date="2015-06-24T09:21:00Z">
              <w:r w:rsidDel="0046452D">
                <w:delText>April</w:delText>
              </w:r>
              <w:r w:rsidR="00057800" w:rsidDel="0046452D">
                <w:delText xml:space="preserve"> </w:delText>
              </w:r>
            </w:del>
            <w:ins w:id="18" w:author="Ruben Jongejan" w:date="2015-06-24T09:21:00Z">
              <w:r w:rsidR="0046452D">
                <w:t xml:space="preserve">June </w:t>
              </w:r>
            </w:ins>
            <w:r w:rsidR="00057800">
              <w:t>2015</w:t>
            </w:r>
          </w:p>
        </w:tc>
        <w:tc>
          <w:tcPr>
            <w:tcW w:w="1350" w:type="dxa"/>
          </w:tcPr>
          <w:p w:rsidR="00057800" w:rsidRPr="00CC2021" w:rsidRDefault="00057800" w:rsidP="00EA7664">
            <w:pPr>
              <w:pStyle w:val="Huisstijl-TabelStatus"/>
            </w:pPr>
            <w:r>
              <w:t>R.B. Jongejan</w:t>
            </w:r>
          </w:p>
        </w:tc>
        <w:tc>
          <w:tcPr>
            <w:tcW w:w="990" w:type="dxa"/>
          </w:tcPr>
          <w:p w:rsidR="00057800" w:rsidRPr="00CC2021" w:rsidRDefault="00057800" w:rsidP="00EA7664">
            <w:pPr>
              <w:pStyle w:val="Huisstijl-TabelStatus"/>
            </w:pPr>
          </w:p>
        </w:tc>
        <w:tc>
          <w:tcPr>
            <w:tcW w:w="1276" w:type="dxa"/>
          </w:tcPr>
          <w:p w:rsidR="00057800" w:rsidRPr="00CC2021" w:rsidRDefault="00057800">
            <w:pPr>
              <w:pStyle w:val="Huisstijl-TabelStatus"/>
            </w:pPr>
            <w:r>
              <w:t xml:space="preserve">R. </w:t>
            </w:r>
            <w:r w:rsidR="00702A83">
              <w:t>Brinkman</w:t>
            </w:r>
          </w:p>
        </w:tc>
        <w:tc>
          <w:tcPr>
            <w:tcW w:w="974" w:type="dxa"/>
          </w:tcPr>
          <w:p w:rsidR="00057800" w:rsidRPr="00035D1B" w:rsidRDefault="00057800" w:rsidP="00EA7664">
            <w:pPr>
              <w:pStyle w:val="Huisstijl-TabelStatus"/>
            </w:pPr>
          </w:p>
        </w:tc>
        <w:tc>
          <w:tcPr>
            <w:tcW w:w="1080" w:type="dxa"/>
          </w:tcPr>
          <w:p w:rsidR="00057800" w:rsidRPr="00935F20" w:rsidRDefault="0007421A" w:rsidP="00EA7664">
            <w:pPr>
              <w:pStyle w:val="Huisstijl-TabelStatus"/>
              <w:rPr>
                <w:lang w:val="nl-NL"/>
              </w:rPr>
            </w:pPr>
            <w:r w:rsidRPr="00935F20">
              <w:rPr>
                <w:lang w:val="nl-NL"/>
              </w:rPr>
              <w:t xml:space="preserve">G. </w:t>
            </w:r>
            <w:r>
              <w:rPr>
                <w:lang w:val="nl-NL"/>
              </w:rPr>
              <w:t>Blom</w:t>
            </w:r>
          </w:p>
        </w:tc>
        <w:tc>
          <w:tcPr>
            <w:tcW w:w="838" w:type="dxa"/>
          </w:tcPr>
          <w:p w:rsidR="00057800" w:rsidRPr="00935F20" w:rsidRDefault="00057800" w:rsidP="00EA7664">
            <w:pPr>
              <w:pStyle w:val="Huisstijl-TabelStatus"/>
              <w:rPr>
                <w:lang w:val="nl-NL"/>
              </w:rPr>
            </w:pPr>
          </w:p>
        </w:tc>
      </w:tr>
      <w:bookmarkEnd w:id="14"/>
      <w:bookmarkEnd w:id="15"/>
      <w:tr w:rsidR="00057800" w:rsidRPr="0007421A" w:rsidTr="00AE4179">
        <w:tc>
          <w:tcPr>
            <w:tcW w:w="720" w:type="dxa"/>
          </w:tcPr>
          <w:p w:rsidR="00057800" w:rsidRPr="00935F20" w:rsidRDefault="00057800" w:rsidP="00EA7664">
            <w:pPr>
              <w:pStyle w:val="Huisstijl-TabelStatus"/>
              <w:rPr>
                <w:lang w:val="nl-NL"/>
              </w:rPr>
            </w:pPr>
          </w:p>
        </w:tc>
        <w:tc>
          <w:tcPr>
            <w:tcW w:w="1170" w:type="dxa"/>
          </w:tcPr>
          <w:p w:rsidR="00057800" w:rsidRPr="00935F20" w:rsidRDefault="00057800" w:rsidP="00EA7664">
            <w:pPr>
              <w:pStyle w:val="Huisstijl-TabelStatus"/>
              <w:rPr>
                <w:lang w:val="nl-NL"/>
              </w:rPr>
            </w:pPr>
          </w:p>
        </w:tc>
        <w:tc>
          <w:tcPr>
            <w:tcW w:w="1350" w:type="dxa"/>
          </w:tcPr>
          <w:p w:rsidR="00057800" w:rsidRPr="00935F20" w:rsidRDefault="00A34E91" w:rsidP="00EA7664">
            <w:pPr>
              <w:pStyle w:val="Huisstijl-TabelStatus"/>
              <w:rPr>
                <w:lang w:val="nl-NL"/>
              </w:rPr>
            </w:pPr>
            <w:r w:rsidRPr="00935F20">
              <w:rPr>
                <w:lang w:val="nl-NL"/>
              </w:rPr>
              <w:t>W.J. Klerk</w:t>
            </w:r>
          </w:p>
        </w:tc>
        <w:tc>
          <w:tcPr>
            <w:tcW w:w="990" w:type="dxa"/>
          </w:tcPr>
          <w:p w:rsidR="00057800" w:rsidRPr="00935F20" w:rsidRDefault="00057800" w:rsidP="00EA7664">
            <w:pPr>
              <w:pStyle w:val="Huisstijl-TabelStatus"/>
              <w:rPr>
                <w:lang w:val="nl-NL"/>
              </w:rPr>
            </w:pPr>
          </w:p>
        </w:tc>
        <w:tc>
          <w:tcPr>
            <w:tcW w:w="1276" w:type="dxa"/>
          </w:tcPr>
          <w:p w:rsidR="00057800" w:rsidRPr="00935F20" w:rsidRDefault="00057800" w:rsidP="00EA7664">
            <w:pPr>
              <w:pStyle w:val="Huisstijl-TabelStatus"/>
              <w:rPr>
                <w:lang w:val="nl-NL"/>
              </w:rPr>
            </w:pPr>
          </w:p>
        </w:tc>
        <w:tc>
          <w:tcPr>
            <w:tcW w:w="974" w:type="dxa"/>
          </w:tcPr>
          <w:p w:rsidR="00057800" w:rsidRPr="00935F20" w:rsidRDefault="00057800" w:rsidP="00EA7664">
            <w:pPr>
              <w:pStyle w:val="Huisstijl-TabelStatus"/>
              <w:rPr>
                <w:lang w:val="nl-NL"/>
              </w:rPr>
            </w:pPr>
          </w:p>
        </w:tc>
        <w:tc>
          <w:tcPr>
            <w:tcW w:w="1080" w:type="dxa"/>
          </w:tcPr>
          <w:p w:rsidR="00057800" w:rsidRPr="00935F20" w:rsidRDefault="00057800" w:rsidP="00EA7664">
            <w:pPr>
              <w:pStyle w:val="Huisstijl-TabelStatus"/>
              <w:rPr>
                <w:lang w:val="nl-NL"/>
              </w:rPr>
            </w:pPr>
          </w:p>
        </w:tc>
        <w:tc>
          <w:tcPr>
            <w:tcW w:w="838" w:type="dxa"/>
          </w:tcPr>
          <w:p w:rsidR="00057800" w:rsidRPr="00935F20" w:rsidRDefault="00057800" w:rsidP="00EA7664">
            <w:pPr>
              <w:pStyle w:val="Huisstijl-TabelStatus"/>
              <w:rPr>
                <w:lang w:val="nl-NL"/>
              </w:rPr>
            </w:pPr>
          </w:p>
        </w:tc>
      </w:tr>
      <w:tr w:rsidR="00057800" w:rsidRPr="0007421A" w:rsidTr="00AE4179">
        <w:tc>
          <w:tcPr>
            <w:tcW w:w="720" w:type="dxa"/>
          </w:tcPr>
          <w:p w:rsidR="00057800" w:rsidRPr="00935F20" w:rsidRDefault="00057800" w:rsidP="00EA7664">
            <w:pPr>
              <w:pStyle w:val="Huisstijl-TabelStatus"/>
              <w:rPr>
                <w:lang w:val="nl-NL"/>
              </w:rPr>
            </w:pPr>
          </w:p>
        </w:tc>
        <w:tc>
          <w:tcPr>
            <w:tcW w:w="1170" w:type="dxa"/>
          </w:tcPr>
          <w:p w:rsidR="00057800" w:rsidRPr="00935F20" w:rsidRDefault="00057800" w:rsidP="00EA7664">
            <w:pPr>
              <w:pStyle w:val="Huisstijl-TabelStatus"/>
              <w:rPr>
                <w:lang w:val="nl-NL"/>
              </w:rPr>
            </w:pPr>
          </w:p>
        </w:tc>
        <w:tc>
          <w:tcPr>
            <w:tcW w:w="1350" w:type="dxa"/>
          </w:tcPr>
          <w:p w:rsidR="00057800" w:rsidRPr="00935F20" w:rsidRDefault="00057800" w:rsidP="00EA7664">
            <w:pPr>
              <w:pStyle w:val="Huisstijl-TabelStatus"/>
              <w:rPr>
                <w:lang w:val="nl-NL"/>
              </w:rPr>
            </w:pPr>
          </w:p>
        </w:tc>
        <w:tc>
          <w:tcPr>
            <w:tcW w:w="990" w:type="dxa"/>
          </w:tcPr>
          <w:p w:rsidR="00057800" w:rsidRPr="00935F20" w:rsidRDefault="00057800" w:rsidP="00EA7664">
            <w:pPr>
              <w:pStyle w:val="Huisstijl-TabelStatus"/>
              <w:rPr>
                <w:lang w:val="nl-NL"/>
              </w:rPr>
            </w:pPr>
          </w:p>
        </w:tc>
        <w:tc>
          <w:tcPr>
            <w:tcW w:w="1276" w:type="dxa"/>
          </w:tcPr>
          <w:p w:rsidR="00057800" w:rsidRPr="00935F20" w:rsidRDefault="00057800" w:rsidP="00EA7664">
            <w:pPr>
              <w:pStyle w:val="Huisstijl-TabelStatus"/>
              <w:rPr>
                <w:lang w:val="nl-NL"/>
              </w:rPr>
            </w:pPr>
          </w:p>
        </w:tc>
        <w:tc>
          <w:tcPr>
            <w:tcW w:w="974" w:type="dxa"/>
          </w:tcPr>
          <w:p w:rsidR="00057800" w:rsidRPr="00935F20" w:rsidRDefault="00057800" w:rsidP="00EA7664">
            <w:pPr>
              <w:pStyle w:val="Huisstijl-TabelStatus"/>
              <w:rPr>
                <w:lang w:val="nl-NL"/>
              </w:rPr>
            </w:pPr>
          </w:p>
        </w:tc>
        <w:tc>
          <w:tcPr>
            <w:tcW w:w="1080" w:type="dxa"/>
          </w:tcPr>
          <w:p w:rsidR="00057800" w:rsidRPr="00935F20" w:rsidRDefault="00057800" w:rsidP="00EA7664">
            <w:pPr>
              <w:pStyle w:val="Huisstijl-TabelStatus"/>
              <w:rPr>
                <w:lang w:val="nl-NL"/>
              </w:rPr>
            </w:pPr>
          </w:p>
        </w:tc>
        <w:tc>
          <w:tcPr>
            <w:tcW w:w="838" w:type="dxa"/>
          </w:tcPr>
          <w:p w:rsidR="00057800" w:rsidRPr="00935F20" w:rsidRDefault="00057800" w:rsidP="00EA7664">
            <w:pPr>
              <w:pStyle w:val="Huisstijl-TabelStatus"/>
              <w:rPr>
                <w:lang w:val="nl-NL"/>
              </w:rPr>
            </w:pPr>
          </w:p>
        </w:tc>
      </w:tr>
      <w:bookmarkEnd w:id="13"/>
    </w:tbl>
    <w:p w:rsidR="00057800" w:rsidRPr="00935F20" w:rsidRDefault="00057800" w:rsidP="00EA7664">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057800" w:rsidRPr="0007421A" w:rsidTr="00EA7664">
        <w:tc>
          <w:tcPr>
            <w:tcW w:w="8420" w:type="dxa"/>
            <w:shd w:val="clear" w:color="auto" w:fill="auto"/>
          </w:tcPr>
          <w:p w:rsidR="00EB384E" w:rsidRPr="00935F20" w:rsidRDefault="00EB384E" w:rsidP="00EB384E">
            <w:pPr>
              <w:pStyle w:val="Huisstijl-Kopje"/>
              <w:rPr>
                <w:lang w:val="nl-NL"/>
              </w:rPr>
            </w:pPr>
            <w:bookmarkStart w:id="19" w:name="bmStatus" w:colFirst="0" w:colLast="0"/>
            <w:r w:rsidRPr="00935F20">
              <w:rPr>
                <w:lang w:val="nl-NL"/>
              </w:rPr>
              <w:t>State</w:t>
            </w:r>
          </w:p>
          <w:p w:rsidR="00057800" w:rsidRPr="00935F20" w:rsidRDefault="00EB384E" w:rsidP="00EB384E">
            <w:pPr>
              <w:pStyle w:val="Huisstijl-Gegeven"/>
              <w:rPr>
                <w:lang w:val="nl-NL"/>
              </w:rPr>
            </w:pPr>
            <w:r w:rsidRPr="00935F20">
              <w:rPr>
                <w:lang w:val="nl-NL"/>
              </w:rPr>
              <w:t>final</w:t>
            </w:r>
          </w:p>
        </w:tc>
      </w:tr>
      <w:bookmarkEnd w:id="19"/>
    </w:tbl>
    <w:p w:rsidR="00057800" w:rsidRPr="00935F20" w:rsidRDefault="00057800" w:rsidP="00EA7664">
      <w:pPr>
        <w:rPr>
          <w:lang w:val="nl-NL"/>
        </w:rPr>
      </w:pPr>
    </w:p>
    <w:p w:rsidR="00A45B92" w:rsidRPr="00935F20" w:rsidRDefault="00A45B92" w:rsidP="00AA68D5">
      <w:pPr>
        <w:rPr>
          <w:lang w:val="nl-NL"/>
        </w:rPr>
      </w:pPr>
    </w:p>
    <w:p w:rsidR="00394FC0" w:rsidRPr="00935F20" w:rsidRDefault="00394FC0">
      <w:pPr>
        <w:spacing w:line="240" w:lineRule="auto"/>
        <w:jc w:val="left"/>
        <w:rPr>
          <w:b/>
          <w:noProof/>
          <w:sz w:val="17"/>
          <w:lang w:val="nl-NL"/>
        </w:rPr>
      </w:pPr>
      <w:r w:rsidRPr="00935F20">
        <w:rPr>
          <w:lang w:val="nl-NL"/>
        </w:rPr>
        <w:br w:type="page"/>
      </w:r>
    </w:p>
    <w:p w:rsidR="001F1E35" w:rsidRPr="00394FC0" w:rsidRDefault="001F1E35" w:rsidP="001F1E35">
      <w:pPr>
        <w:pStyle w:val="Huisstijl-Kopje"/>
        <w:rPr>
          <w:lang w:val="nl-NL"/>
        </w:rPr>
      </w:pPr>
      <w:r w:rsidRPr="00394FC0">
        <w:rPr>
          <w:lang w:val="nl-NL"/>
        </w:rPr>
        <w:lastRenderedPageBreak/>
        <w:t>Trefwoorden</w:t>
      </w:r>
    </w:p>
    <w:p w:rsidR="001F1E35" w:rsidRPr="00394FC0" w:rsidRDefault="001F1E35" w:rsidP="001F1E35">
      <w:pPr>
        <w:rPr>
          <w:lang w:val="nl-NL"/>
        </w:rPr>
      </w:pPr>
      <w:r w:rsidRPr="00394FC0">
        <w:rPr>
          <w:lang w:val="nl-NL"/>
        </w:rPr>
        <w:t>Functioneel ontwerp, Ringtoets, semi-probabilistische beoordeling, WTI2017</w:t>
      </w:r>
    </w:p>
    <w:p w:rsidR="001F1E35" w:rsidRPr="00394FC0" w:rsidRDefault="001F1E35" w:rsidP="001F1E35">
      <w:pPr>
        <w:rPr>
          <w:lang w:val="nl-NL"/>
        </w:rPr>
      </w:pPr>
    </w:p>
    <w:p w:rsidR="001F1E35" w:rsidRPr="00394FC0" w:rsidRDefault="001F1E35" w:rsidP="001F1E35">
      <w:pPr>
        <w:pStyle w:val="Huisstijl-Kopje"/>
        <w:rPr>
          <w:lang w:val="nl-NL"/>
        </w:rPr>
      </w:pPr>
      <w:r w:rsidRPr="00394FC0">
        <w:rPr>
          <w:lang w:val="nl-NL"/>
        </w:rPr>
        <w:t>Nederlandse samenvatting</w:t>
      </w:r>
    </w:p>
    <w:p w:rsidR="001F1E35" w:rsidRPr="00394FC0" w:rsidRDefault="001F1E35" w:rsidP="001F1E35">
      <w:pPr>
        <w:pStyle w:val="Huisstijl-Kopje"/>
        <w:rPr>
          <w:lang w:val="nl-NL"/>
        </w:rPr>
      </w:pPr>
    </w:p>
    <w:p w:rsidR="001F1E35" w:rsidRPr="00394FC0" w:rsidRDefault="001F1E35" w:rsidP="001F1E35">
      <w:pPr>
        <w:rPr>
          <w:lang w:val="nl-NL"/>
        </w:rPr>
      </w:pPr>
      <w:r w:rsidRPr="00394FC0">
        <w:rPr>
          <w:lang w:val="nl-NL"/>
        </w:rPr>
        <w:t xml:space="preserve">Dit document betreft een functioneel ontwerp voor semi-probabilistische beoordelingen met Ringtoets, de </w:t>
      </w:r>
      <w:proofErr w:type="spellStart"/>
      <w:r w:rsidRPr="00394FC0">
        <w:rPr>
          <w:lang w:val="nl-NL"/>
        </w:rPr>
        <w:t>user-interface</w:t>
      </w:r>
      <w:proofErr w:type="spellEnd"/>
      <w:r w:rsidRPr="00394FC0">
        <w:rPr>
          <w:lang w:val="nl-NL"/>
        </w:rPr>
        <w:t xml:space="preserve"> van toekomstige wettelijke toetsingen. Ringtoets is onderdeel van het wettelijk toetsinstrumentarium 2017, het WTI2017. Het WTI2017 bevat instrumenten en voorschriften om te kunnen beoordelen of de primaire waterkeringen voldoen aan de nieuwe normen, die zullen worden gedefinieerd in termen van maximaal toelaatbare overstromingskansen.</w:t>
      </w:r>
    </w:p>
    <w:p w:rsidR="001F1E35" w:rsidRPr="00394FC0" w:rsidRDefault="001F1E35" w:rsidP="001F1E35">
      <w:pPr>
        <w:rPr>
          <w:lang w:val="nl-NL"/>
        </w:rPr>
      </w:pPr>
    </w:p>
    <w:p w:rsidR="001F1E35" w:rsidRPr="00394FC0" w:rsidRDefault="001F1E35" w:rsidP="001F1E35">
      <w:pPr>
        <w:rPr>
          <w:lang w:val="nl-NL"/>
        </w:rPr>
      </w:pPr>
      <w:r w:rsidRPr="00394FC0">
        <w:rPr>
          <w:lang w:val="nl-NL"/>
        </w:rPr>
        <w:t xml:space="preserve">In het eerste deel van het rapport worden de basisprincipes geïntroduceerd waarop semi-probabilistische toetsvoorschriften berusten. In semi-probabilistische beoordelingen worden grenstoestandfuncties gevoed met rekenwaarden (representatieve waarden en </w:t>
      </w:r>
      <w:proofErr w:type="gramStart"/>
      <w:r w:rsidRPr="00394FC0">
        <w:rPr>
          <w:lang w:val="nl-NL"/>
        </w:rPr>
        <w:t>partiële</w:t>
      </w:r>
      <w:proofErr w:type="gramEnd"/>
      <w:r w:rsidRPr="00394FC0">
        <w:rPr>
          <w:lang w:val="nl-NL"/>
        </w:rPr>
        <w:t xml:space="preserve"> veiligheidsfactoren). In geval van schematiseringsonzekerheden moeten de semi-probabilistische beoordelingen per scenario gecombineerd tot een eindoordeel, rekening houdend met de scenariokansen. De procedure om dit te doen, wordt in dit deel van het rapport toegelicht.</w:t>
      </w:r>
    </w:p>
    <w:p w:rsidR="001F1E35" w:rsidRPr="00394FC0" w:rsidRDefault="001F1E35" w:rsidP="001F1E35">
      <w:pPr>
        <w:rPr>
          <w:lang w:val="nl-NL"/>
        </w:rPr>
      </w:pPr>
    </w:p>
    <w:p w:rsidR="001F1E35" w:rsidRPr="00394FC0" w:rsidRDefault="001F1E35" w:rsidP="001F1E35">
      <w:pPr>
        <w:rPr>
          <w:lang w:val="nl-NL"/>
        </w:rPr>
      </w:pPr>
      <w:r w:rsidRPr="00394FC0">
        <w:rPr>
          <w:lang w:val="nl-NL"/>
        </w:rPr>
        <w:t>Het tweede deel van het rapport bevat de functionele eisen voor semi-probabilistische beoordelingen met Ringtoets. Voor elk faalmechanisme waarvoor een semi-probabilistische toetsing mogelijk moet worden gemaakt, worden eisen gepresenteerd.</w:t>
      </w:r>
    </w:p>
    <w:p w:rsidR="001F1E35" w:rsidRPr="00394FC0" w:rsidRDefault="001F1E35" w:rsidP="001F1E35">
      <w:pPr>
        <w:rPr>
          <w:lang w:val="nl-NL"/>
        </w:rPr>
      </w:pPr>
    </w:p>
    <w:p w:rsidR="001F1E35" w:rsidRPr="00394FC0" w:rsidRDefault="001F1E35" w:rsidP="001F1E35">
      <w:pPr>
        <w:rPr>
          <w:lang w:val="nl-NL"/>
        </w:rPr>
      </w:pPr>
      <w:r w:rsidRPr="00394FC0">
        <w:rPr>
          <w:lang w:val="nl-NL"/>
        </w:rPr>
        <w:t xml:space="preserve">Het laatste deel van het rapport betreft een globaal </w:t>
      </w:r>
      <w:proofErr w:type="spellStart"/>
      <w:r w:rsidRPr="00394FC0">
        <w:rPr>
          <w:lang w:val="nl-NL"/>
        </w:rPr>
        <w:t>testplan</w:t>
      </w:r>
      <w:proofErr w:type="spellEnd"/>
      <w:r w:rsidRPr="00394FC0">
        <w:rPr>
          <w:lang w:val="nl-NL"/>
        </w:rPr>
        <w:t>. Hierin worden de typen tests beschreven die uitgevoerd moeten worden om te beoordelen of de semi-probabilistische procedures correct zijn geïmplementeerd.</w:t>
      </w:r>
    </w:p>
    <w:p w:rsidR="001F1E35" w:rsidRPr="00394FC0" w:rsidRDefault="001F1E35" w:rsidP="001F1E35">
      <w:pPr>
        <w:rPr>
          <w:lang w:val="nl-NL"/>
        </w:rPr>
      </w:pPr>
    </w:p>
    <w:p w:rsidR="001F1E35" w:rsidRPr="00394FC0" w:rsidRDefault="001F1E35" w:rsidP="001F1E35">
      <w:pPr>
        <w:rPr>
          <w:lang w:val="nl-NL"/>
        </w:rPr>
      </w:pPr>
    </w:p>
    <w:p w:rsidR="001F1E35" w:rsidRPr="00394FC0" w:rsidRDefault="001F1E35" w:rsidP="001F1E35">
      <w:pPr>
        <w:rPr>
          <w:lang w:val="nl-NL"/>
        </w:rPr>
      </w:pPr>
    </w:p>
    <w:p w:rsidR="001F1E35" w:rsidRPr="00394FC0" w:rsidRDefault="001F1E35" w:rsidP="001F1E35">
      <w:pPr>
        <w:rPr>
          <w:lang w:val="nl-NL"/>
        </w:rPr>
      </w:pPr>
    </w:p>
    <w:p w:rsidR="001F1E35" w:rsidRPr="00394FC0" w:rsidRDefault="001F1E35">
      <w:pPr>
        <w:spacing w:line="240" w:lineRule="auto"/>
        <w:jc w:val="left"/>
        <w:rPr>
          <w:lang w:val="nl-NL"/>
        </w:rPr>
      </w:pPr>
      <w:r w:rsidRPr="00394FC0">
        <w:rPr>
          <w:lang w:val="nl-NL"/>
        </w:rPr>
        <w:br w:type="page"/>
      </w:r>
    </w:p>
    <w:p w:rsidR="00A2242F" w:rsidRPr="00394FC0" w:rsidRDefault="00A2242F" w:rsidP="00AA68D5">
      <w:pPr>
        <w:rPr>
          <w:lang w:val="nl-NL"/>
        </w:rPr>
        <w:sectPr w:rsidR="00A2242F" w:rsidRPr="00394FC0" w:rsidSect="00EB384E">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057800" w:rsidRPr="00057800" w:rsidRDefault="001F1E35" w:rsidP="00EA7664">
      <w:pPr>
        <w:pStyle w:val="Huisstijl-TitelInhoud"/>
      </w:pPr>
      <w:bookmarkStart w:id="29" w:name="bmTOC"/>
      <w:bookmarkEnd w:id="29"/>
      <w:r>
        <w:lastRenderedPageBreak/>
        <w:t>Contents</w:t>
      </w:r>
    </w:p>
    <w:sdt>
      <w:sdtPr>
        <w:rPr>
          <w:rFonts w:ascii="Arial" w:eastAsia="Times New Roman" w:hAnsi="Arial" w:cs="Arial"/>
          <w:b w:val="0"/>
          <w:bCs w:val="0"/>
          <w:color w:val="auto"/>
          <w:sz w:val="21"/>
          <w:szCs w:val="24"/>
          <w:lang w:val="en-GB" w:eastAsia="en-US"/>
        </w:rPr>
        <w:id w:val="33629552"/>
        <w:docPartObj>
          <w:docPartGallery w:val="Table of Contents"/>
          <w:docPartUnique/>
        </w:docPartObj>
      </w:sdtPr>
      <w:sdtEndPr>
        <w:rPr>
          <w:noProof/>
        </w:rPr>
      </w:sdtEndPr>
      <w:sdtContent>
        <w:p w:rsidR="00394FC0" w:rsidRDefault="00394FC0">
          <w:pPr>
            <w:pStyle w:val="TOCHeading"/>
          </w:pPr>
        </w:p>
        <w:p w:rsidR="00394FC0" w:rsidRDefault="00394FC0">
          <w:pPr>
            <w:pStyle w:val="TOC1"/>
            <w:rPr>
              <w:rFonts w:asciiTheme="minorHAnsi" w:eastAsiaTheme="minorEastAsia" w:hAnsiTheme="minorHAnsi" w:cstheme="minorBidi"/>
              <w:b w:val="0"/>
              <w:noProof/>
              <w:sz w:val="22"/>
              <w:szCs w:val="22"/>
              <w:lang w:eastAsia="zh-CN"/>
            </w:rPr>
          </w:pPr>
          <w:r>
            <w:fldChar w:fldCharType="begin"/>
          </w:r>
          <w:r>
            <w:instrText xml:space="preserve"> TOC \o "1-3" \h \z \u </w:instrText>
          </w:r>
          <w:r>
            <w:fldChar w:fldCharType="separate"/>
          </w:r>
          <w:hyperlink w:anchor="_Toc418243294" w:history="1">
            <w:r w:rsidRPr="009A112F">
              <w:rPr>
                <w:rStyle w:val="Hyperlink"/>
                <w:noProof/>
              </w:rPr>
              <w:t>1</w:t>
            </w:r>
            <w:r>
              <w:rPr>
                <w:rFonts w:asciiTheme="minorHAnsi" w:eastAsiaTheme="minorEastAsia" w:hAnsiTheme="minorHAnsi" w:cstheme="minorBidi"/>
                <w:b w:val="0"/>
                <w:noProof/>
                <w:sz w:val="22"/>
                <w:szCs w:val="22"/>
                <w:lang w:eastAsia="zh-CN"/>
              </w:rPr>
              <w:tab/>
            </w:r>
            <w:r w:rsidRPr="009A112F">
              <w:rPr>
                <w:rStyle w:val="Hyperlink"/>
                <w:noProof/>
              </w:rPr>
              <w:t>Introduction</w:t>
            </w:r>
            <w:r>
              <w:rPr>
                <w:noProof/>
                <w:webHidden/>
              </w:rPr>
              <w:tab/>
            </w:r>
            <w:r>
              <w:rPr>
                <w:noProof/>
                <w:webHidden/>
              </w:rPr>
              <w:fldChar w:fldCharType="begin"/>
            </w:r>
            <w:r>
              <w:rPr>
                <w:noProof/>
                <w:webHidden/>
              </w:rPr>
              <w:instrText xml:space="preserve"> PAGEREF _Toc418243294 \h </w:instrText>
            </w:r>
            <w:r>
              <w:rPr>
                <w:noProof/>
                <w:webHidden/>
              </w:rPr>
            </w:r>
            <w:r>
              <w:rPr>
                <w:noProof/>
                <w:webHidden/>
              </w:rPr>
              <w:fldChar w:fldCharType="separate"/>
            </w:r>
            <w:r w:rsidR="004C7F69">
              <w:rPr>
                <w:noProof/>
                <w:webHidden/>
              </w:rPr>
              <w:t>1</w:t>
            </w:r>
            <w:r>
              <w:rPr>
                <w:noProof/>
                <w:webHidden/>
              </w:rPr>
              <w:fldChar w:fldCharType="end"/>
            </w:r>
          </w:hyperlink>
        </w:p>
        <w:p w:rsidR="00394FC0" w:rsidRDefault="00E366D2">
          <w:pPr>
            <w:pStyle w:val="TOC1"/>
            <w:rPr>
              <w:rFonts w:asciiTheme="minorHAnsi" w:eastAsiaTheme="minorEastAsia" w:hAnsiTheme="minorHAnsi" w:cstheme="minorBidi"/>
              <w:b w:val="0"/>
              <w:noProof/>
              <w:sz w:val="22"/>
              <w:szCs w:val="22"/>
              <w:lang w:eastAsia="zh-CN"/>
            </w:rPr>
          </w:pPr>
          <w:hyperlink w:anchor="_Toc418243295" w:history="1">
            <w:r w:rsidR="00394FC0" w:rsidRPr="009A112F">
              <w:rPr>
                <w:rStyle w:val="Hyperlink"/>
                <w:noProof/>
              </w:rPr>
              <w:t>2</w:t>
            </w:r>
            <w:r w:rsidR="00394FC0">
              <w:rPr>
                <w:rFonts w:asciiTheme="minorHAnsi" w:eastAsiaTheme="minorEastAsia" w:hAnsiTheme="minorHAnsi" w:cstheme="minorBidi"/>
                <w:b w:val="0"/>
                <w:noProof/>
                <w:sz w:val="22"/>
                <w:szCs w:val="22"/>
                <w:lang w:eastAsia="zh-CN"/>
              </w:rPr>
              <w:tab/>
            </w:r>
            <w:r w:rsidR="00394FC0" w:rsidRPr="009A112F">
              <w:rPr>
                <w:rStyle w:val="Hyperlink"/>
                <w:noProof/>
              </w:rPr>
              <w:t>Basic concepts</w:t>
            </w:r>
            <w:r w:rsidR="00394FC0">
              <w:rPr>
                <w:noProof/>
                <w:webHidden/>
              </w:rPr>
              <w:tab/>
            </w:r>
            <w:r w:rsidR="00394FC0">
              <w:rPr>
                <w:noProof/>
                <w:webHidden/>
              </w:rPr>
              <w:fldChar w:fldCharType="begin"/>
            </w:r>
            <w:r w:rsidR="00394FC0">
              <w:rPr>
                <w:noProof/>
                <w:webHidden/>
              </w:rPr>
              <w:instrText xml:space="preserve"> PAGEREF _Toc418243295 \h </w:instrText>
            </w:r>
            <w:r w:rsidR="00394FC0">
              <w:rPr>
                <w:noProof/>
                <w:webHidden/>
              </w:rPr>
            </w:r>
            <w:r w:rsidR="00394FC0">
              <w:rPr>
                <w:noProof/>
                <w:webHidden/>
              </w:rPr>
              <w:fldChar w:fldCharType="separate"/>
            </w:r>
            <w:r w:rsidR="004C7F69">
              <w:rPr>
                <w:noProof/>
                <w:webHidden/>
              </w:rPr>
              <w:t>3</w:t>
            </w:r>
            <w:r w:rsidR="00394FC0">
              <w:rPr>
                <w:noProof/>
                <w:webHidden/>
              </w:rPr>
              <w:fldChar w:fldCharType="end"/>
            </w:r>
          </w:hyperlink>
        </w:p>
        <w:p w:rsidR="00394FC0" w:rsidRDefault="00E366D2">
          <w:pPr>
            <w:pStyle w:val="TOC2"/>
            <w:rPr>
              <w:rFonts w:asciiTheme="minorHAnsi" w:eastAsiaTheme="minorEastAsia" w:hAnsiTheme="minorHAnsi" w:cstheme="minorBidi"/>
              <w:noProof/>
              <w:sz w:val="22"/>
              <w:szCs w:val="22"/>
              <w:lang w:eastAsia="zh-CN"/>
            </w:rPr>
          </w:pPr>
          <w:hyperlink w:anchor="_Toc418243296" w:history="1">
            <w:r w:rsidR="00394FC0" w:rsidRPr="009A112F">
              <w:rPr>
                <w:rStyle w:val="Hyperlink"/>
                <w:noProof/>
              </w:rPr>
              <w:t>2.1</w:t>
            </w:r>
            <w:r w:rsidR="00394FC0">
              <w:rPr>
                <w:rFonts w:asciiTheme="minorHAnsi" w:eastAsiaTheme="minorEastAsia" w:hAnsiTheme="minorHAnsi" w:cstheme="minorBidi"/>
                <w:noProof/>
                <w:sz w:val="22"/>
                <w:szCs w:val="22"/>
                <w:lang w:eastAsia="zh-CN"/>
              </w:rPr>
              <w:tab/>
            </w:r>
            <w:r w:rsidR="00394FC0" w:rsidRPr="009A112F">
              <w:rPr>
                <w:rStyle w:val="Hyperlink"/>
                <w:noProof/>
              </w:rPr>
              <w:t>Failure probabilities and reliability indices</w:t>
            </w:r>
            <w:r w:rsidR="00394FC0">
              <w:rPr>
                <w:noProof/>
                <w:webHidden/>
              </w:rPr>
              <w:tab/>
            </w:r>
            <w:r w:rsidR="00394FC0">
              <w:rPr>
                <w:noProof/>
                <w:webHidden/>
              </w:rPr>
              <w:fldChar w:fldCharType="begin"/>
            </w:r>
            <w:r w:rsidR="00394FC0">
              <w:rPr>
                <w:noProof/>
                <w:webHidden/>
              </w:rPr>
              <w:instrText xml:space="preserve"> PAGEREF _Toc418243296 \h </w:instrText>
            </w:r>
            <w:r w:rsidR="00394FC0">
              <w:rPr>
                <w:noProof/>
                <w:webHidden/>
              </w:rPr>
            </w:r>
            <w:r w:rsidR="00394FC0">
              <w:rPr>
                <w:noProof/>
                <w:webHidden/>
              </w:rPr>
              <w:fldChar w:fldCharType="separate"/>
            </w:r>
            <w:r w:rsidR="004C7F69">
              <w:rPr>
                <w:noProof/>
                <w:webHidden/>
              </w:rPr>
              <w:t>3</w:t>
            </w:r>
            <w:r w:rsidR="00394FC0">
              <w:rPr>
                <w:noProof/>
                <w:webHidden/>
              </w:rPr>
              <w:fldChar w:fldCharType="end"/>
            </w:r>
          </w:hyperlink>
        </w:p>
        <w:p w:rsidR="00394FC0" w:rsidRDefault="00E366D2">
          <w:pPr>
            <w:pStyle w:val="TOC2"/>
            <w:rPr>
              <w:rFonts w:asciiTheme="minorHAnsi" w:eastAsiaTheme="minorEastAsia" w:hAnsiTheme="minorHAnsi" w:cstheme="minorBidi"/>
              <w:noProof/>
              <w:sz w:val="22"/>
              <w:szCs w:val="22"/>
              <w:lang w:eastAsia="zh-CN"/>
            </w:rPr>
          </w:pPr>
          <w:hyperlink w:anchor="_Toc418243297" w:history="1">
            <w:r w:rsidR="00394FC0" w:rsidRPr="009A112F">
              <w:rPr>
                <w:rStyle w:val="Hyperlink"/>
                <w:noProof/>
              </w:rPr>
              <w:t>2.2</w:t>
            </w:r>
            <w:r w:rsidR="00394FC0">
              <w:rPr>
                <w:rFonts w:asciiTheme="minorHAnsi" w:eastAsiaTheme="minorEastAsia" w:hAnsiTheme="minorHAnsi" w:cstheme="minorBidi"/>
                <w:noProof/>
                <w:sz w:val="22"/>
                <w:szCs w:val="22"/>
                <w:lang w:eastAsia="zh-CN"/>
              </w:rPr>
              <w:tab/>
            </w:r>
            <w:r w:rsidR="00394FC0" w:rsidRPr="009A112F">
              <w:rPr>
                <w:rStyle w:val="Hyperlink"/>
                <w:noProof/>
              </w:rPr>
              <w:t>The relations between probabilistic and semi-probabilistic assessments</w:t>
            </w:r>
            <w:r w:rsidR="00394FC0">
              <w:rPr>
                <w:noProof/>
                <w:webHidden/>
              </w:rPr>
              <w:tab/>
            </w:r>
            <w:r w:rsidR="00394FC0">
              <w:rPr>
                <w:noProof/>
                <w:webHidden/>
              </w:rPr>
              <w:fldChar w:fldCharType="begin"/>
            </w:r>
            <w:r w:rsidR="00394FC0">
              <w:rPr>
                <w:noProof/>
                <w:webHidden/>
              </w:rPr>
              <w:instrText xml:space="preserve"> PAGEREF _Toc418243297 \h </w:instrText>
            </w:r>
            <w:r w:rsidR="00394FC0">
              <w:rPr>
                <w:noProof/>
                <w:webHidden/>
              </w:rPr>
            </w:r>
            <w:r w:rsidR="00394FC0">
              <w:rPr>
                <w:noProof/>
                <w:webHidden/>
              </w:rPr>
              <w:fldChar w:fldCharType="separate"/>
            </w:r>
            <w:r w:rsidR="004C7F69">
              <w:rPr>
                <w:noProof/>
                <w:webHidden/>
              </w:rPr>
              <w:t>3</w:t>
            </w:r>
            <w:r w:rsidR="00394FC0">
              <w:rPr>
                <w:noProof/>
                <w:webHidden/>
              </w:rPr>
              <w:fldChar w:fldCharType="end"/>
            </w:r>
          </w:hyperlink>
        </w:p>
        <w:p w:rsidR="00394FC0" w:rsidRDefault="00E366D2">
          <w:pPr>
            <w:pStyle w:val="TOC2"/>
            <w:rPr>
              <w:rFonts w:asciiTheme="minorHAnsi" w:eastAsiaTheme="minorEastAsia" w:hAnsiTheme="minorHAnsi" w:cstheme="minorBidi"/>
              <w:noProof/>
              <w:sz w:val="22"/>
              <w:szCs w:val="22"/>
              <w:lang w:eastAsia="zh-CN"/>
            </w:rPr>
          </w:pPr>
          <w:hyperlink w:anchor="_Toc418243298" w:history="1">
            <w:r w:rsidR="00394FC0" w:rsidRPr="009A112F">
              <w:rPr>
                <w:rStyle w:val="Hyperlink"/>
                <w:noProof/>
              </w:rPr>
              <w:t>2.3</w:t>
            </w:r>
            <w:r w:rsidR="00394FC0">
              <w:rPr>
                <w:rFonts w:asciiTheme="minorHAnsi" w:eastAsiaTheme="minorEastAsia" w:hAnsiTheme="minorHAnsi" w:cstheme="minorBidi"/>
                <w:noProof/>
                <w:sz w:val="22"/>
                <w:szCs w:val="22"/>
                <w:lang w:eastAsia="zh-CN"/>
              </w:rPr>
              <w:tab/>
            </w:r>
            <w:r w:rsidR="00394FC0" w:rsidRPr="009A112F">
              <w:rPr>
                <w:rStyle w:val="Hyperlink"/>
                <w:noProof/>
              </w:rPr>
              <w:t>Reliability requirements</w:t>
            </w:r>
            <w:r w:rsidR="00394FC0">
              <w:rPr>
                <w:noProof/>
                <w:webHidden/>
              </w:rPr>
              <w:tab/>
            </w:r>
            <w:r w:rsidR="00394FC0">
              <w:rPr>
                <w:noProof/>
                <w:webHidden/>
              </w:rPr>
              <w:fldChar w:fldCharType="begin"/>
            </w:r>
            <w:r w:rsidR="00394FC0">
              <w:rPr>
                <w:noProof/>
                <w:webHidden/>
              </w:rPr>
              <w:instrText xml:space="preserve"> PAGEREF _Toc418243298 \h </w:instrText>
            </w:r>
            <w:r w:rsidR="00394FC0">
              <w:rPr>
                <w:noProof/>
                <w:webHidden/>
              </w:rPr>
            </w:r>
            <w:r w:rsidR="00394FC0">
              <w:rPr>
                <w:noProof/>
                <w:webHidden/>
              </w:rPr>
              <w:fldChar w:fldCharType="separate"/>
            </w:r>
            <w:r w:rsidR="004C7F69">
              <w:rPr>
                <w:noProof/>
                <w:webHidden/>
              </w:rPr>
              <w:t>5</w:t>
            </w:r>
            <w:r w:rsidR="00394FC0">
              <w:rPr>
                <w:noProof/>
                <w:webHidden/>
              </w:rPr>
              <w:fldChar w:fldCharType="end"/>
            </w:r>
          </w:hyperlink>
        </w:p>
        <w:p w:rsidR="00394FC0" w:rsidRDefault="00E366D2">
          <w:pPr>
            <w:pStyle w:val="TOC2"/>
            <w:rPr>
              <w:rFonts w:asciiTheme="minorHAnsi" w:eastAsiaTheme="minorEastAsia" w:hAnsiTheme="minorHAnsi" w:cstheme="minorBidi"/>
              <w:noProof/>
              <w:sz w:val="22"/>
              <w:szCs w:val="22"/>
              <w:lang w:eastAsia="zh-CN"/>
            </w:rPr>
          </w:pPr>
          <w:hyperlink w:anchor="_Toc418243299" w:history="1">
            <w:r w:rsidR="00394FC0" w:rsidRPr="009A112F">
              <w:rPr>
                <w:rStyle w:val="Hyperlink"/>
                <w:noProof/>
              </w:rPr>
              <w:t>2.4</w:t>
            </w:r>
            <w:r w:rsidR="00394FC0">
              <w:rPr>
                <w:rFonts w:asciiTheme="minorHAnsi" w:eastAsiaTheme="minorEastAsia" w:hAnsiTheme="minorHAnsi" w:cstheme="minorBidi"/>
                <w:noProof/>
                <w:sz w:val="22"/>
                <w:szCs w:val="22"/>
                <w:lang w:eastAsia="zh-CN"/>
              </w:rPr>
              <w:tab/>
            </w:r>
            <w:r w:rsidR="00394FC0" w:rsidRPr="009A112F">
              <w:rPr>
                <w:rStyle w:val="Hyperlink"/>
                <w:noProof/>
              </w:rPr>
              <w:t>Safety factors</w:t>
            </w:r>
            <w:r w:rsidR="00394FC0">
              <w:rPr>
                <w:noProof/>
                <w:webHidden/>
              </w:rPr>
              <w:tab/>
            </w:r>
            <w:r w:rsidR="00394FC0">
              <w:rPr>
                <w:noProof/>
                <w:webHidden/>
              </w:rPr>
              <w:fldChar w:fldCharType="begin"/>
            </w:r>
            <w:r w:rsidR="00394FC0">
              <w:rPr>
                <w:noProof/>
                <w:webHidden/>
              </w:rPr>
              <w:instrText xml:space="preserve"> PAGEREF _Toc418243299 \h </w:instrText>
            </w:r>
            <w:r w:rsidR="00394FC0">
              <w:rPr>
                <w:noProof/>
                <w:webHidden/>
              </w:rPr>
            </w:r>
            <w:r w:rsidR="00394FC0">
              <w:rPr>
                <w:noProof/>
                <w:webHidden/>
              </w:rPr>
              <w:fldChar w:fldCharType="separate"/>
            </w:r>
            <w:r w:rsidR="004C7F69">
              <w:rPr>
                <w:noProof/>
                <w:webHidden/>
              </w:rPr>
              <w:t>6</w:t>
            </w:r>
            <w:r w:rsidR="00394FC0">
              <w:rPr>
                <w:noProof/>
                <w:webHidden/>
              </w:rPr>
              <w:fldChar w:fldCharType="end"/>
            </w:r>
          </w:hyperlink>
        </w:p>
        <w:p w:rsidR="00394FC0" w:rsidRDefault="00E366D2">
          <w:pPr>
            <w:pStyle w:val="TOC2"/>
            <w:rPr>
              <w:rFonts w:asciiTheme="minorHAnsi" w:eastAsiaTheme="minorEastAsia" w:hAnsiTheme="minorHAnsi" w:cstheme="minorBidi"/>
              <w:noProof/>
              <w:sz w:val="22"/>
              <w:szCs w:val="22"/>
              <w:lang w:eastAsia="zh-CN"/>
            </w:rPr>
          </w:pPr>
          <w:hyperlink w:anchor="_Toc418243300" w:history="1">
            <w:r w:rsidR="00394FC0" w:rsidRPr="009A112F">
              <w:rPr>
                <w:rStyle w:val="Hyperlink"/>
                <w:noProof/>
              </w:rPr>
              <w:t>2.5</w:t>
            </w:r>
            <w:r w:rsidR="00394FC0">
              <w:rPr>
                <w:rFonts w:asciiTheme="minorHAnsi" w:eastAsiaTheme="minorEastAsia" w:hAnsiTheme="minorHAnsi" w:cstheme="minorBidi"/>
                <w:noProof/>
                <w:sz w:val="22"/>
                <w:szCs w:val="22"/>
                <w:lang w:eastAsia="zh-CN"/>
              </w:rPr>
              <w:tab/>
            </w:r>
            <w:r w:rsidR="00394FC0" w:rsidRPr="009A112F">
              <w:rPr>
                <w:rStyle w:val="Hyperlink"/>
                <w:noProof/>
              </w:rPr>
              <w:t>Scenarios</w:t>
            </w:r>
            <w:r w:rsidR="00394FC0">
              <w:rPr>
                <w:noProof/>
                <w:webHidden/>
              </w:rPr>
              <w:tab/>
            </w:r>
            <w:r w:rsidR="00394FC0">
              <w:rPr>
                <w:noProof/>
                <w:webHidden/>
              </w:rPr>
              <w:fldChar w:fldCharType="begin"/>
            </w:r>
            <w:r w:rsidR="00394FC0">
              <w:rPr>
                <w:noProof/>
                <w:webHidden/>
              </w:rPr>
              <w:instrText xml:space="preserve"> PAGEREF _Toc418243300 \h </w:instrText>
            </w:r>
            <w:r w:rsidR="00394FC0">
              <w:rPr>
                <w:noProof/>
                <w:webHidden/>
              </w:rPr>
            </w:r>
            <w:r w:rsidR="00394FC0">
              <w:rPr>
                <w:noProof/>
                <w:webHidden/>
              </w:rPr>
              <w:fldChar w:fldCharType="separate"/>
            </w:r>
            <w:r w:rsidR="004C7F69">
              <w:rPr>
                <w:noProof/>
                <w:webHidden/>
              </w:rPr>
              <w:t>6</w:t>
            </w:r>
            <w:r w:rsidR="00394FC0">
              <w:rPr>
                <w:noProof/>
                <w:webHidden/>
              </w:rPr>
              <w:fldChar w:fldCharType="end"/>
            </w:r>
          </w:hyperlink>
        </w:p>
        <w:p w:rsidR="00394FC0" w:rsidRDefault="00E366D2">
          <w:pPr>
            <w:pStyle w:val="TOC1"/>
            <w:rPr>
              <w:rFonts w:asciiTheme="minorHAnsi" w:eastAsiaTheme="minorEastAsia" w:hAnsiTheme="minorHAnsi" w:cstheme="minorBidi"/>
              <w:b w:val="0"/>
              <w:noProof/>
              <w:sz w:val="22"/>
              <w:szCs w:val="22"/>
              <w:lang w:eastAsia="zh-CN"/>
            </w:rPr>
          </w:pPr>
          <w:hyperlink w:anchor="_Toc418243301" w:history="1">
            <w:r w:rsidR="00394FC0" w:rsidRPr="009A112F">
              <w:rPr>
                <w:rStyle w:val="Hyperlink"/>
                <w:noProof/>
              </w:rPr>
              <w:t>3</w:t>
            </w:r>
            <w:r w:rsidR="00394FC0">
              <w:rPr>
                <w:rFonts w:asciiTheme="minorHAnsi" w:eastAsiaTheme="minorEastAsia" w:hAnsiTheme="minorHAnsi" w:cstheme="minorBidi"/>
                <w:b w:val="0"/>
                <w:noProof/>
                <w:sz w:val="22"/>
                <w:szCs w:val="22"/>
                <w:lang w:eastAsia="zh-CN"/>
              </w:rPr>
              <w:tab/>
            </w:r>
            <w:r w:rsidR="00394FC0" w:rsidRPr="009A112F">
              <w:rPr>
                <w:rStyle w:val="Hyperlink"/>
                <w:noProof/>
              </w:rPr>
              <w:t>Requirements</w:t>
            </w:r>
            <w:r w:rsidR="00394FC0">
              <w:rPr>
                <w:noProof/>
                <w:webHidden/>
              </w:rPr>
              <w:tab/>
            </w:r>
            <w:r w:rsidR="00394FC0">
              <w:rPr>
                <w:noProof/>
                <w:webHidden/>
              </w:rPr>
              <w:fldChar w:fldCharType="begin"/>
            </w:r>
            <w:r w:rsidR="00394FC0">
              <w:rPr>
                <w:noProof/>
                <w:webHidden/>
              </w:rPr>
              <w:instrText xml:space="preserve"> PAGEREF _Toc418243301 \h </w:instrText>
            </w:r>
            <w:r w:rsidR="00394FC0">
              <w:rPr>
                <w:noProof/>
                <w:webHidden/>
              </w:rPr>
            </w:r>
            <w:r w:rsidR="00394FC0">
              <w:rPr>
                <w:noProof/>
                <w:webHidden/>
              </w:rPr>
              <w:fldChar w:fldCharType="separate"/>
            </w:r>
            <w:r w:rsidR="004C7F69">
              <w:rPr>
                <w:noProof/>
                <w:webHidden/>
              </w:rPr>
              <w:t>9</w:t>
            </w:r>
            <w:r w:rsidR="00394FC0">
              <w:rPr>
                <w:noProof/>
                <w:webHidden/>
              </w:rPr>
              <w:fldChar w:fldCharType="end"/>
            </w:r>
          </w:hyperlink>
        </w:p>
        <w:p w:rsidR="00394FC0" w:rsidRDefault="00E366D2">
          <w:pPr>
            <w:pStyle w:val="TOC2"/>
            <w:rPr>
              <w:rFonts w:asciiTheme="minorHAnsi" w:eastAsiaTheme="minorEastAsia" w:hAnsiTheme="minorHAnsi" w:cstheme="minorBidi"/>
              <w:noProof/>
              <w:sz w:val="22"/>
              <w:szCs w:val="22"/>
              <w:lang w:eastAsia="zh-CN"/>
            </w:rPr>
          </w:pPr>
          <w:hyperlink w:anchor="_Toc418243302" w:history="1">
            <w:r w:rsidR="00394FC0" w:rsidRPr="009A112F">
              <w:rPr>
                <w:rStyle w:val="Hyperlink"/>
                <w:noProof/>
              </w:rPr>
              <w:t>3.1</w:t>
            </w:r>
            <w:r w:rsidR="00394FC0">
              <w:rPr>
                <w:rFonts w:asciiTheme="minorHAnsi" w:eastAsiaTheme="minorEastAsia" w:hAnsiTheme="minorHAnsi" w:cstheme="minorBidi"/>
                <w:noProof/>
                <w:sz w:val="22"/>
                <w:szCs w:val="22"/>
                <w:lang w:eastAsia="zh-CN"/>
              </w:rPr>
              <w:tab/>
            </w:r>
            <w:r w:rsidR="00394FC0" w:rsidRPr="009A112F">
              <w:rPr>
                <w:rStyle w:val="Hyperlink"/>
                <w:noProof/>
              </w:rPr>
              <w:t>General requirements</w:t>
            </w:r>
            <w:r w:rsidR="00394FC0">
              <w:rPr>
                <w:noProof/>
                <w:webHidden/>
              </w:rPr>
              <w:tab/>
            </w:r>
            <w:r w:rsidR="00394FC0">
              <w:rPr>
                <w:noProof/>
                <w:webHidden/>
              </w:rPr>
              <w:fldChar w:fldCharType="begin"/>
            </w:r>
            <w:r w:rsidR="00394FC0">
              <w:rPr>
                <w:noProof/>
                <w:webHidden/>
              </w:rPr>
              <w:instrText xml:space="preserve"> PAGEREF _Toc418243302 \h </w:instrText>
            </w:r>
            <w:r w:rsidR="00394FC0">
              <w:rPr>
                <w:noProof/>
                <w:webHidden/>
              </w:rPr>
            </w:r>
            <w:r w:rsidR="00394FC0">
              <w:rPr>
                <w:noProof/>
                <w:webHidden/>
              </w:rPr>
              <w:fldChar w:fldCharType="separate"/>
            </w:r>
            <w:r w:rsidR="004C7F69">
              <w:rPr>
                <w:noProof/>
                <w:webHidden/>
              </w:rPr>
              <w:t>9</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03" w:history="1">
            <w:r w:rsidR="00394FC0" w:rsidRPr="009A112F">
              <w:rPr>
                <w:rStyle w:val="Hyperlink"/>
                <w:noProof/>
              </w:rPr>
              <w:t>3.1.1</w:t>
            </w:r>
            <w:r w:rsidR="00394FC0">
              <w:rPr>
                <w:rFonts w:asciiTheme="minorHAnsi" w:eastAsiaTheme="minorEastAsia" w:hAnsiTheme="minorHAnsi" w:cstheme="minorBidi"/>
                <w:noProof/>
                <w:sz w:val="22"/>
                <w:szCs w:val="22"/>
                <w:lang w:eastAsia="zh-CN"/>
              </w:rPr>
              <w:tab/>
            </w:r>
            <w:r w:rsidR="00394FC0" w:rsidRPr="009A112F">
              <w:rPr>
                <w:rStyle w:val="Hyperlink"/>
                <w:noProof/>
              </w:rPr>
              <w:t>Reliability requirements</w:t>
            </w:r>
            <w:r w:rsidR="00394FC0">
              <w:rPr>
                <w:noProof/>
                <w:webHidden/>
              </w:rPr>
              <w:tab/>
            </w:r>
            <w:r w:rsidR="00394FC0">
              <w:rPr>
                <w:noProof/>
                <w:webHidden/>
              </w:rPr>
              <w:fldChar w:fldCharType="begin"/>
            </w:r>
            <w:r w:rsidR="00394FC0">
              <w:rPr>
                <w:noProof/>
                <w:webHidden/>
              </w:rPr>
              <w:instrText xml:space="preserve"> PAGEREF _Toc418243303 \h </w:instrText>
            </w:r>
            <w:r w:rsidR="00394FC0">
              <w:rPr>
                <w:noProof/>
                <w:webHidden/>
              </w:rPr>
            </w:r>
            <w:r w:rsidR="00394FC0">
              <w:rPr>
                <w:noProof/>
                <w:webHidden/>
              </w:rPr>
              <w:fldChar w:fldCharType="separate"/>
            </w:r>
            <w:r w:rsidR="004C7F69">
              <w:rPr>
                <w:noProof/>
                <w:webHidden/>
              </w:rPr>
              <w:t>9</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04" w:history="1">
            <w:r w:rsidR="00394FC0" w:rsidRPr="009A112F">
              <w:rPr>
                <w:rStyle w:val="Hyperlink"/>
                <w:noProof/>
              </w:rPr>
              <w:t>3.1.2</w:t>
            </w:r>
            <w:r w:rsidR="00394FC0">
              <w:rPr>
                <w:rFonts w:asciiTheme="minorHAnsi" w:eastAsiaTheme="minorEastAsia" w:hAnsiTheme="minorHAnsi" w:cstheme="minorBidi"/>
                <w:noProof/>
                <w:sz w:val="22"/>
                <w:szCs w:val="22"/>
                <w:lang w:eastAsia="zh-CN"/>
              </w:rPr>
              <w:tab/>
            </w:r>
            <w:r w:rsidR="00394FC0" w:rsidRPr="009A112F">
              <w:rPr>
                <w:rStyle w:val="Hyperlink"/>
                <w:noProof/>
              </w:rPr>
              <w:t>Safety factors</w:t>
            </w:r>
            <w:r w:rsidR="00394FC0">
              <w:rPr>
                <w:noProof/>
                <w:webHidden/>
              </w:rPr>
              <w:tab/>
            </w:r>
            <w:r w:rsidR="00394FC0">
              <w:rPr>
                <w:noProof/>
                <w:webHidden/>
              </w:rPr>
              <w:fldChar w:fldCharType="begin"/>
            </w:r>
            <w:r w:rsidR="00394FC0">
              <w:rPr>
                <w:noProof/>
                <w:webHidden/>
              </w:rPr>
              <w:instrText xml:space="preserve"> PAGEREF _Toc418243304 \h </w:instrText>
            </w:r>
            <w:r w:rsidR="00394FC0">
              <w:rPr>
                <w:noProof/>
                <w:webHidden/>
              </w:rPr>
            </w:r>
            <w:r w:rsidR="00394FC0">
              <w:rPr>
                <w:noProof/>
                <w:webHidden/>
              </w:rPr>
              <w:fldChar w:fldCharType="separate"/>
            </w:r>
            <w:r w:rsidR="004C7F69">
              <w:rPr>
                <w:noProof/>
                <w:webHidden/>
              </w:rPr>
              <w:t>10</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05" w:history="1">
            <w:r w:rsidR="00394FC0" w:rsidRPr="009A112F">
              <w:rPr>
                <w:rStyle w:val="Hyperlink"/>
                <w:noProof/>
              </w:rPr>
              <w:t>3.1.3</w:t>
            </w:r>
            <w:r w:rsidR="00394FC0">
              <w:rPr>
                <w:rFonts w:asciiTheme="minorHAnsi" w:eastAsiaTheme="minorEastAsia" w:hAnsiTheme="minorHAnsi" w:cstheme="minorBidi"/>
                <w:noProof/>
                <w:sz w:val="22"/>
                <w:szCs w:val="22"/>
                <w:lang w:eastAsia="zh-CN"/>
              </w:rPr>
              <w:tab/>
            </w:r>
            <w:r w:rsidR="00394FC0" w:rsidRPr="009A112F">
              <w:rPr>
                <w:rStyle w:val="Hyperlink"/>
                <w:noProof/>
              </w:rPr>
              <w:t>Dealing with schematisation uncertainties</w:t>
            </w:r>
            <w:r w:rsidR="00394FC0">
              <w:rPr>
                <w:noProof/>
                <w:webHidden/>
              </w:rPr>
              <w:tab/>
            </w:r>
            <w:r w:rsidR="00394FC0">
              <w:rPr>
                <w:noProof/>
                <w:webHidden/>
              </w:rPr>
              <w:fldChar w:fldCharType="begin"/>
            </w:r>
            <w:r w:rsidR="00394FC0">
              <w:rPr>
                <w:noProof/>
                <w:webHidden/>
              </w:rPr>
              <w:instrText xml:space="preserve"> PAGEREF _Toc418243305 \h </w:instrText>
            </w:r>
            <w:r w:rsidR="00394FC0">
              <w:rPr>
                <w:noProof/>
                <w:webHidden/>
              </w:rPr>
            </w:r>
            <w:r w:rsidR="00394FC0">
              <w:rPr>
                <w:noProof/>
                <w:webHidden/>
              </w:rPr>
              <w:fldChar w:fldCharType="separate"/>
            </w:r>
            <w:r w:rsidR="004C7F69">
              <w:rPr>
                <w:noProof/>
                <w:webHidden/>
              </w:rPr>
              <w:t>10</w:t>
            </w:r>
            <w:r w:rsidR="00394FC0">
              <w:rPr>
                <w:noProof/>
                <w:webHidden/>
              </w:rPr>
              <w:fldChar w:fldCharType="end"/>
            </w:r>
          </w:hyperlink>
        </w:p>
        <w:p w:rsidR="00394FC0" w:rsidRDefault="00E366D2">
          <w:pPr>
            <w:pStyle w:val="TOC2"/>
            <w:rPr>
              <w:rFonts w:asciiTheme="minorHAnsi" w:eastAsiaTheme="minorEastAsia" w:hAnsiTheme="minorHAnsi" w:cstheme="minorBidi"/>
              <w:noProof/>
              <w:sz w:val="22"/>
              <w:szCs w:val="22"/>
              <w:lang w:eastAsia="zh-CN"/>
            </w:rPr>
          </w:pPr>
          <w:hyperlink w:anchor="_Toc418243306" w:history="1">
            <w:r w:rsidR="00394FC0" w:rsidRPr="009A112F">
              <w:rPr>
                <w:rStyle w:val="Hyperlink"/>
                <w:noProof/>
              </w:rPr>
              <w:t>3.2</w:t>
            </w:r>
            <w:r w:rsidR="00394FC0">
              <w:rPr>
                <w:rFonts w:asciiTheme="minorHAnsi" w:eastAsiaTheme="minorEastAsia" w:hAnsiTheme="minorHAnsi" w:cstheme="minorBidi"/>
                <w:noProof/>
                <w:sz w:val="22"/>
                <w:szCs w:val="22"/>
                <w:lang w:eastAsia="zh-CN"/>
              </w:rPr>
              <w:tab/>
            </w:r>
            <w:r w:rsidR="00394FC0" w:rsidRPr="009A112F">
              <w:rPr>
                <w:rStyle w:val="Hyperlink"/>
                <w:noProof/>
              </w:rPr>
              <w:t>Failure mechanism specific requirements</w:t>
            </w:r>
            <w:r w:rsidR="00394FC0">
              <w:rPr>
                <w:noProof/>
                <w:webHidden/>
              </w:rPr>
              <w:tab/>
            </w:r>
            <w:r w:rsidR="00394FC0">
              <w:rPr>
                <w:noProof/>
                <w:webHidden/>
              </w:rPr>
              <w:fldChar w:fldCharType="begin"/>
            </w:r>
            <w:r w:rsidR="00394FC0">
              <w:rPr>
                <w:noProof/>
                <w:webHidden/>
              </w:rPr>
              <w:instrText xml:space="preserve"> PAGEREF _Toc418243306 \h </w:instrText>
            </w:r>
            <w:r w:rsidR="00394FC0">
              <w:rPr>
                <w:noProof/>
                <w:webHidden/>
              </w:rPr>
            </w:r>
            <w:r w:rsidR="00394FC0">
              <w:rPr>
                <w:noProof/>
                <w:webHidden/>
              </w:rPr>
              <w:fldChar w:fldCharType="separate"/>
            </w:r>
            <w:r w:rsidR="004C7F69">
              <w:rPr>
                <w:noProof/>
                <w:webHidden/>
              </w:rPr>
              <w:t>11</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07" w:history="1">
            <w:r w:rsidR="00394FC0" w:rsidRPr="009A112F">
              <w:rPr>
                <w:rStyle w:val="Hyperlink"/>
                <w:noProof/>
              </w:rPr>
              <w:t>3.2.1</w:t>
            </w:r>
            <w:r w:rsidR="00394FC0">
              <w:rPr>
                <w:rFonts w:asciiTheme="minorHAnsi" w:eastAsiaTheme="minorEastAsia" w:hAnsiTheme="minorHAnsi" w:cstheme="minorBidi"/>
                <w:noProof/>
                <w:sz w:val="22"/>
                <w:szCs w:val="22"/>
                <w:lang w:eastAsia="zh-CN"/>
              </w:rPr>
              <w:tab/>
            </w:r>
            <w:r w:rsidR="00394FC0" w:rsidRPr="009A112F">
              <w:rPr>
                <w:rStyle w:val="Hyperlink"/>
                <w:noProof/>
              </w:rPr>
              <w:t>Uplift, piping and heave</w:t>
            </w:r>
            <w:r w:rsidR="00394FC0">
              <w:rPr>
                <w:noProof/>
                <w:webHidden/>
              </w:rPr>
              <w:tab/>
            </w:r>
            <w:r w:rsidR="00394FC0">
              <w:rPr>
                <w:noProof/>
                <w:webHidden/>
              </w:rPr>
              <w:fldChar w:fldCharType="begin"/>
            </w:r>
            <w:r w:rsidR="00394FC0">
              <w:rPr>
                <w:noProof/>
                <w:webHidden/>
              </w:rPr>
              <w:instrText xml:space="preserve"> PAGEREF _Toc418243307 \h </w:instrText>
            </w:r>
            <w:r w:rsidR="00394FC0">
              <w:rPr>
                <w:noProof/>
                <w:webHidden/>
              </w:rPr>
            </w:r>
            <w:r w:rsidR="00394FC0">
              <w:rPr>
                <w:noProof/>
                <w:webHidden/>
              </w:rPr>
              <w:fldChar w:fldCharType="separate"/>
            </w:r>
            <w:r w:rsidR="004C7F69">
              <w:rPr>
                <w:noProof/>
                <w:webHidden/>
              </w:rPr>
              <w:t>11</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08" w:history="1">
            <w:r w:rsidR="00394FC0" w:rsidRPr="009A112F">
              <w:rPr>
                <w:rStyle w:val="Hyperlink"/>
                <w:noProof/>
              </w:rPr>
              <w:t>3.2.2</w:t>
            </w:r>
            <w:r w:rsidR="00394FC0">
              <w:rPr>
                <w:rFonts w:asciiTheme="minorHAnsi" w:eastAsiaTheme="minorEastAsia" w:hAnsiTheme="minorHAnsi" w:cstheme="minorBidi"/>
                <w:noProof/>
                <w:sz w:val="22"/>
                <w:szCs w:val="22"/>
                <w:lang w:eastAsia="zh-CN"/>
              </w:rPr>
              <w:tab/>
            </w:r>
            <w:r w:rsidR="00394FC0" w:rsidRPr="009A112F">
              <w:rPr>
                <w:rStyle w:val="Hyperlink"/>
                <w:noProof/>
              </w:rPr>
              <w:t>Slope stability</w:t>
            </w:r>
            <w:r w:rsidR="00394FC0">
              <w:rPr>
                <w:noProof/>
                <w:webHidden/>
              </w:rPr>
              <w:tab/>
            </w:r>
            <w:r w:rsidR="00394FC0">
              <w:rPr>
                <w:noProof/>
                <w:webHidden/>
              </w:rPr>
              <w:fldChar w:fldCharType="begin"/>
            </w:r>
            <w:r w:rsidR="00394FC0">
              <w:rPr>
                <w:noProof/>
                <w:webHidden/>
              </w:rPr>
              <w:instrText xml:space="preserve"> PAGEREF _Toc418243308 \h </w:instrText>
            </w:r>
            <w:r w:rsidR="00394FC0">
              <w:rPr>
                <w:noProof/>
                <w:webHidden/>
              </w:rPr>
            </w:r>
            <w:r w:rsidR="00394FC0">
              <w:rPr>
                <w:noProof/>
                <w:webHidden/>
              </w:rPr>
              <w:fldChar w:fldCharType="separate"/>
            </w:r>
            <w:r w:rsidR="004C7F69">
              <w:rPr>
                <w:noProof/>
                <w:webHidden/>
              </w:rPr>
              <w:t>14</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09" w:history="1">
            <w:r w:rsidR="00394FC0" w:rsidRPr="009A112F">
              <w:rPr>
                <w:rStyle w:val="Hyperlink"/>
                <w:noProof/>
              </w:rPr>
              <w:t>3.2.3</w:t>
            </w:r>
            <w:r w:rsidR="00394FC0">
              <w:rPr>
                <w:rFonts w:asciiTheme="minorHAnsi" w:eastAsiaTheme="minorEastAsia" w:hAnsiTheme="minorHAnsi" w:cstheme="minorBidi"/>
                <w:noProof/>
                <w:sz w:val="22"/>
                <w:szCs w:val="22"/>
                <w:lang w:eastAsia="zh-CN"/>
              </w:rPr>
              <w:tab/>
            </w:r>
            <w:r w:rsidR="00394FC0" w:rsidRPr="009A112F">
              <w:rPr>
                <w:rStyle w:val="Hyperlink"/>
                <w:noProof/>
              </w:rPr>
              <w:t>Revetment failure: asphalt revetments</w:t>
            </w:r>
            <w:r w:rsidR="00394FC0">
              <w:rPr>
                <w:noProof/>
                <w:webHidden/>
              </w:rPr>
              <w:tab/>
            </w:r>
            <w:r w:rsidR="00394FC0">
              <w:rPr>
                <w:noProof/>
                <w:webHidden/>
              </w:rPr>
              <w:fldChar w:fldCharType="begin"/>
            </w:r>
            <w:r w:rsidR="00394FC0">
              <w:rPr>
                <w:noProof/>
                <w:webHidden/>
              </w:rPr>
              <w:instrText xml:space="preserve"> PAGEREF _Toc418243309 \h </w:instrText>
            </w:r>
            <w:r w:rsidR="00394FC0">
              <w:rPr>
                <w:noProof/>
                <w:webHidden/>
              </w:rPr>
            </w:r>
            <w:r w:rsidR="00394FC0">
              <w:rPr>
                <w:noProof/>
                <w:webHidden/>
              </w:rPr>
              <w:fldChar w:fldCharType="separate"/>
            </w:r>
            <w:r w:rsidR="004C7F69">
              <w:rPr>
                <w:noProof/>
                <w:webHidden/>
              </w:rPr>
              <w:t>16</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10" w:history="1">
            <w:r w:rsidR="00394FC0" w:rsidRPr="009A112F">
              <w:rPr>
                <w:rStyle w:val="Hyperlink"/>
                <w:noProof/>
              </w:rPr>
              <w:t>3.2.4</w:t>
            </w:r>
            <w:r w:rsidR="00394FC0">
              <w:rPr>
                <w:rFonts w:asciiTheme="minorHAnsi" w:eastAsiaTheme="minorEastAsia" w:hAnsiTheme="minorHAnsi" w:cstheme="minorBidi"/>
                <w:noProof/>
                <w:sz w:val="22"/>
                <w:szCs w:val="22"/>
                <w:lang w:eastAsia="zh-CN"/>
              </w:rPr>
              <w:tab/>
            </w:r>
            <w:r w:rsidR="00394FC0" w:rsidRPr="009A112F">
              <w:rPr>
                <w:rStyle w:val="Hyperlink"/>
                <w:noProof/>
              </w:rPr>
              <w:t>Revetment failure: block revetments</w:t>
            </w:r>
            <w:r w:rsidR="00394FC0">
              <w:rPr>
                <w:noProof/>
                <w:webHidden/>
              </w:rPr>
              <w:tab/>
            </w:r>
            <w:r w:rsidR="00394FC0">
              <w:rPr>
                <w:noProof/>
                <w:webHidden/>
              </w:rPr>
              <w:fldChar w:fldCharType="begin"/>
            </w:r>
            <w:r w:rsidR="00394FC0">
              <w:rPr>
                <w:noProof/>
                <w:webHidden/>
              </w:rPr>
              <w:instrText xml:space="preserve"> PAGEREF _Toc418243310 \h </w:instrText>
            </w:r>
            <w:r w:rsidR="00394FC0">
              <w:rPr>
                <w:noProof/>
                <w:webHidden/>
              </w:rPr>
            </w:r>
            <w:r w:rsidR="00394FC0">
              <w:rPr>
                <w:noProof/>
                <w:webHidden/>
              </w:rPr>
              <w:fldChar w:fldCharType="separate"/>
            </w:r>
            <w:r w:rsidR="004C7F69">
              <w:rPr>
                <w:noProof/>
                <w:webHidden/>
              </w:rPr>
              <w:t>18</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11" w:history="1">
            <w:r w:rsidR="00394FC0" w:rsidRPr="009A112F">
              <w:rPr>
                <w:rStyle w:val="Hyperlink"/>
                <w:noProof/>
              </w:rPr>
              <w:t>3.2.5</w:t>
            </w:r>
            <w:r w:rsidR="00394FC0">
              <w:rPr>
                <w:rFonts w:asciiTheme="minorHAnsi" w:eastAsiaTheme="minorEastAsia" w:hAnsiTheme="minorHAnsi" w:cstheme="minorBidi"/>
                <w:noProof/>
                <w:sz w:val="22"/>
                <w:szCs w:val="22"/>
                <w:lang w:eastAsia="zh-CN"/>
              </w:rPr>
              <w:tab/>
            </w:r>
            <w:r w:rsidR="00394FC0" w:rsidRPr="009A112F">
              <w:rPr>
                <w:rStyle w:val="Hyperlink"/>
                <w:noProof/>
              </w:rPr>
              <w:t>Revetment failure: grass revetments</w:t>
            </w:r>
            <w:r w:rsidR="00394FC0">
              <w:rPr>
                <w:noProof/>
                <w:webHidden/>
              </w:rPr>
              <w:tab/>
            </w:r>
            <w:r w:rsidR="00394FC0">
              <w:rPr>
                <w:noProof/>
                <w:webHidden/>
              </w:rPr>
              <w:fldChar w:fldCharType="begin"/>
            </w:r>
            <w:r w:rsidR="00394FC0">
              <w:rPr>
                <w:noProof/>
                <w:webHidden/>
              </w:rPr>
              <w:instrText xml:space="preserve"> PAGEREF _Toc418243311 \h </w:instrText>
            </w:r>
            <w:r w:rsidR="00394FC0">
              <w:rPr>
                <w:noProof/>
                <w:webHidden/>
              </w:rPr>
            </w:r>
            <w:r w:rsidR="00394FC0">
              <w:rPr>
                <w:noProof/>
                <w:webHidden/>
              </w:rPr>
              <w:fldChar w:fldCharType="separate"/>
            </w:r>
            <w:r w:rsidR="004C7F69">
              <w:rPr>
                <w:noProof/>
                <w:webHidden/>
              </w:rPr>
              <w:t>19</w:t>
            </w:r>
            <w:r w:rsidR="00394FC0">
              <w:rPr>
                <w:noProof/>
                <w:webHidden/>
              </w:rPr>
              <w:fldChar w:fldCharType="end"/>
            </w:r>
          </w:hyperlink>
        </w:p>
        <w:p w:rsidR="00394FC0" w:rsidRDefault="00E366D2">
          <w:pPr>
            <w:pStyle w:val="TOC3"/>
            <w:tabs>
              <w:tab w:val="left" w:pos="1276"/>
            </w:tabs>
            <w:rPr>
              <w:rFonts w:asciiTheme="minorHAnsi" w:eastAsiaTheme="minorEastAsia" w:hAnsiTheme="minorHAnsi" w:cstheme="minorBidi"/>
              <w:noProof/>
              <w:sz w:val="22"/>
              <w:szCs w:val="22"/>
              <w:lang w:eastAsia="zh-CN"/>
            </w:rPr>
          </w:pPr>
          <w:hyperlink w:anchor="_Toc418243312" w:history="1">
            <w:r w:rsidR="00394FC0" w:rsidRPr="009A112F">
              <w:rPr>
                <w:rStyle w:val="Hyperlink"/>
                <w:noProof/>
              </w:rPr>
              <w:t>3.2.6</w:t>
            </w:r>
            <w:r w:rsidR="00394FC0">
              <w:rPr>
                <w:rFonts w:asciiTheme="minorHAnsi" w:eastAsiaTheme="minorEastAsia" w:hAnsiTheme="minorHAnsi" w:cstheme="minorBidi"/>
                <w:noProof/>
                <w:sz w:val="22"/>
                <w:szCs w:val="22"/>
                <w:lang w:eastAsia="zh-CN"/>
              </w:rPr>
              <w:tab/>
            </w:r>
            <w:r w:rsidR="00394FC0" w:rsidRPr="009A112F">
              <w:rPr>
                <w:rStyle w:val="Hyperlink"/>
                <w:noProof/>
              </w:rPr>
              <w:t>Dune erosion</w:t>
            </w:r>
            <w:r w:rsidR="00394FC0">
              <w:rPr>
                <w:noProof/>
                <w:webHidden/>
              </w:rPr>
              <w:tab/>
            </w:r>
            <w:r w:rsidR="00394FC0">
              <w:rPr>
                <w:noProof/>
                <w:webHidden/>
              </w:rPr>
              <w:fldChar w:fldCharType="begin"/>
            </w:r>
            <w:r w:rsidR="00394FC0">
              <w:rPr>
                <w:noProof/>
                <w:webHidden/>
              </w:rPr>
              <w:instrText xml:space="preserve"> PAGEREF _Toc418243312 \h </w:instrText>
            </w:r>
            <w:r w:rsidR="00394FC0">
              <w:rPr>
                <w:noProof/>
                <w:webHidden/>
              </w:rPr>
            </w:r>
            <w:r w:rsidR="00394FC0">
              <w:rPr>
                <w:noProof/>
                <w:webHidden/>
              </w:rPr>
              <w:fldChar w:fldCharType="separate"/>
            </w:r>
            <w:r w:rsidR="004C7F69">
              <w:rPr>
                <w:noProof/>
                <w:webHidden/>
              </w:rPr>
              <w:t>19</w:t>
            </w:r>
            <w:r w:rsidR="00394FC0">
              <w:rPr>
                <w:noProof/>
                <w:webHidden/>
              </w:rPr>
              <w:fldChar w:fldCharType="end"/>
            </w:r>
          </w:hyperlink>
        </w:p>
        <w:p w:rsidR="00394FC0" w:rsidRDefault="00E366D2">
          <w:pPr>
            <w:pStyle w:val="TOC1"/>
            <w:rPr>
              <w:rFonts w:asciiTheme="minorHAnsi" w:eastAsiaTheme="minorEastAsia" w:hAnsiTheme="minorHAnsi" w:cstheme="minorBidi"/>
              <w:b w:val="0"/>
              <w:noProof/>
              <w:sz w:val="22"/>
              <w:szCs w:val="22"/>
              <w:lang w:eastAsia="zh-CN"/>
            </w:rPr>
          </w:pPr>
          <w:hyperlink w:anchor="_Toc418243314" w:history="1">
            <w:r w:rsidR="00394FC0" w:rsidRPr="009A112F">
              <w:rPr>
                <w:rStyle w:val="Hyperlink"/>
                <w:noProof/>
              </w:rPr>
              <w:t>4</w:t>
            </w:r>
            <w:r w:rsidR="00394FC0">
              <w:rPr>
                <w:rFonts w:asciiTheme="minorHAnsi" w:eastAsiaTheme="minorEastAsia" w:hAnsiTheme="minorHAnsi" w:cstheme="minorBidi"/>
                <w:b w:val="0"/>
                <w:noProof/>
                <w:sz w:val="22"/>
                <w:szCs w:val="22"/>
                <w:lang w:eastAsia="zh-CN"/>
              </w:rPr>
              <w:tab/>
            </w:r>
            <w:r w:rsidR="00394FC0" w:rsidRPr="009A112F">
              <w:rPr>
                <w:rStyle w:val="Hyperlink"/>
                <w:noProof/>
              </w:rPr>
              <w:t>Global test plan</w:t>
            </w:r>
            <w:r w:rsidR="00394FC0">
              <w:rPr>
                <w:noProof/>
                <w:webHidden/>
              </w:rPr>
              <w:tab/>
            </w:r>
            <w:r w:rsidR="00394FC0">
              <w:rPr>
                <w:noProof/>
                <w:webHidden/>
              </w:rPr>
              <w:fldChar w:fldCharType="begin"/>
            </w:r>
            <w:r w:rsidR="00394FC0">
              <w:rPr>
                <w:noProof/>
                <w:webHidden/>
              </w:rPr>
              <w:instrText xml:space="preserve"> PAGEREF _Toc418243314 \h </w:instrText>
            </w:r>
            <w:r w:rsidR="00394FC0">
              <w:rPr>
                <w:noProof/>
                <w:webHidden/>
              </w:rPr>
            </w:r>
            <w:r w:rsidR="00394FC0">
              <w:rPr>
                <w:noProof/>
                <w:webHidden/>
              </w:rPr>
              <w:fldChar w:fldCharType="separate"/>
            </w:r>
            <w:r w:rsidR="004C7F69">
              <w:rPr>
                <w:noProof/>
                <w:webHidden/>
              </w:rPr>
              <w:t>21</w:t>
            </w:r>
            <w:r w:rsidR="00394FC0">
              <w:rPr>
                <w:noProof/>
                <w:webHidden/>
              </w:rPr>
              <w:fldChar w:fldCharType="end"/>
            </w:r>
          </w:hyperlink>
        </w:p>
        <w:p w:rsidR="00394FC0" w:rsidRDefault="00E366D2">
          <w:pPr>
            <w:pStyle w:val="TOC1"/>
            <w:rPr>
              <w:rFonts w:asciiTheme="minorHAnsi" w:eastAsiaTheme="minorEastAsia" w:hAnsiTheme="minorHAnsi" w:cstheme="minorBidi"/>
              <w:b w:val="0"/>
              <w:noProof/>
              <w:sz w:val="22"/>
              <w:szCs w:val="22"/>
              <w:lang w:eastAsia="zh-CN"/>
            </w:rPr>
          </w:pPr>
          <w:hyperlink w:anchor="_Toc418243315" w:history="1">
            <w:r w:rsidR="00394FC0" w:rsidRPr="009A112F">
              <w:rPr>
                <w:rStyle w:val="Hyperlink"/>
                <w:noProof/>
              </w:rPr>
              <w:t>5</w:t>
            </w:r>
            <w:r w:rsidR="00394FC0">
              <w:rPr>
                <w:rFonts w:asciiTheme="minorHAnsi" w:eastAsiaTheme="minorEastAsia" w:hAnsiTheme="minorHAnsi" w:cstheme="minorBidi"/>
                <w:b w:val="0"/>
                <w:noProof/>
                <w:sz w:val="22"/>
                <w:szCs w:val="22"/>
                <w:lang w:eastAsia="zh-CN"/>
              </w:rPr>
              <w:tab/>
            </w:r>
            <w:r w:rsidR="00394FC0" w:rsidRPr="009A112F">
              <w:rPr>
                <w:rStyle w:val="Hyperlink"/>
                <w:noProof/>
              </w:rPr>
              <w:t>References</w:t>
            </w:r>
            <w:r w:rsidR="00394FC0">
              <w:rPr>
                <w:noProof/>
                <w:webHidden/>
              </w:rPr>
              <w:tab/>
            </w:r>
            <w:r w:rsidR="00394FC0">
              <w:rPr>
                <w:noProof/>
                <w:webHidden/>
              </w:rPr>
              <w:fldChar w:fldCharType="begin"/>
            </w:r>
            <w:r w:rsidR="00394FC0">
              <w:rPr>
                <w:noProof/>
                <w:webHidden/>
              </w:rPr>
              <w:instrText xml:space="preserve"> PAGEREF _Toc418243315 \h </w:instrText>
            </w:r>
            <w:r w:rsidR="00394FC0">
              <w:rPr>
                <w:noProof/>
                <w:webHidden/>
              </w:rPr>
            </w:r>
            <w:r w:rsidR="00394FC0">
              <w:rPr>
                <w:noProof/>
                <w:webHidden/>
              </w:rPr>
              <w:fldChar w:fldCharType="separate"/>
            </w:r>
            <w:r w:rsidR="004C7F69">
              <w:rPr>
                <w:noProof/>
                <w:webHidden/>
              </w:rPr>
              <w:t>23</w:t>
            </w:r>
            <w:r w:rsidR="00394FC0">
              <w:rPr>
                <w:noProof/>
                <w:webHidden/>
              </w:rPr>
              <w:fldChar w:fldCharType="end"/>
            </w:r>
          </w:hyperlink>
        </w:p>
        <w:p w:rsidR="00394FC0" w:rsidRDefault="00394FC0">
          <w:r>
            <w:rPr>
              <w:b/>
              <w:bCs/>
              <w:noProof/>
            </w:rPr>
            <w:fldChar w:fldCharType="end"/>
          </w:r>
        </w:p>
      </w:sdtContent>
    </w:sdt>
    <w:p w:rsidR="00880F74" w:rsidRPr="00057800" w:rsidRDefault="00880F74" w:rsidP="00EF1CDD"/>
    <w:p w:rsidR="004C33FD" w:rsidRPr="00057800" w:rsidRDefault="004C33FD" w:rsidP="00EF1CDD"/>
    <w:p w:rsidR="007D6712" w:rsidRPr="00057800" w:rsidRDefault="007D6712" w:rsidP="00EF1CDD">
      <w:pPr>
        <w:sectPr w:rsidR="007D6712" w:rsidRPr="00057800" w:rsidSect="00EB384E">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057800" w:rsidRDefault="00057800" w:rsidP="00057800">
      <w:pPr>
        <w:pStyle w:val="Heading1"/>
        <w:keepLines w:val="0"/>
      </w:pPr>
      <w:r w:rsidRPr="007F4FA3">
        <w:rPr>
          <w:rStyle w:val="Hidden"/>
        </w:rPr>
        <w:lastRenderedPageBreak/>
        <w:fldChar w:fldCharType="begin"/>
      </w:r>
      <w:r w:rsidRPr="00057800">
        <w:rPr>
          <w:rStyle w:val="Hidden"/>
        </w:rPr>
        <w:instrText xml:space="preserve"> MACROBUTTON MTEditEquationSection2 Equation Section 1</w:instrText>
      </w:r>
      <w:r w:rsidRPr="007F4FA3">
        <w:rPr>
          <w:rStyle w:val="Hidden"/>
        </w:rPr>
        <w:fldChar w:fldCharType="end"/>
      </w:r>
      <w:r w:rsidRPr="00057800">
        <w:rPr>
          <w:sz w:val="2"/>
          <w:szCs w:val="2"/>
        </w:rPr>
        <w:t xml:space="preserve"> </w:t>
      </w:r>
      <w:bookmarkStart w:id="39" w:name="_Toc418243294"/>
      <w:r w:rsidR="00030A00">
        <w:t>Introduction</w:t>
      </w:r>
      <w:bookmarkEnd w:id="39"/>
    </w:p>
    <w:p w:rsidR="007B5378" w:rsidRDefault="007B5378" w:rsidP="007B5378">
      <w:bookmarkStart w:id="40" w:name="_Ref385259830"/>
      <w:bookmarkStart w:id="41" w:name="_Toc412621798"/>
      <w:r>
        <w:t xml:space="preserve">This report concerns a functional design for semi-probabilistic assessments with </w:t>
      </w:r>
      <w:proofErr w:type="spellStart"/>
      <w:r>
        <w:t>Ringtoets</w:t>
      </w:r>
      <w:proofErr w:type="spellEnd"/>
      <w:r>
        <w:t xml:space="preserve">, as part of the WTI2017. </w:t>
      </w:r>
      <w:r w:rsidR="00BA373C">
        <w:t>It is a combination of the products C.5 and C.7 from the WTI Cluster C project plan (Diermanse, 2014).</w:t>
      </w:r>
    </w:p>
    <w:p w:rsidR="007B5378" w:rsidRDefault="007B5378" w:rsidP="007B5378"/>
    <w:p w:rsidR="00AD3A3B" w:rsidRDefault="00A204AE" w:rsidP="007B5378">
      <w:r>
        <w:t>The development of procedures for semi-probabilistic assessments</w:t>
      </w:r>
      <w:r w:rsidR="00AD3A3B">
        <w:t xml:space="preserve"> </w:t>
      </w:r>
      <w:r>
        <w:t xml:space="preserve">touches on various disciplines: reliability engineering (cluster C), software development (cluster B), data management (cluster D) and failure mechanism modelling (horizontal clusters). This functional design was therefore developed by cluster C in close co-operation with other clusters. </w:t>
      </w:r>
    </w:p>
    <w:p w:rsidR="00AD3A3B" w:rsidRDefault="00AD3A3B" w:rsidP="007B5378"/>
    <w:p w:rsidR="00BD0018" w:rsidRDefault="007B5378" w:rsidP="00030A00">
      <w:pPr>
        <w:rPr>
          <w:ins w:id="42" w:author="Ruben Jongejan" w:date="2015-06-24T09:22:00Z"/>
        </w:rPr>
      </w:pPr>
      <w:r w:rsidRPr="00BF5C28">
        <w:t xml:space="preserve">WTI2017 cluster B (Software) has been consulted </w:t>
      </w:r>
      <w:r w:rsidR="00AD3A3B">
        <w:t xml:space="preserve">before and </w:t>
      </w:r>
      <w:r w:rsidRPr="00BF5C28">
        <w:t>during the development of this document</w:t>
      </w:r>
      <w:r w:rsidR="00BF5C28" w:rsidRPr="00BF5C28">
        <w:t xml:space="preserve"> (R. Kamp</w:t>
      </w:r>
      <w:r w:rsidR="00AD3A3B">
        <w:t>,</w:t>
      </w:r>
      <w:r w:rsidR="00BF5C28" w:rsidRPr="00BF5C28">
        <w:t xml:space="preserve"> R. Brinkman</w:t>
      </w:r>
      <w:r w:rsidR="00AD3A3B">
        <w:t xml:space="preserve"> and E. Vastenburg</w:t>
      </w:r>
      <w:r w:rsidR="00BF5C28" w:rsidRPr="00BF5C28">
        <w:t>)</w:t>
      </w:r>
      <w:r w:rsidR="00A204AE">
        <w:t>.</w:t>
      </w:r>
      <w:r w:rsidR="00BA373C">
        <w:t xml:space="preserve"> </w:t>
      </w:r>
      <w:proofErr w:type="spellStart"/>
      <w:r w:rsidR="00A204AE">
        <w:t>Mr.</w:t>
      </w:r>
      <w:proofErr w:type="spellEnd"/>
      <w:r w:rsidR="00BA373C">
        <w:t xml:space="preserve"> R. Brinkman </w:t>
      </w:r>
      <w:r w:rsidR="00CA59E2">
        <w:t xml:space="preserve">is the software architect that will </w:t>
      </w:r>
      <w:r w:rsidR="00CA59E2" w:rsidRPr="00394FC0">
        <w:t xml:space="preserve">oversee the implementation in </w:t>
      </w:r>
      <w:proofErr w:type="spellStart"/>
      <w:r w:rsidR="00CA59E2" w:rsidRPr="00394FC0">
        <w:t>Ringtoets</w:t>
      </w:r>
      <w:proofErr w:type="spellEnd"/>
      <w:r w:rsidR="00B11016" w:rsidRPr="00394FC0">
        <w:t xml:space="preserve">; he </w:t>
      </w:r>
      <w:r w:rsidR="00BA373C" w:rsidRPr="00394FC0">
        <w:t>is also the Deltares reviewer</w:t>
      </w:r>
      <w:r w:rsidR="00CA59E2" w:rsidRPr="00394FC0">
        <w:t xml:space="preserve"> of this report</w:t>
      </w:r>
      <w:r w:rsidRPr="00394FC0">
        <w:t>.</w:t>
      </w:r>
      <w:r w:rsidR="00BA373C" w:rsidRPr="00394FC0">
        <w:t xml:space="preserve"> </w:t>
      </w:r>
      <w:proofErr w:type="spellStart"/>
      <w:r w:rsidR="00D152F6" w:rsidRPr="00394FC0">
        <w:t>Mr.</w:t>
      </w:r>
      <w:proofErr w:type="spellEnd"/>
      <w:r w:rsidR="00D152F6" w:rsidRPr="00394FC0">
        <w:t xml:space="preserve"> Kamp has reviewed the global test plan</w:t>
      </w:r>
      <w:r w:rsidR="00AD3A3B" w:rsidRPr="00394FC0">
        <w:t xml:space="preserve">; he has developed the test strategy and test documents for </w:t>
      </w:r>
      <w:proofErr w:type="spellStart"/>
      <w:r w:rsidR="00AD3A3B" w:rsidRPr="00394FC0">
        <w:t>Ringtoets</w:t>
      </w:r>
      <w:proofErr w:type="spellEnd"/>
      <w:r w:rsidR="00D152F6" w:rsidRPr="00394FC0">
        <w:t>.</w:t>
      </w:r>
      <w:r w:rsidR="00BA373C" w:rsidRPr="00394FC0">
        <w:t xml:space="preserve"> </w:t>
      </w:r>
      <w:r w:rsidR="00A204AE" w:rsidRPr="00394FC0">
        <w:t>C</w:t>
      </w:r>
      <w:r w:rsidR="00BF5C28" w:rsidRPr="00394FC0">
        <w:t>luster D (Data</w:t>
      </w:r>
      <w:r w:rsidR="00D8651D" w:rsidRPr="00394FC0">
        <w:t xml:space="preserve"> M</w:t>
      </w:r>
      <w:r w:rsidR="00BF5C28" w:rsidRPr="00394FC0">
        <w:t>anagement) has been consulted with respect to the schematisation guidelines dealing with schematisati</w:t>
      </w:r>
      <w:r w:rsidR="00FF5497" w:rsidRPr="00394FC0">
        <w:t>on uncertainties</w:t>
      </w:r>
      <w:del w:id="43" w:author="Ruben Jongejan" w:date="2015-06-24T09:31:00Z">
        <w:r w:rsidR="00FF5497" w:rsidRPr="00394FC0" w:rsidDel="002018FD">
          <w:delText xml:space="preserve"> </w:delText>
        </w:r>
      </w:del>
      <w:r w:rsidR="00AD3A3B" w:rsidRPr="00394FC0">
        <w:t xml:space="preserve"> as well as the parameters list to avoid inconstancies or misunderstanding</w:t>
      </w:r>
      <w:r w:rsidR="00BD0018" w:rsidRPr="00394FC0">
        <w:t xml:space="preserve"> (M. de Visser and A. Martins Teixeira)</w:t>
      </w:r>
      <w:r w:rsidR="00A204AE" w:rsidRPr="00394FC0">
        <w:t>. A draft version of this document has been sent to all relevant horizontal clusters for review</w:t>
      </w:r>
      <w:r w:rsidR="00AD3A3B" w:rsidRPr="00394FC0">
        <w:t xml:space="preserve"> (e.g. A. van Duinen, U. Förster).</w:t>
      </w:r>
      <w:del w:id="44" w:author="Ruben Jongejan" w:date="2015-06-24T09:31:00Z">
        <w:r w:rsidR="00BD0018" w:rsidRPr="00394FC0" w:rsidDel="002018FD">
          <w:delText>.</w:delText>
        </w:r>
      </w:del>
      <w:r w:rsidR="00BD0018" w:rsidRPr="00394FC0">
        <w:t xml:space="preserve"> </w:t>
      </w:r>
      <w:r w:rsidR="00A204AE" w:rsidRPr="00394FC0">
        <w:t xml:space="preserve">These clusters are actively involved in the development of models and user-interfaces </w:t>
      </w:r>
      <w:r w:rsidR="00A204AE">
        <w:t xml:space="preserve">(with cluster B), </w:t>
      </w:r>
      <w:proofErr w:type="gramStart"/>
      <w:r w:rsidR="00A204AE">
        <w:t>Their</w:t>
      </w:r>
      <w:proofErr w:type="gramEnd"/>
      <w:r w:rsidR="00A204AE">
        <w:t xml:space="preserve"> input </w:t>
      </w:r>
      <w:r w:rsidR="00BD0018">
        <w:t>has helped to avoid inconsistencies; it has also served as an additional check on the parameter list.</w:t>
      </w:r>
    </w:p>
    <w:p w:rsidR="0046452D" w:rsidRDefault="0046452D" w:rsidP="00030A00">
      <w:pPr>
        <w:rPr>
          <w:ins w:id="45" w:author="Ruben Jongejan" w:date="2015-06-24T09:22:00Z"/>
        </w:rPr>
      </w:pPr>
    </w:p>
    <w:p w:rsidR="0046452D" w:rsidRDefault="0046452D" w:rsidP="00030A00">
      <w:pPr>
        <w:rPr>
          <w:ins w:id="46" w:author="Ruben Jongejan" w:date="2015-06-24T09:31:00Z"/>
        </w:rPr>
      </w:pPr>
      <w:ins w:id="47" w:author="Ruben Jongejan" w:date="2015-06-24T09:22:00Z">
        <w:r>
          <w:t>A previous version of this report</w:t>
        </w:r>
      </w:ins>
      <w:ins w:id="48" w:author="Ruben Jongejan" w:date="2015-06-24T09:23:00Z">
        <w:r>
          <w:t>,</w:t>
        </w:r>
      </w:ins>
      <w:ins w:id="49" w:author="Ruben Jongejan" w:date="2015-06-24T09:22:00Z">
        <w:r>
          <w:t xml:space="preserve"> published in April</w:t>
        </w:r>
      </w:ins>
      <w:ins w:id="50" w:author="Ruben Jongejan" w:date="2015-06-24T09:23:00Z">
        <w:r>
          <w:t xml:space="preserve">, has been used by </w:t>
        </w:r>
        <w:proofErr w:type="spellStart"/>
        <w:r>
          <w:t>Ringtoets</w:t>
        </w:r>
        <w:proofErr w:type="spellEnd"/>
        <w:r>
          <w:t xml:space="preserve"> programmers. Based on the</w:t>
        </w:r>
      </w:ins>
      <w:ins w:id="51" w:author="Ruben Jongejan" w:date="2015-06-24T09:32:00Z">
        <w:r w:rsidR="002018FD">
          <w:t xml:space="preserve"> questions that arose during programming</w:t>
        </w:r>
      </w:ins>
      <w:ins w:id="52" w:author="Ruben Jongejan" w:date="2015-06-24T09:30:00Z">
        <w:r w:rsidR="002018FD">
          <w:t xml:space="preserve">, </w:t>
        </w:r>
      </w:ins>
      <w:ins w:id="53" w:author="Ruben Jongejan" w:date="2015-06-24T09:31:00Z">
        <w:r w:rsidR="002018FD">
          <w:t>the report has been updated</w:t>
        </w:r>
      </w:ins>
      <w:ins w:id="54" w:author="Ruben Jongejan" w:date="2015-06-24T09:30:00Z">
        <w:r>
          <w:t>.</w:t>
        </w:r>
      </w:ins>
    </w:p>
    <w:p w:rsidR="002018FD" w:rsidRDefault="002018FD" w:rsidP="00030A00">
      <w:pPr>
        <w:rPr>
          <w:ins w:id="55" w:author="Ruben Jongejan" w:date="2015-06-24T09:28:00Z"/>
        </w:rPr>
      </w:pPr>
    </w:p>
    <w:p w:rsidR="00BD0018" w:rsidRDefault="00BD0018" w:rsidP="00030A00">
      <w:r>
        <w:t xml:space="preserve">This report is organized as follows. Chapter 2 first discusses the relations between semi-probabilistic and probabilistic assessments, as well as the role of reliability requirements, partial safety factors and scenarios in reliability analyses. Chapter 3 then presents the requirements that have to be met by </w:t>
      </w:r>
      <w:proofErr w:type="spellStart"/>
      <w:r>
        <w:t>Ringtoets</w:t>
      </w:r>
      <w:proofErr w:type="spellEnd"/>
      <w:r>
        <w:t>. Finally, a global test plan is presented in chapter 4.</w:t>
      </w:r>
    </w:p>
    <w:p w:rsidR="00BD0018" w:rsidRPr="00BF5C28" w:rsidRDefault="00BD0018" w:rsidP="00030A00">
      <w:pPr>
        <w:sectPr w:rsidR="00BD0018" w:rsidRPr="00BF5C28" w:rsidSect="00EB384E">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030A00" w:rsidRPr="00BC71C6" w:rsidRDefault="00030A00" w:rsidP="00030A00">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end"/>
      </w:r>
      <w:bookmarkStart w:id="71" w:name="_Toc418243295"/>
      <w:r w:rsidRPr="00BC71C6">
        <w:t>Basic concepts</w:t>
      </w:r>
      <w:bookmarkEnd w:id="40"/>
      <w:bookmarkEnd w:id="41"/>
      <w:bookmarkEnd w:id="71"/>
      <w:r>
        <w:t xml:space="preserve"> </w:t>
      </w:r>
    </w:p>
    <w:p w:rsidR="00030A00" w:rsidRPr="00BC71C6" w:rsidRDefault="00030A00" w:rsidP="00030A00">
      <w:pPr>
        <w:pStyle w:val="Heading2"/>
      </w:pPr>
      <w:bookmarkStart w:id="72" w:name="_Toc418243296"/>
      <w:bookmarkStart w:id="73" w:name="_Ref366488166"/>
      <w:bookmarkStart w:id="74" w:name="_Toc412621799"/>
      <w:r>
        <w:t>Failure probabilities and</w:t>
      </w:r>
      <w:r w:rsidRPr="00BC71C6">
        <w:t xml:space="preserve"> reliability indices</w:t>
      </w:r>
      <w:bookmarkEnd w:id="72"/>
      <w:r w:rsidRPr="00BC71C6">
        <w:t xml:space="preserve"> </w:t>
      </w:r>
      <w:bookmarkEnd w:id="73"/>
      <w:bookmarkEnd w:id="74"/>
    </w:p>
    <w:p w:rsidR="00030A00" w:rsidRPr="00BC71C6" w:rsidRDefault="00030A00" w:rsidP="00030A00">
      <w:r w:rsidRPr="00BC71C6">
        <w:t xml:space="preserve">A flood defence will fail when the load exceeds its resistance. </w:t>
      </w:r>
      <w:r>
        <w:t>T</w:t>
      </w:r>
      <w:r w:rsidRPr="00BC71C6">
        <w:t xml:space="preserve">he resistance parameters of a flood defence </w:t>
      </w:r>
      <w:r>
        <w:t>are, in principle, deterministic. In practice</w:t>
      </w:r>
      <w:r w:rsidR="000C7A9E">
        <w:t xml:space="preserve"> however</w:t>
      </w:r>
      <w:r>
        <w:t>,</w:t>
      </w:r>
      <w:r w:rsidRPr="00BC71C6">
        <w:t xml:space="preserve"> they are uncertain</w:t>
      </w:r>
      <w:r>
        <w:t xml:space="preserve">, </w:t>
      </w:r>
      <w:r w:rsidRPr="00BC71C6">
        <w:t>due to spatial variability, a limited number of measurements and measurement uncertainties. Also, models such as Steentoets</w:t>
      </w:r>
      <w:r w:rsidR="00D4788E">
        <w:t xml:space="preserve"> (i.e. the model used </w:t>
      </w:r>
      <w:r w:rsidR="005C6E54">
        <w:t xml:space="preserve">for </w:t>
      </w:r>
      <w:r w:rsidR="00D4788E">
        <w:t>assess</w:t>
      </w:r>
      <w:r w:rsidR="005C6E54">
        <w:t>ing</w:t>
      </w:r>
      <w:r w:rsidR="00D4788E">
        <w:t xml:space="preserve"> block revetments)</w:t>
      </w:r>
      <w:r w:rsidRPr="00BC71C6">
        <w:t xml:space="preserve">, that are used to predict critical combinations of parameter values (i.e., combinations that would lead to revetment failure), </w:t>
      </w:r>
      <w:r>
        <w:t>may</w:t>
      </w:r>
      <w:r w:rsidRPr="00BC71C6">
        <w:t xml:space="preserve"> </w:t>
      </w:r>
      <w:r>
        <w:t>give predictions</w:t>
      </w:r>
      <w:r w:rsidRPr="00BC71C6">
        <w:t xml:space="preserve"> that are besides the (unknown) truth. Such model uncertainties also have to be taken into consideration in reliability analyses. </w:t>
      </w:r>
    </w:p>
    <w:p w:rsidR="00030A00" w:rsidRPr="00BC71C6" w:rsidRDefault="00030A00" w:rsidP="00030A00"/>
    <w:p w:rsidR="00030A00" w:rsidRPr="00BC71C6" w:rsidRDefault="00030A00" w:rsidP="00030A00">
      <w:r w:rsidRPr="00BC71C6">
        <w:t>The probability of failure (</w:t>
      </w:r>
      <w:r w:rsidRPr="00BC71C6">
        <w:rPr>
          <w:rFonts w:ascii="Times New Roman" w:hAnsi="Times New Roman" w:cs="Times New Roman"/>
          <w:i/>
        </w:rPr>
        <w:t>P</w:t>
      </w:r>
      <w:r w:rsidRPr="00BC71C6">
        <w:rPr>
          <w:rFonts w:ascii="Times New Roman" w:hAnsi="Times New Roman" w:cs="Times New Roman"/>
          <w:i/>
          <w:vertAlign w:val="subscript"/>
        </w:rPr>
        <w:t>f</w:t>
      </w:r>
      <w:r w:rsidRPr="00BC71C6">
        <w:t>) equals the probability that load (</w:t>
      </w:r>
      <w:r w:rsidRPr="00BC71C6">
        <w:rPr>
          <w:rFonts w:ascii="Times New Roman" w:hAnsi="Times New Roman" w:cs="Times New Roman"/>
          <w:i/>
        </w:rPr>
        <w:t>S</w:t>
      </w:r>
      <w:r w:rsidRPr="00BC71C6">
        <w:t>) exceeds resistance (</w:t>
      </w:r>
      <w:r w:rsidRPr="00BC71C6">
        <w:rPr>
          <w:rFonts w:ascii="Times New Roman" w:hAnsi="Times New Roman" w:cs="Times New Roman"/>
          <w:i/>
        </w:rPr>
        <w:t>R</w:t>
      </w:r>
      <w:r w:rsidRPr="00BC71C6">
        <w:t>):</w:t>
      </w:r>
    </w:p>
    <w:p w:rsidR="00030A00" w:rsidRPr="00BC71C6" w:rsidRDefault="00030A00" w:rsidP="00030A00">
      <w:r w:rsidRPr="00BC71C6">
        <w:t xml:space="preserve"> </w:t>
      </w:r>
    </w:p>
    <w:p w:rsidR="00030A00" w:rsidRPr="00BC71C6" w:rsidRDefault="00030A00" w:rsidP="00030A00">
      <w:r w:rsidRPr="00BC71C6">
        <w:rPr>
          <w:position w:val="-14"/>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8.75pt" o:ole="">
            <v:imagedata r:id="rId27" o:title=""/>
          </v:shape>
          <o:OLEObject Type="Embed" ProgID="Equation.DSMT4" ShapeID="_x0000_i1025" DrawAspect="Content" ObjectID="_1507550341" r:id="rId28"/>
        </w:object>
      </w:r>
      <w:r w:rsidRPr="00BC71C6">
        <w:tab/>
      </w:r>
      <w:r w:rsidRPr="00BC71C6">
        <w:tab/>
      </w:r>
      <w:r w:rsidRPr="00BC71C6">
        <w:tab/>
      </w:r>
      <w:r w:rsidRPr="00BC71C6">
        <w:tab/>
      </w:r>
      <w:r w:rsidRPr="00BC71C6">
        <w:tab/>
      </w:r>
      <w:r w:rsidRPr="00BC71C6">
        <w:tab/>
      </w:r>
      <w:r w:rsidRPr="00BC71C6">
        <w:tab/>
      </w:r>
      <w:r w:rsidRPr="00BC71C6">
        <w:tab/>
      </w:r>
      <w:r w:rsidRPr="00BC71C6">
        <w:tab/>
        <w:t>(2.1.1)</w:t>
      </w:r>
    </w:p>
    <w:p w:rsidR="00030A00" w:rsidRPr="00BC71C6" w:rsidRDefault="00030A00" w:rsidP="00030A00"/>
    <w:p w:rsidR="00030A00" w:rsidRPr="00BC71C6" w:rsidRDefault="00030A00" w:rsidP="00030A00">
      <w:proofErr w:type="gramStart"/>
      <w:r w:rsidRPr="00BC71C6">
        <w:t>or</w:t>
      </w:r>
      <w:proofErr w:type="gramEnd"/>
    </w:p>
    <w:p w:rsidR="00030A00" w:rsidRPr="00BC71C6" w:rsidRDefault="00030A00" w:rsidP="00030A00"/>
    <w:p w:rsidR="00030A00" w:rsidRPr="00BC71C6" w:rsidRDefault="00030A00" w:rsidP="00030A00">
      <w:r w:rsidRPr="00BC71C6">
        <w:rPr>
          <w:position w:val="-14"/>
        </w:rPr>
        <w:object w:dxaOrig="1280" w:dyaOrig="360">
          <v:shape id="_x0000_i1026" type="#_x0000_t75" style="width:66pt;height:18.75pt" o:ole="">
            <v:imagedata r:id="rId29" o:title=""/>
          </v:shape>
          <o:OLEObject Type="Embed" ProgID="Equation.DSMT4" ShapeID="_x0000_i1026" DrawAspect="Content" ObjectID="_1507550342" r:id="rId30"/>
        </w:object>
      </w:r>
      <w:r w:rsidRPr="00BC71C6">
        <w:tab/>
      </w:r>
      <w:r w:rsidRPr="00BC71C6">
        <w:tab/>
      </w:r>
      <w:proofErr w:type="gramStart"/>
      <w:r w:rsidRPr="00BC71C6">
        <w:t>with</w:t>
      </w:r>
      <w:proofErr w:type="gramEnd"/>
      <w:r w:rsidRPr="00BC71C6">
        <w:t xml:space="preserve"> </w:t>
      </w:r>
      <w:r w:rsidRPr="00BC71C6">
        <w:tab/>
      </w:r>
      <w:r w:rsidRPr="00BC71C6">
        <w:rPr>
          <w:rFonts w:ascii="Times New Roman" w:hAnsi="Times New Roman" w:cs="Times New Roman"/>
          <w:i/>
        </w:rPr>
        <w:t>Z</w:t>
      </w:r>
      <w:r w:rsidRPr="00BC71C6">
        <w:t>=</w:t>
      </w:r>
      <w:r w:rsidRPr="00BC71C6">
        <w:rPr>
          <w:rFonts w:ascii="Times New Roman" w:hAnsi="Times New Roman" w:cs="Times New Roman"/>
          <w:i/>
        </w:rPr>
        <w:t>R</w:t>
      </w:r>
      <w:r w:rsidRPr="00BC71C6">
        <w:t>-</w:t>
      </w:r>
      <w:r w:rsidRPr="00BC71C6">
        <w:rPr>
          <w:rFonts w:ascii="Times New Roman" w:hAnsi="Times New Roman" w:cs="Times New Roman"/>
          <w:i/>
        </w:rPr>
        <w:t>S</w:t>
      </w:r>
      <w:r w:rsidRPr="00BC71C6">
        <w:tab/>
      </w:r>
      <w:r w:rsidRPr="00BC71C6">
        <w:tab/>
      </w:r>
      <w:r w:rsidRPr="00BC71C6">
        <w:tab/>
      </w:r>
      <w:r w:rsidRPr="00BC71C6">
        <w:tab/>
      </w:r>
      <w:r w:rsidRPr="00BC71C6">
        <w:tab/>
      </w:r>
      <w:r w:rsidRPr="00BC71C6">
        <w:tab/>
      </w:r>
      <w:r w:rsidRPr="00BC71C6">
        <w:tab/>
        <w:t>(2.1.2)</w:t>
      </w:r>
    </w:p>
    <w:p w:rsidR="00030A00" w:rsidRPr="00BC71C6" w:rsidRDefault="00030A00" w:rsidP="00030A00"/>
    <w:p w:rsidR="00030A00" w:rsidRDefault="00030A00" w:rsidP="00030A00">
      <w:proofErr w:type="gramStart"/>
      <w:r>
        <w:t>w</w:t>
      </w:r>
      <w:r w:rsidRPr="00BC71C6">
        <w:t>here</w:t>
      </w:r>
      <w:proofErr w:type="gramEnd"/>
    </w:p>
    <w:p w:rsidR="00030A00" w:rsidRPr="00BC71C6" w:rsidRDefault="00030A00" w:rsidP="00030A00">
      <w:r w:rsidRPr="00BC71C6">
        <w:rPr>
          <w:rFonts w:ascii="Times New Roman" w:hAnsi="Times New Roman" w:cs="Times New Roman"/>
          <w:i/>
        </w:rPr>
        <w:t>Z</w:t>
      </w:r>
      <w:r>
        <w:t xml:space="preserve"> </w:t>
      </w:r>
      <w:r>
        <w:tab/>
        <w:t>limit state function</w:t>
      </w:r>
    </w:p>
    <w:p w:rsidR="00030A00" w:rsidRPr="00BC71C6" w:rsidRDefault="00030A00" w:rsidP="00030A00"/>
    <w:p w:rsidR="00030A00" w:rsidRDefault="00030A00" w:rsidP="00030A00">
      <w:r>
        <w:t>Reliability indices are also widely used to quantify the reliability of a component or system. Each probability of failure corresponds to a unique reliability index:</w:t>
      </w:r>
    </w:p>
    <w:p w:rsidR="00030A00" w:rsidRPr="00BC71C6" w:rsidRDefault="00030A00" w:rsidP="00030A00"/>
    <w:p w:rsidR="00030A00" w:rsidRPr="00BC71C6" w:rsidRDefault="00030A00" w:rsidP="00030A00">
      <w:r w:rsidRPr="00030A00">
        <w:rPr>
          <w:position w:val="-14"/>
        </w:rPr>
        <w:object w:dxaOrig="1120" w:dyaOrig="360">
          <v:shape id="_x0000_i1027" type="#_x0000_t75" style="width:55.5pt;height:18.75pt" o:ole="">
            <v:imagedata r:id="rId31" o:title=""/>
          </v:shape>
          <o:OLEObject Type="Embed" ProgID="Equation.DSMT4" ShapeID="_x0000_i1027" DrawAspect="Content" ObjectID="_1507550343" r:id="rId32"/>
        </w:object>
      </w:r>
      <w:r w:rsidRPr="00BC71C6">
        <w:tab/>
      </w:r>
      <w:r w:rsidRPr="00BC71C6">
        <w:tab/>
      </w:r>
      <w:r w:rsidRPr="00BC71C6">
        <w:tab/>
      </w:r>
      <w:r w:rsidRPr="00BC71C6">
        <w:tab/>
      </w:r>
      <w:r w:rsidRPr="00BC71C6">
        <w:tab/>
      </w:r>
      <w:r w:rsidRPr="00BC71C6">
        <w:tab/>
      </w:r>
      <w:r w:rsidRPr="00BC71C6">
        <w:tab/>
      </w:r>
      <w:r w:rsidRPr="00BC71C6">
        <w:tab/>
      </w:r>
      <w:r w:rsidRPr="00BC71C6">
        <w:tab/>
      </w:r>
      <w:r>
        <w:tab/>
      </w:r>
      <w:r w:rsidRPr="00BC71C6">
        <w:t>(2.1.</w:t>
      </w:r>
      <w:r>
        <w:t>3</w:t>
      </w:r>
      <w:r w:rsidRPr="00BC71C6">
        <w:t>)</w:t>
      </w:r>
    </w:p>
    <w:p w:rsidR="00030A00" w:rsidRPr="00BC71C6" w:rsidRDefault="00030A00" w:rsidP="00030A00"/>
    <w:p w:rsidR="00030A00" w:rsidRDefault="00030A00" w:rsidP="00030A00">
      <w:proofErr w:type="gramStart"/>
      <w:r>
        <w:t>w</w:t>
      </w:r>
      <w:r w:rsidRPr="00BC71C6">
        <w:t>here</w:t>
      </w:r>
      <w:proofErr w:type="gramEnd"/>
    </w:p>
    <w:p w:rsidR="00030A00" w:rsidRPr="00BC71C6" w:rsidRDefault="00030A00" w:rsidP="00030A00">
      <w:r w:rsidRPr="00BC71C6">
        <w:sym w:font="Symbol" w:char="F046"/>
      </w:r>
      <w:r w:rsidRPr="00BC71C6">
        <w:t xml:space="preserve">(.) </w:t>
      </w:r>
      <w:r>
        <w:tab/>
      </w:r>
      <w:proofErr w:type="gramStart"/>
      <w:r w:rsidRPr="00BC71C6">
        <w:t>standard</w:t>
      </w:r>
      <w:proofErr w:type="gramEnd"/>
      <w:r w:rsidRPr="00BC71C6">
        <w:t xml:space="preserve"> normal distribution function </w:t>
      </w:r>
    </w:p>
    <w:p w:rsidR="00030A00" w:rsidRDefault="00030A00" w:rsidP="00030A00">
      <w:proofErr w:type="gramStart"/>
      <w:r w:rsidRPr="00BC71C6">
        <w:rPr>
          <w:rFonts w:ascii="Times New Roman" w:hAnsi="Times New Roman" w:cs="Times New Roman"/>
          <w:i/>
        </w:rPr>
        <w:t>β</w:t>
      </w:r>
      <w:proofErr w:type="gramEnd"/>
      <w:r w:rsidRPr="00BC71C6">
        <w:t xml:space="preserve"> </w:t>
      </w:r>
      <w:r>
        <w:tab/>
        <w:t>reliability index</w:t>
      </w:r>
    </w:p>
    <w:p w:rsidR="00030A00" w:rsidRPr="00BC71C6" w:rsidRDefault="00030A00" w:rsidP="00030A00"/>
    <w:p w:rsidR="00030A00" w:rsidRPr="00BC71C6" w:rsidRDefault="00030A00" w:rsidP="00030A00">
      <w:pPr>
        <w:pStyle w:val="Heading2"/>
      </w:pPr>
      <w:bookmarkStart w:id="75" w:name="_Ref361843289"/>
      <w:bookmarkStart w:id="76" w:name="_Toc412621800"/>
      <w:bookmarkStart w:id="77" w:name="_Toc418243297"/>
      <w:r w:rsidRPr="00BC71C6">
        <w:t>The relations between probabilistic and semi-probabilistic assessments</w:t>
      </w:r>
      <w:bookmarkEnd w:id="75"/>
      <w:bookmarkEnd w:id="76"/>
      <w:bookmarkEnd w:id="77"/>
    </w:p>
    <w:p w:rsidR="00030A00" w:rsidRPr="00BC71C6" w:rsidRDefault="00030A00" w:rsidP="00030A00">
      <w:r w:rsidRPr="00BC71C6">
        <w:t xml:space="preserve">Semi-probabilistic and probabilistic safety assessments are closely related. Both rely on </w:t>
      </w:r>
      <w:r>
        <w:t>the same target reliabilities</w:t>
      </w:r>
      <w:r w:rsidRPr="00BC71C6">
        <w:t xml:space="preserve">, </w:t>
      </w:r>
      <w:r>
        <w:t xml:space="preserve">the same </w:t>
      </w:r>
      <w:r w:rsidRPr="00BC71C6">
        <w:t xml:space="preserve">limit state functions, and the </w:t>
      </w:r>
      <w:r>
        <w:t xml:space="preserve">same </w:t>
      </w:r>
      <w:r w:rsidRPr="00BC71C6">
        <w:t xml:space="preserve">statistical properties of the stochastic variables that represent the uncertain load and strength parameters. </w:t>
      </w:r>
      <w:r>
        <w:t>A</w:t>
      </w:r>
      <w:r w:rsidRPr="00BC71C6">
        <w:t xml:space="preserve"> semi-probabilistic assessment </w:t>
      </w:r>
      <w:r>
        <w:t xml:space="preserve">only </w:t>
      </w:r>
      <w:r w:rsidRPr="00BC71C6">
        <w:t xml:space="preserve">rests on a number of simplifications and approximations, giving it the appearance of a deterministic procedure. </w:t>
      </w:r>
    </w:p>
    <w:p w:rsidR="00030A00" w:rsidRPr="00BC71C6" w:rsidRDefault="00030A00" w:rsidP="00030A00">
      <w:r w:rsidRPr="00BC71C6">
        <w:t xml:space="preserve"> </w:t>
      </w:r>
    </w:p>
    <w:p w:rsidR="00030A00" w:rsidRDefault="00030A00" w:rsidP="00030A00">
      <w:r w:rsidRPr="00BC71C6">
        <w:t>In probabilistic safety assessments, analysts consider the probability that the ultimate limit state is exceeded, i.e. that load (</w:t>
      </w:r>
      <w:r w:rsidRPr="00BC71C6">
        <w:rPr>
          <w:rFonts w:ascii="Times New Roman" w:hAnsi="Times New Roman" w:cs="Times New Roman"/>
          <w:i/>
        </w:rPr>
        <w:t>S</w:t>
      </w:r>
      <w:r w:rsidRPr="00BC71C6">
        <w:t>) exceeds resistance (</w:t>
      </w:r>
      <w:r w:rsidRPr="00BC71C6">
        <w:rPr>
          <w:rFonts w:ascii="Times New Roman" w:hAnsi="Times New Roman" w:cs="Times New Roman"/>
          <w:i/>
        </w:rPr>
        <w:t>R</w:t>
      </w:r>
      <w:r>
        <w:t xml:space="preserve">). The </w:t>
      </w:r>
      <w:r w:rsidRPr="00BC71C6">
        <w:t>probability</w:t>
      </w:r>
      <w:r>
        <w:t xml:space="preserve"> of failure</w:t>
      </w:r>
      <w:r w:rsidRPr="00BC71C6">
        <w:t xml:space="preserve">, </w:t>
      </w:r>
      <w:r w:rsidRPr="00BC71C6">
        <w:rPr>
          <w:rFonts w:ascii="Times New Roman" w:hAnsi="Times New Roman" w:cs="Times New Roman"/>
          <w:i/>
        </w:rPr>
        <w:t>P</w:t>
      </w:r>
      <w:r w:rsidRPr="00BC71C6">
        <w:t>(</w:t>
      </w:r>
      <w:r w:rsidRPr="00BC71C6">
        <w:rPr>
          <w:rFonts w:ascii="Times New Roman" w:hAnsi="Times New Roman" w:cs="Times New Roman"/>
          <w:i/>
        </w:rPr>
        <w:t>S</w:t>
      </w:r>
      <w:r w:rsidRPr="00BC71C6">
        <w:t>&gt;</w:t>
      </w:r>
      <w:r w:rsidRPr="00BC71C6">
        <w:rPr>
          <w:rFonts w:ascii="Times New Roman" w:hAnsi="Times New Roman" w:cs="Times New Roman"/>
          <w:i/>
        </w:rPr>
        <w:t>R</w:t>
      </w:r>
      <w:r w:rsidRPr="00BC71C6">
        <w:t xml:space="preserve">), should not exceed some maximum allowable (‘target’) </w:t>
      </w:r>
      <w:r>
        <w:t>value</w:t>
      </w:r>
      <w:r w:rsidRPr="00BC71C6">
        <w:t xml:space="preserve"> (</w:t>
      </w:r>
      <w:r w:rsidRPr="00BC71C6">
        <w:rPr>
          <w:rFonts w:ascii="Times New Roman" w:hAnsi="Times New Roman" w:cs="Times New Roman"/>
          <w:i/>
        </w:rPr>
        <w:t>P</w:t>
      </w:r>
      <w:r w:rsidRPr="00BC71C6">
        <w:rPr>
          <w:rFonts w:ascii="Times New Roman" w:hAnsi="Times New Roman" w:cs="Times New Roman"/>
          <w:i/>
          <w:vertAlign w:val="subscript"/>
        </w:rPr>
        <w:t>T</w:t>
      </w:r>
      <w:r w:rsidRPr="00BC71C6">
        <w:t>). In semi-probabilistic assessments, analysts consider the difference between the design values of load (</w:t>
      </w:r>
      <w:proofErr w:type="spellStart"/>
      <w:proofErr w:type="gramStart"/>
      <w:r w:rsidRPr="00BC71C6">
        <w:rPr>
          <w:rFonts w:ascii="Times New Roman" w:hAnsi="Times New Roman" w:cs="Times New Roman"/>
          <w:i/>
        </w:rPr>
        <w:t>S</w:t>
      </w:r>
      <w:r w:rsidRPr="00BC71C6">
        <w:rPr>
          <w:rFonts w:ascii="Times New Roman" w:hAnsi="Times New Roman" w:cs="Times New Roman"/>
          <w:i/>
          <w:vertAlign w:val="subscript"/>
        </w:rPr>
        <w:t>d</w:t>
      </w:r>
      <w:proofErr w:type="spellEnd"/>
      <w:proofErr w:type="gramEnd"/>
      <w:r w:rsidRPr="00BC71C6">
        <w:t>) and strength (</w:t>
      </w:r>
      <w:r w:rsidRPr="00BC71C6">
        <w:rPr>
          <w:rFonts w:ascii="Times New Roman" w:hAnsi="Times New Roman" w:cs="Times New Roman"/>
          <w:i/>
        </w:rPr>
        <w:t>R</w:t>
      </w:r>
      <w:r w:rsidRPr="00BC71C6">
        <w:rPr>
          <w:rFonts w:ascii="Times New Roman" w:hAnsi="Times New Roman" w:cs="Times New Roman"/>
          <w:i/>
          <w:vertAlign w:val="subscript"/>
        </w:rPr>
        <w:t>d</w:t>
      </w:r>
      <w:r w:rsidRPr="00BC71C6">
        <w:t xml:space="preserve">): </w:t>
      </w:r>
      <w:proofErr w:type="spellStart"/>
      <w:r w:rsidRPr="00BC71C6">
        <w:rPr>
          <w:rFonts w:ascii="Times New Roman" w:hAnsi="Times New Roman" w:cs="Times New Roman"/>
          <w:i/>
        </w:rPr>
        <w:t>S</w:t>
      </w:r>
      <w:r w:rsidRPr="00BC71C6">
        <w:rPr>
          <w:rFonts w:ascii="Times New Roman" w:hAnsi="Times New Roman" w:cs="Times New Roman"/>
          <w:i/>
          <w:vertAlign w:val="subscript"/>
        </w:rPr>
        <w:t>d</w:t>
      </w:r>
      <w:proofErr w:type="spellEnd"/>
      <w:r w:rsidRPr="00BC71C6">
        <w:t xml:space="preserve"> should not exceed </w:t>
      </w:r>
      <w:r w:rsidRPr="00BC71C6">
        <w:rPr>
          <w:rFonts w:ascii="Times New Roman" w:hAnsi="Times New Roman" w:cs="Times New Roman"/>
          <w:i/>
        </w:rPr>
        <w:t>R</w:t>
      </w:r>
      <w:r w:rsidRPr="00BC71C6">
        <w:rPr>
          <w:rFonts w:ascii="Times New Roman" w:hAnsi="Times New Roman" w:cs="Times New Roman"/>
          <w:i/>
          <w:vertAlign w:val="subscript"/>
        </w:rPr>
        <w:t>d</w:t>
      </w:r>
      <w:r w:rsidRPr="00BC71C6">
        <w:t xml:space="preserve">. Design values are defined in terms of </w:t>
      </w:r>
      <w:r>
        <w:t>representative</w:t>
      </w:r>
      <w:r w:rsidRPr="00BC71C6">
        <w:t xml:space="preserve"> values (</w:t>
      </w:r>
      <w:r>
        <w:t>characteristic values such as</w:t>
      </w:r>
      <w:r w:rsidRPr="00BC71C6">
        <w:t xml:space="preserve"> 5</w:t>
      </w:r>
      <w:r w:rsidRPr="00BC71C6">
        <w:rPr>
          <w:vertAlign w:val="superscript"/>
        </w:rPr>
        <w:t>th</w:t>
      </w:r>
      <w:r w:rsidRPr="00BC71C6">
        <w:t xml:space="preserve"> or 95</w:t>
      </w:r>
      <w:r w:rsidRPr="00BC71C6">
        <w:rPr>
          <w:vertAlign w:val="superscript"/>
        </w:rPr>
        <w:t>th</w:t>
      </w:r>
      <w:r w:rsidRPr="00BC71C6">
        <w:t xml:space="preserve"> </w:t>
      </w:r>
      <w:r>
        <w:t>quantile</w:t>
      </w:r>
      <w:r w:rsidRPr="00BC71C6">
        <w:t>s</w:t>
      </w:r>
      <w:r>
        <w:t xml:space="preserve"> or nominal values</w:t>
      </w:r>
      <w:r w:rsidRPr="00BC71C6">
        <w:t xml:space="preserve">) and (partial) safety factors. This use of terminology is consistent with the Eurocode (the European code for assessing structural reliability). Readers should be aware that similar terms </w:t>
      </w:r>
      <w:r>
        <w:t>may</w:t>
      </w:r>
      <w:r w:rsidRPr="00BC71C6">
        <w:t xml:space="preserve"> have different definitions in other international standards.</w:t>
      </w:r>
    </w:p>
    <w:p w:rsidR="00266744" w:rsidRPr="00BC71C6" w:rsidRDefault="00266744" w:rsidP="00030A00"/>
    <w:p w:rsidR="00030A00" w:rsidRPr="00BC71C6" w:rsidRDefault="00030A00" w:rsidP="00030A00">
      <w:r w:rsidRPr="00BC71C6">
        <w:t xml:space="preserve">The design values should be calibrated such that the condition </w:t>
      </w:r>
      <w:proofErr w:type="spellStart"/>
      <w:r w:rsidRPr="00BC71C6">
        <w:rPr>
          <w:rFonts w:ascii="Times New Roman" w:hAnsi="Times New Roman" w:cs="Times New Roman"/>
          <w:i/>
        </w:rPr>
        <w:t>S</w:t>
      </w:r>
      <w:r w:rsidRPr="00BC71C6">
        <w:rPr>
          <w:rFonts w:ascii="Times New Roman" w:hAnsi="Times New Roman" w:cs="Times New Roman"/>
          <w:i/>
          <w:vertAlign w:val="subscript"/>
        </w:rPr>
        <w:t>d</w:t>
      </w:r>
      <w:r w:rsidRPr="00BC71C6">
        <w:t>≤</w:t>
      </w:r>
      <w:r w:rsidRPr="00BC71C6">
        <w:rPr>
          <w:rFonts w:ascii="Times New Roman" w:hAnsi="Times New Roman" w:cs="Times New Roman"/>
          <w:i/>
        </w:rPr>
        <w:t>R</w:t>
      </w:r>
      <w:r w:rsidRPr="00BC71C6">
        <w:rPr>
          <w:rFonts w:ascii="Times New Roman" w:hAnsi="Times New Roman" w:cs="Times New Roman"/>
          <w:i/>
          <w:vertAlign w:val="subscript"/>
        </w:rPr>
        <w:t>d</w:t>
      </w:r>
      <w:proofErr w:type="spellEnd"/>
      <w:r w:rsidRPr="00BC71C6">
        <w:t xml:space="preserve"> implies that the probability of failure meets the reliability requirement: </w:t>
      </w:r>
      <w:r w:rsidRPr="00BC71C6">
        <w:rPr>
          <w:rFonts w:ascii="Times New Roman" w:hAnsi="Times New Roman" w:cs="Times New Roman"/>
          <w:i/>
        </w:rPr>
        <w:t>P</w:t>
      </w:r>
      <w:r w:rsidRPr="00BC71C6">
        <w:t>(</w:t>
      </w:r>
      <w:r w:rsidRPr="00BC71C6">
        <w:rPr>
          <w:rFonts w:ascii="Times New Roman" w:hAnsi="Times New Roman" w:cs="Times New Roman"/>
          <w:i/>
        </w:rPr>
        <w:t>S</w:t>
      </w:r>
      <w:r w:rsidRPr="00BC71C6">
        <w:t>&gt;</w:t>
      </w:r>
      <w:r w:rsidRPr="00BC71C6">
        <w:rPr>
          <w:rFonts w:ascii="Times New Roman" w:hAnsi="Times New Roman" w:cs="Times New Roman"/>
          <w:i/>
        </w:rPr>
        <w:t>R</w:t>
      </w:r>
      <w:proofErr w:type="gramStart"/>
      <w:r w:rsidRPr="00BC71C6">
        <w:t>)≤</w:t>
      </w:r>
      <w:proofErr w:type="gramEnd"/>
      <w:r w:rsidRPr="00BC71C6">
        <w:rPr>
          <w:rFonts w:ascii="Times New Roman" w:hAnsi="Times New Roman" w:cs="Times New Roman"/>
          <w:i/>
        </w:rPr>
        <w:t>P</w:t>
      </w:r>
      <w:r w:rsidRPr="00BC71C6">
        <w:rPr>
          <w:rFonts w:ascii="Times New Roman" w:hAnsi="Times New Roman" w:cs="Times New Roman"/>
          <w:i/>
          <w:vertAlign w:val="subscript"/>
        </w:rPr>
        <w:t>T</w:t>
      </w:r>
      <w:r w:rsidRPr="00BC71C6">
        <w:t xml:space="preserve">. The relationship between probabilistic and semi-probability safety assessments is illustrated in </w:t>
      </w:r>
      <w:r w:rsidRPr="00BC71C6">
        <w:fldChar w:fldCharType="begin"/>
      </w:r>
      <w:r w:rsidRPr="00BC71C6">
        <w:instrText xml:space="preserve"> REF _Ref318106367 \h </w:instrText>
      </w:r>
      <w:r w:rsidRPr="00BC71C6">
        <w:fldChar w:fldCharType="separate"/>
      </w:r>
      <w:r w:rsidR="004C7F69" w:rsidRPr="00BC71C6">
        <w:t xml:space="preserve">Figure </w:t>
      </w:r>
      <w:r w:rsidR="004C7F69">
        <w:rPr>
          <w:noProof/>
        </w:rPr>
        <w:t>2</w:t>
      </w:r>
      <w:r w:rsidR="004C7F69">
        <w:t>.</w:t>
      </w:r>
      <w:r w:rsidR="004C7F69">
        <w:rPr>
          <w:noProof/>
        </w:rPr>
        <w:t>1</w:t>
      </w:r>
      <w:r w:rsidRPr="00BC71C6">
        <w:fldChar w:fldCharType="end"/>
      </w:r>
      <w:r w:rsidRPr="00BC71C6">
        <w:t xml:space="preserve">. </w:t>
      </w:r>
    </w:p>
    <w:p w:rsidR="00030A00" w:rsidRPr="00BC71C6" w:rsidRDefault="00030A00" w:rsidP="00030A00"/>
    <w:p w:rsidR="00030A00" w:rsidRPr="00BC71C6" w:rsidRDefault="00030A00" w:rsidP="00030A00">
      <w:r w:rsidRPr="00BC71C6">
        <w:rPr>
          <w:noProof/>
          <w:lang w:val="nl-NL" w:eastAsia="zh-CN" w:bidi="mn-Mong-CN"/>
        </w:rPr>
        <mc:AlternateContent>
          <mc:Choice Requires="wpc">
            <w:drawing>
              <wp:inline distT="0" distB="0" distL="0" distR="0" wp14:anchorId="165C3FBD" wp14:editId="6C060349">
                <wp:extent cx="5019675" cy="2874151"/>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 name="Line 70"/>
                        <wps:cNvCnPr/>
                        <wps:spPr bwMode="auto">
                          <a:xfrm>
                            <a:off x="770890" y="364490"/>
                            <a:ext cx="635" cy="1229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71"/>
                        <wps:cNvCnPr/>
                        <wps:spPr bwMode="auto">
                          <a:xfrm flipV="1">
                            <a:off x="771525" y="1603375"/>
                            <a:ext cx="30073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Freeform 72"/>
                        <wps:cNvSpPr>
                          <a:spLocks/>
                        </wps:cNvSpPr>
                        <wps:spPr bwMode="auto">
                          <a:xfrm>
                            <a:off x="770890" y="885825"/>
                            <a:ext cx="916305" cy="718185"/>
                          </a:xfrm>
                          <a:custGeom>
                            <a:avLst/>
                            <a:gdLst>
                              <a:gd name="T0" fmla="*/ 0 w 963"/>
                              <a:gd name="T1" fmla="*/ 723 h 723"/>
                              <a:gd name="T2" fmla="*/ 513 w 963"/>
                              <a:gd name="T3" fmla="*/ 566 h 723"/>
                              <a:gd name="T4" fmla="*/ 963 w 963"/>
                              <a:gd name="T5" fmla="*/ 0 h 723"/>
                            </a:gdLst>
                            <a:ahLst/>
                            <a:cxnLst>
                              <a:cxn ang="0">
                                <a:pos x="T0" y="T1"/>
                              </a:cxn>
                              <a:cxn ang="0">
                                <a:pos x="T2" y="T3"/>
                              </a:cxn>
                              <a:cxn ang="0">
                                <a:pos x="T4" y="T5"/>
                              </a:cxn>
                            </a:cxnLst>
                            <a:rect l="0" t="0" r="r" b="b"/>
                            <a:pathLst>
                              <a:path w="963" h="723">
                                <a:moveTo>
                                  <a:pt x="0" y="723"/>
                                </a:moveTo>
                                <a:cubicBezTo>
                                  <a:pt x="193" y="721"/>
                                  <a:pt x="352" y="686"/>
                                  <a:pt x="513" y="566"/>
                                </a:cubicBezTo>
                                <a:cubicBezTo>
                                  <a:pt x="674" y="445"/>
                                  <a:pt x="785" y="27"/>
                                  <a:pt x="96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73"/>
                        <wps:cNvCnPr/>
                        <wps:spPr bwMode="auto">
                          <a:xfrm>
                            <a:off x="2092960" y="1448435"/>
                            <a:ext cx="635" cy="15176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 name="Text Box 74"/>
                        <wps:cNvSpPr txBox="1">
                          <a:spLocks noChangeArrowheads="1"/>
                        </wps:cNvSpPr>
                        <wps:spPr bwMode="auto">
                          <a:xfrm>
                            <a:off x="375285" y="0"/>
                            <a:ext cx="142430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rPr>
                                  <w:sz w:val="18"/>
                                  <w:szCs w:val="18"/>
                                </w:rPr>
                              </w:pPr>
                              <w:r w:rsidRPr="00717B27">
                                <w:rPr>
                                  <w:sz w:val="18"/>
                                  <w:szCs w:val="18"/>
                                </w:rPr>
                                <w:t>Probability density</w:t>
                              </w:r>
                            </w:p>
                          </w:txbxContent>
                        </wps:txbx>
                        <wps:bodyPr rot="0" vert="horz" wrap="square" lIns="91440" tIns="45720" rIns="91440" bIns="45720" anchor="t" anchorCtr="0" upright="1">
                          <a:noAutofit/>
                        </wps:bodyPr>
                      </wps:wsp>
                      <wps:wsp>
                        <wps:cNvPr id="92" name="Text Box 75"/>
                        <wps:cNvSpPr txBox="1">
                          <a:spLocks noChangeArrowheads="1"/>
                        </wps:cNvSpPr>
                        <wps:spPr bwMode="auto">
                          <a:xfrm>
                            <a:off x="854710" y="832485"/>
                            <a:ext cx="85344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rPr>
                                  <w:i/>
                                  <w:sz w:val="18"/>
                                  <w:szCs w:val="18"/>
                                </w:rPr>
                              </w:pPr>
                              <w:r w:rsidRPr="00717B27">
                                <w:rPr>
                                  <w:sz w:val="18"/>
                                  <w:szCs w:val="18"/>
                                </w:rPr>
                                <w:t xml:space="preserve">Load </w:t>
                              </w:r>
                              <w:r w:rsidRPr="00717B27">
                                <w:rPr>
                                  <w:i/>
                                  <w:sz w:val="18"/>
                                  <w:szCs w:val="18"/>
                                </w:rPr>
                                <w:t>(</w:t>
                              </w:r>
                              <w:r w:rsidRPr="00717B27">
                                <w:rPr>
                                  <w:rFonts w:ascii="Times New Roman" w:hAnsi="Times New Roman" w:cs="Times New Roman"/>
                                  <w:i/>
                                  <w:sz w:val="18"/>
                                  <w:szCs w:val="18"/>
                                </w:rPr>
                                <w:t>S</w:t>
                              </w:r>
                              <w:r w:rsidRPr="00717B27">
                                <w:rPr>
                                  <w:i/>
                                  <w:sz w:val="18"/>
                                  <w:szCs w:val="18"/>
                                </w:rPr>
                                <w:t>)</w:t>
                              </w:r>
                            </w:p>
                          </w:txbxContent>
                        </wps:txbx>
                        <wps:bodyPr rot="0" vert="horz" wrap="square" lIns="91440" tIns="45720" rIns="91440" bIns="45720" anchor="t" anchorCtr="0" upright="1">
                          <a:noAutofit/>
                        </wps:bodyPr>
                      </wps:wsp>
                      <wps:wsp>
                        <wps:cNvPr id="93" name="Text Box 76"/>
                        <wps:cNvSpPr txBox="1">
                          <a:spLocks noChangeArrowheads="1"/>
                        </wps:cNvSpPr>
                        <wps:spPr bwMode="auto">
                          <a:xfrm>
                            <a:off x="572135" y="1600200"/>
                            <a:ext cx="35179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rPr>
                                  <w:sz w:val="18"/>
                                  <w:szCs w:val="18"/>
                                </w:rPr>
                              </w:pPr>
                              <w:r w:rsidRPr="00717B27">
                                <w:rPr>
                                  <w:sz w:val="18"/>
                                  <w:szCs w:val="18"/>
                                </w:rPr>
                                <w:t>0</w:t>
                              </w:r>
                            </w:p>
                          </w:txbxContent>
                        </wps:txbx>
                        <wps:bodyPr rot="0" vert="horz" wrap="square" lIns="91440" tIns="45720" rIns="91440" bIns="45720" anchor="t" anchorCtr="0" upright="1">
                          <a:noAutofit/>
                        </wps:bodyPr>
                      </wps:wsp>
                      <wps:wsp>
                        <wps:cNvPr id="94" name="Freeform 77"/>
                        <wps:cNvSpPr>
                          <a:spLocks/>
                        </wps:cNvSpPr>
                        <wps:spPr bwMode="auto">
                          <a:xfrm flipH="1">
                            <a:off x="1688465" y="885190"/>
                            <a:ext cx="916305" cy="718185"/>
                          </a:xfrm>
                          <a:custGeom>
                            <a:avLst/>
                            <a:gdLst>
                              <a:gd name="T0" fmla="*/ 0 w 963"/>
                              <a:gd name="T1" fmla="*/ 723 h 723"/>
                              <a:gd name="T2" fmla="*/ 513 w 963"/>
                              <a:gd name="T3" fmla="*/ 566 h 723"/>
                              <a:gd name="T4" fmla="*/ 963 w 963"/>
                              <a:gd name="T5" fmla="*/ 0 h 723"/>
                            </a:gdLst>
                            <a:ahLst/>
                            <a:cxnLst>
                              <a:cxn ang="0">
                                <a:pos x="T0" y="T1"/>
                              </a:cxn>
                              <a:cxn ang="0">
                                <a:pos x="T2" y="T3"/>
                              </a:cxn>
                              <a:cxn ang="0">
                                <a:pos x="T4" y="T5"/>
                              </a:cxn>
                            </a:cxnLst>
                            <a:rect l="0" t="0" r="r" b="b"/>
                            <a:pathLst>
                              <a:path w="963" h="723">
                                <a:moveTo>
                                  <a:pt x="0" y="723"/>
                                </a:moveTo>
                                <a:cubicBezTo>
                                  <a:pt x="193" y="721"/>
                                  <a:pt x="352" y="686"/>
                                  <a:pt x="513" y="566"/>
                                </a:cubicBezTo>
                                <a:cubicBezTo>
                                  <a:pt x="674" y="445"/>
                                  <a:pt x="785" y="27"/>
                                  <a:pt x="96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78"/>
                        <wps:cNvSpPr>
                          <a:spLocks/>
                        </wps:cNvSpPr>
                        <wps:spPr bwMode="auto">
                          <a:xfrm>
                            <a:off x="1841500" y="885190"/>
                            <a:ext cx="916305" cy="718185"/>
                          </a:xfrm>
                          <a:custGeom>
                            <a:avLst/>
                            <a:gdLst>
                              <a:gd name="T0" fmla="*/ 0 w 963"/>
                              <a:gd name="T1" fmla="*/ 723 h 723"/>
                              <a:gd name="T2" fmla="*/ 513 w 963"/>
                              <a:gd name="T3" fmla="*/ 566 h 723"/>
                              <a:gd name="T4" fmla="*/ 963 w 963"/>
                              <a:gd name="T5" fmla="*/ 0 h 723"/>
                            </a:gdLst>
                            <a:ahLst/>
                            <a:cxnLst>
                              <a:cxn ang="0">
                                <a:pos x="T0" y="T1"/>
                              </a:cxn>
                              <a:cxn ang="0">
                                <a:pos x="T2" y="T3"/>
                              </a:cxn>
                              <a:cxn ang="0">
                                <a:pos x="T4" y="T5"/>
                              </a:cxn>
                            </a:cxnLst>
                            <a:rect l="0" t="0" r="r" b="b"/>
                            <a:pathLst>
                              <a:path w="963" h="723">
                                <a:moveTo>
                                  <a:pt x="0" y="723"/>
                                </a:moveTo>
                                <a:cubicBezTo>
                                  <a:pt x="193" y="721"/>
                                  <a:pt x="352" y="686"/>
                                  <a:pt x="513" y="566"/>
                                </a:cubicBezTo>
                                <a:cubicBezTo>
                                  <a:pt x="674" y="445"/>
                                  <a:pt x="785" y="27"/>
                                  <a:pt x="96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79"/>
                        <wps:cNvSpPr>
                          <a:spLocks/>
                        </wps:cNvSpPr>
                        <wps:spPr bwMode="auto">
                          <a:xfrm flipH="1">
                            <a:off x="2757805" y="885825"/>
                            <a:ext cx="916305" cy="718185"/>
                          </a:xfrm>
                          <a:custGeom>
                            <a:avLst/>
                            <a:gdLst>
                              <a:gd name="T0" fmla="*/ 0 w 963"/>
                              <a:gd name="T1" fmla="*/ 723 h 723"/>
                              <a:gd name="T2" fmla="*/ 513 w 963"/>
                              <a:gd name="T3" fmla="*/ 566 h 723"/>
                              <a:gd name="T4" fmla="*/ 963 w 963"/>
                              <a:gd name="T5" fmla="*/ 0 h 723"/>
                            </a:gdLst>
                            <a:ahLst/>
                            <a:cxnLst>
                              <a:cxn ang="0">
                                <a:pos x="T0" y="T1"/>
                              </a:cxn>
                              <a:cxn ang="0">
                                <a:pos x="T2" y="T3"/>
                              </a:cxn>
                              <a:cxn ang="0">
                                <a:pos x="T4" y="T5"/>
                              </a:cxn>
                            </a:cxnLst>
                            <a:rect l="0" t="0" r="r" b="b"/>
                            <a:pathLst>
                              <a:path w="963" h="723">
                                <a:moveTo>
                                  <a:pt x="0" y="723"/>
                                </a:moveTo>
                                <a:cubicBezTo>
                                  <a:pt x="193" y="721"/>
                                  <a:pt x="352" y="686"/>
                                  <a:pt x="513" y="566"/>
                                </a:cubicBezTo>
                                <a:cubicBezTo>
                                  <a:pt x="674" y="445"/>
                                  <a:pt x="785" y="27"/>
                                  <a:pt x="96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80"/>
                        <wps:cNvSpPr txBox="1">
                          <a:spLocks noChangeArrowheads="1"/>
                        </wps:cNvSpPr>
                        <wps:spPr bwMode="auto">
                          <a:xfrm>
                            <a:off x="2931795" y="832485"/>
                            <a:ext cx="123063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rPr>
                                  <w:sz w:val="18"/>
                                  <w:szCs w:val="18"/>
                                </w:rPr>
                              </w:pPr>
                              <w:r w:rsidRPr="00717B27">
                                <w:rPr>
                                  <w:sz w:val="18"/>
                                  <w:szCs w:val="18"/>
                                </w:rPr>
                                <w:t>Strength (</w:t>
                              </w:r>
                              <w:r w:rsidRPr="00717B27">
                                <w:rPr>
                                  <w:rFonts w:ascii="Times New Roman" w:hAnsi="Times New Roman" w:cs="Times New Roman"/>
                                  <w:i/>
                                  <w:sz w:val="18"/>
                                  <w:szCs w:val="18"/>
                                </w:rPr>
                                <w:t>R</w:t>
                              </w:r>
                              <w:r w:rsidRPr="00717B27">
                                <w:rPr>
                                  <w:sz w:val="18"/>
                                  <w:szCs w:val="18"/>
                                </w:rPr>
                                <w:t>)</w:t>
                              </w:r>
                            </w:p>
                          </w:txbxContent>
                        </wps:txbx>
                        <wps:bodyPr rot="0" vert="horz" wrap="square" lIns="91440" tIns="45720" rIns="91440" bIns="45720" anchor="t" anchorCtr="0" upright="1">
                          <a:noAutofit/>
                        </wps:bodyPr>
                      </wps:wsp>
                      <wps:wsp>
                        <wps:cNvPr id="98" name="Line 81"/>
                        <wps:cNvCnPr/>
                        <wps:spPr bwMode="auto">
                          <a:xfrm>
                            <a:off x="2416810" y="1363980"/>
                            <a:ext cx="635" cy="23939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 name="Text Box 82"/>
                        <wps:cNvSpPr txBox="1">
                          <a:spLocks noChangeArrowheads="1"/>
                        </wps:cNvSpPr>
                        <wps:spPr bwMode="auto">
                          <a:xfrm>
                            <a:off x="1963420" y="1597660"/>
                            <a:ext cx="54610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rPr>
                                  <w:rFonts w:ascii="Times New Roman" w:hAnsi="Times New Roman" w:cs="Times New Roman"/>
                                  <w:i/>
                                  <w:sz w:val="18"/>
                                  <w:szCs w:val="18"/>
                                </w:rPr>
                              </w:pPr>
                              <w:proofErr w:type="spellStart"/>
                              <w:proofErr w:type="gramStart"/>
                              <w:r w:rsidRPr="00717B27">
                                <w:rPr>
                                  <w:rFonts w:ascii="Times New Roman" w:hAnsi="Times New Roman" w:cs="Times New Roman"/>
                                  <w:i/>
                                  <w:sz w:val="18"/>
                                  <w:szCs w:val="18"/>
                                </w:rPr>
                                <w:t>S</w:t>
                              </w:r>
                              <w:r w:rsidRPr="00717B27">
                                <w:rPr>
                                  <w:rFonts w:ascii="Times New Roman" w:hAnsi="Times New Roman" w:cs="Times New Roman"/>
                                  <w:i/>
                                  <w:sz w:val="18"/>
                                  <w:szCs w:val="18"/>
                                  <w:vertAlign w:val="subscript"/>
                                </w:rPr>
                                <w:t>d</w:t>
                              </w:r>
                              <w:proofErr w:type="spellEnd"/>
                              <w:proofErr w:type="gramEnd"/>
                            </w:p>
                          </w:txbxContent>
                        </wps:txbx>
                        <wps:bodyPr rot="0" vert="horz" wrap="square" lIns="91440" tIns="45720" rIns="91440" bIns="45720" anchor="t" anchorCtr="0" upright="1">
                          <a:noAutofit/>
                        </wps:bodyPr>
                      </wps:wsp>
                      <wps:wsp>
                        <wps:cNvPr id="100" name="Text Box 83"/>
                        <wps:cNvSpPr txBox="1">
                          <a:spLocks noChangeArrowheads="1"/>
                        </wps:cNvSpPr>
                        <wps:spPr bwMode="auto">
                          <a:xfrm>
                            <a:off x="2251710" y="1597660"/>
                            <a:ext cx="62865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rPr>
                                  <w:rFonts w:ascii="Times New Roman" w:hAnsi="Times New Roman" w:cs="Times New Roman"/>
                                  <w:i/>
                                  <w:sz w:val="18"/>
                                  <w:szCs w:val="18"/>
                                </w:rPr>
                              </w:pPr>
                              <w:r w:rsidRPr="00717B27">
                                <w:rPr>
                                  <w:rFonts w:ascii="Times New Roman" w:hAnsi="Times New Roman" w:cs="Times New Roman"/>
                                  <w:i/>
                                  <w:sz w:val="18"/>
                                  <w:szCs w:val="18"/>
                                </w:rPr>
                                <w:t>R</w:t>
                              </w:r>
                              <w:r w:rsidRPr="00717B27">
                                <w:rPr>
                                  <w:rFonts w:ascii="Times New Roman" w:hAnsi="Times New Roman" w:cs="Times New Roman"/>
                                  <w:i/>
                                  <w:sz w:val="18"/>
                                  <w:szCs w:val="18"/>
                                  <w:vertAlign w:val="subscript"/>
                                </w:rPr>
                                <w:t>d</w:t>
                              </w:r>
                            </w:p>
                          </w:txbxContent>
                        </wps:txbx>
                        <wps:bodyPr rot="0" vert="horz" wrap="square" lIns="91440" tIns="45720" rIns="91440" bIns="45720" anchor="t" anchorCtr="0" upright="1">
                          <a:noAutofit/>
                        </wps:bodyPr>
                      </wps:wsp>
                      <wps:wsp>
                        <wps:cNvPr id="101" name="Text Box 84"/>
                        <wps:cNvSpPr txBox="1">
                          <a:spLocks noChangeArrowheads="1"/>
                        </wps:cNvSpPr>
                        <wps:spPr bwMode="auto">
                          <a:xfrm>
                            <a:off x="1546225" y="2077720"/>
                            <a:ext cx="1433195" cy="33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jc w:val="center"/>
                                <w:rPr>
                                  <w:sz w:val="18"/>
                                  <w:szCs w:val="18"/>
                                </w:rPr>
                              </w:pPr>
                              <w:r w:rsidRPr="00717B27">
                                <w:rPr>
                                  <w:sz w:val="18"/>
                                  <w:szCs w:val="18"/>
                                </w:rPr>
                                <w:t>Design values</w:t>
                              </w:r>
                            </w:p>
                          </w:txbxContent>
                        </wps:txbx>
                        <wps:bodyPr rot="0" vert="horz" wrap="square" lIns="91440" tIns="45720" rIns="91440" bIns="45720" anchor="t" anchorCtr="0" upright="1">
                          <a:noAutofit/>
                        </wps:bodyPr>
                      </wps:wsp>
                      <wps:wsp>
                        <wps:cNvPr id="102" name="AutoShape 85"/>
                        <wps:cNvCnPr>
                          <a:cxnSpLocks noChangeShapeType="1"/>
                        </wps:cNvCnPr>
                        <wps:spPr bwMode="auto">
                          <a:xfrm flipH="1" flipV="1">
                            <a:off x="2092960" y="1858645"/>
                            <a:ext cx="7175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86"/>
                        <wps:cNvCnPr>
                          <a:cxnSpLocks noChangeShapeType="1"/>
                        </wps:cNvCnPr>
                        <wps:spPr bwMode="auto">
                          <a:xfrm flipV="1">
                            <a:off x="2348230" y="1861820"/>
                            <a:ext cx="7175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89"/>
                        <wps:cNvSpPr txBox="1">
                          <a:spLocks noChangeArrowheads="1"/>
                        </wps:cNvSpPr>
                        <wps:spPr bwMode="auto">
                          <a:xfrm>
                            <a:off x="572136" y="2412112"/>
                            <a:ext cx="3965574" cy="426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61A" w:rsidRPr="00717B27" w:rsidRDefault="000A461A" w:rsidP="00030A00">
                              <w:pPr>
                                <w:rPr>
                                  <w:i/>
                                  <w:sz w:val="18"/>
                                  <w:szCs w:val="18"/>
                                  <w:vertAlign w:val="subscript"/>
                                  <w:lang w:val="en-AU"/>
                                </w:rPr>
                              </w:pPr>
                              <w:r w:rsidRPr="00717B27">
                                <w:rPr>
                                  <w:sz w:val="18"/>
                                  <w:szCs w:val="18"/>
                                  <w:lang w:val="en-AU"/>
                                </w:rPr>
                                <w:t>Fully probabilistic assessment: evaluate whether</w:t>
                              </w:r>
                              <w:r w:rsidRPr="00717B27">
                                <w:rPr>
                                  <w:i/>
                                  <w:sz w:val="18"/>
                                  <w:szCs w:val="18"/>
                                  <w:lang w:val="en-AU"/>
                                </w:rPr>
                                <w:t xml:space="preserve"> </w:t>
                              </w:r>
                              <w:r w:rsidRPr="00717B27">
                                <w:rPr>
                                  <w:rFonts w:ascii="Times New Roman" w:hAnsi="Times New Roman" w:cs="Times New Roman"/>
                                  <w:i/>
                                  <w:sz w:val="18"/>
                                  <w:szCs w:val="18"/>
                                  <w:lang w:val="en-AU"/>
                                </w:rPr>
                                <w:t>P</w:t>
                              </w:r>
                              <w:r w:rsidRPr="00717B27">
                                <w:rPr>
                                  <w:sz w:val="18"/>
                                  <w:szCs w:val="18"/>
                                  <w:lang w:val="en-AU"/>
                                </w:rPr>
                                <w:t>(</w:t>
                              </w:r>
                              <w:r w:rsidRPr="00717B27">
                                <w:rPr>
                                  <w:rFonts w:ascii="Times New Roman" w:hAnsi="Times New Roman" w:cs="Times New Roman"/>
                                  <w:i/>
                                  <w:sz w:val="18"/>
                                  <w:szCs w:val="18"/>
                                  <w:lang w:val="en-AU"/>
                                </w:rPr>
                                <w:t>R</w:t>
                              </w:r>
                              <w:r w:rsidRPr="00717B27">
                                <w:rPr>
                                  <w:i/>
                                  <w:sz w:val="18"/>
                                  <w:szCs w:val="18"/>
                                  <w:lang w:val="en-AU"/>
                                </w:rPr>
                                <w:t>&lt;</w:t>
                              </w:r>
                              <w:r w:rsidRPr="00717B27">
                                <w:rPr>
                                  <w:rFonts w:ascii="Times New Roman" w:hAnsi="Times New Roman" w:cs="Times New Roman"/>
                                  <w:i/>
                                  <w:sz w:val="18"/>
                                  <w:szCs w:val="18"/>
                                  <w:lang w:val="en-AU"/>
                                </w:rPr>
                                <w:t>S</w:t>
                              </w:r>
                              <w:proofErr w:type="gramStart"/>
                              <w:r w:rsidRPr="00717B27">
                                <w:rPr>
                                  <w:sz w:val="18"/>
                                  <w:szCs w:val="18"/>
                                  <w:lang w:val="en-AU"/>
                                </w:rPr>
                                <w:t>)≤</w:t>
                              </w:r>
                              <w:proofErr w:type="gramEnd"/>
                              <w:r w:rsidRPr="00717B27">
                                <w:rPr>
                                  <w:rFonts w:ascii="Times New Roman" w:hAnsi="Times New Roman" w:cs="Times New Roman"/>
                                  <w:i/>
                                  <w:sz w:val="18"/>
                                  <w:szCs w:val="18"/>
                                  <w:lang w:val="en-AU"/>
                                </w:rPr>
                                <w:t>P</w:t>
                              </w:r>
                              <w:r w:rsidRPr="00717B27">
                                <w:rPr>
                                  <w:rFonts w:ascii="Times New Roman" w:hAnsi="Times New Roman" w:cs="Times New Roman"/>
                                  <w:i/>
                                  <w:sz w:val="18"/>
                                  <w:szCs w:val="18"/>
                                  <w:vertAlign w:val="subscript"/>
                                  <w:lang w:val="en-AU"/>
                                </w:rPr>
                                <w:t>T</w:t>
                              </w:r>
                            </w:p>
                            <w:p w:rsidR="000A461A" w:rsidRPr="00717B27" w:rsidRDefault="000A461A" w:rsidP="00030A00">
                              <w:pPr>
                                <w:rPr>
                                  <w:i/>
                                  <w:sz w:val="18"/>
                                  <w:szCs w:val="18"/>
                                  <w:lang w:val="en-AU"/>
                                </w:rPr>
                              </w:pPr>
                              <w:r w:rsidRPr="00717B27">
                                <w:rPr>
                                  <w:sz w:val="18"/>
                                  <w:szCs w:val="18"/>
                                  <w:lang w:val="en-AU"/>
                                </w:rPr>
                                <w:t>Semi-probabilistic assessment: evaluate whether</w:t>
                              </w:r>
                              <w:r w:rsidRPr="00717B27">
                                <w:rPr>
                                  <w:i/>
                                  <w:sz w:val="18"/>
                                  <w:szCs w:val="18"/>
                                  <w:lang w:val="en-AU"/>
                                </w:rPr>
                                <w:t xml:space="preserve"> </w:t>
                              </w:r>
                              <w:proofErr w:type="spellStart"/>
                              <w:r w:rsidRPr="00717B27">
                                <w:rPr>
                                  <w:rFonts w:ascii="Times New Roman" w:hAnsi="Times New Roman" w:cs="Times New Roman"/>
                                  <w:i/>
                                  <w:sz w:val="18"/>
                                  <w:szCs w:val="18"/>
                                  <w:lang w:val="en-AU"/>
                                </w:rPr>
                                <w:t>S</w:t>
                              </w:r>
                              <w:r w:rsidRPr="00717B27">
                                <w:rPr>
                                  <w:rFonts w:ascii="Times New Roman" w:hAnsi="Times New Roman" w:cs="Times New Roman"/>
                                  <w:i/>
                                  <w:sz w:val="18"/>
                                  <w:szCs w:val="18"/>
                                  <w:vertAlign w:val="subscript"/>
                                  <w:lang w:val="en-AU"/>
                                </w:rPr>
                                <w:t>d</w:t>
                              </w:r>
                              <w:r w:rsidRPr="00717B27">
                                <w:rPr>
                                  <w:i/>
                                  <w:sz w:val="18"/>
                                  <w:szCs w:val="18"/>
                                  <w:lang w:val="en-AU"/>
                                </w:rPr>
                                <w:t>≤</w:t>
                              </w:r>
                              <w:r w:rsidRPr="00717B27">
                                <w:rPr>
                                  <w:rFonts w:ascii="Times New Roman" w:hAnsi="Times New Roman" w:cs="Times New Roman"/>
                                  <w:i/>
                                  <w:sz w:val="18"/>
                                  <w:szCs w:val="18"/>
                                  <w:lang w:val="en-AU"/>
                                </w:rPr>
                                <w:t>R</w:t>
                              </w:r>
                              <w:r w:rsidRPr="00717B27">
                                <w:rPr>
                                  <w:rFonts w:ascii="Times New Roman" w:hAnsi="Times New Roman" w:cs="Times New Roman"/>
                                  <w:i/>
                                  <w:sz w:val="18"/>
                                  <w:szCs w:val="18"/>
                                  <w:vertAlign w:val="subscript"/>
                                  <w:lang w:val="en-AU"/>
                                </w:rPr>
                                <w:t>d</w:t>
                              </w:r>
                              <w:proofErr w:type="spellEnd"/>
                            </w:p>
                          </w:txbxContent>
                        </wps:txbx>
                        <wps:bodyPr rot="0" vert="horz" wrap="square" lIns="91440" tIns="45720" rIns="91440" bIns="45720" anchor="t" anchorCtr="0" upright="1">
                          <a:noAutofit/>
                        </wps:bodyPr>
                      </wps:wsp>
                    </wpc:wpc>
                  </a:graphicData>
                </a:graphic>
              </wp:inline>
            </w:drawing>
          </mc:Choice>
          <mc:Fallback>
            <w:pict>
              <v:group id="Canvas 107" o:spid="_x0000_s1026" editas="canvas" style="width:395.25pt;height:226.3pt;mso-position-horizontal-relative:char;mso-position-vertical-relative:line" coordsize="50196,2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">
                <v:shape id="_x0000_s1027" type="#_x0000_t75" style="position:absolute;width:50196;height:28740;visibility:visible;mso-wrap-style:square">
                  <v:fill o:detectmouseclick="t"/>
                  <v:path o:connecttype="none"/>
                </v:shape>
                <v:line id="Line 70" o:spid="_x0000_s1028" style="position:absolute;visibility:visible;mso-wrap-style:square" from="7708,3644" to="7715,15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71" o:spid="_x0000_s1029" style="position:absolute;flip:y;visibility:visible;mso-wrap-style:square" from="7715,16033" to="37788,1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74sIAAADbAAAADwAAAGRycy9kb3ducmV2LnhtbERPz2vCMBS+D/Y/hDfYZczUIaN2RpGB&#10;4MGLTlq8vTVvTWnz0iVR639vDoMdP77fi9Voe3EhH1rHCqaTDARx7XTLjYLj1+Y1BxEissbeMSm4&#10;UYDV8vFhgYV2V97T5RAbkUI4FKjAxDgUUobakMUwcQNx4n6ctxgT9I3UHq8p3PbyLcvepcWWU4PB&#10;gT4N1d3hbBXIfPfy69ffs67sqmpuyrocTjulnp/G9QeISGP8F/+5t1pBnsam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T+74sIAAADbAAAADwAAAAAAAAAAAAAA&#10;AAChAgAAZHJzL2Rvd25yZXYueG1sUEsFBgAAAAAEAAQA+QAAAJADAAAAAA==&#10;"/>
                <v:shape id="Freeform 72" o:spid="_x0000_s1030" style="position:absolute;left:7708;top:8858;width:9163;height:7182;visibility:visible;mso-wrap-style:square;v-text-anchor:top" coordsize="96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MMMUA&#10;AADbAAAADwAAAGRycy9kb3ducmV2LnhtbESPT2sCMRTE74LfITyhF6lZPYjdGqX4hxY8FK3QHh+b&#10;Z3bp5mVJsu722xuh4HGYmd8wy3Vva3ElHyrHCqaTDARx4XTFRsH5a/+8ABEissbaMSn4owDr1XCw&#10;xFy7jo90PUUjEoRDjgrKGJtcylCUZDFMXEOcvIvzFmOS3kjtsUtwW8tZls2lxYrTQokNbUoqfk+t&#10;VTDeszv+HN59a7637UZeduazOyv1NOrfXkFE6uMj/N/+0AoWL3D/kn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gwwxQAAANsAAAAPAAAAAAAAAAAAAAAAAJgCAABkcnMv&#10;ZG93bnJldi54bWxQSwUGAAAAAAQABAD1AAAAigMAAAAA&#10;" path="m,723c193,721,352,686,513,566,674,445,785,27,963,e" filled="f">
                  <v:path arrowok="t" o:connecttype="custom" o:connectlocs="0,718185;488125,562231;916305,0" o:connectangles="0,0,0"/>
                </v:shape>
                <v:line id="Line 73" o:spid="_x0000_s1031" style="position:absolute;visibility:visible;mso-wrap-style:square" from="20929,14484" to="2093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hCjsEAAADbAAAADwAAAGRycy9kb3ducmV2LnhtbERPz2vCMBS+C/sfwhvspqkeplbT4gaC&#10;c+5gN8Hjo3kmxealNJl2//1yGOz48f1el4NrxY360HhWMJ1kIIhrrxs2Cr4+t+MFiBCRNbaeScEP&#10;BSiLh9Eac+3vfKRbFY1IIRxyVGBj7HIpQ23JYZj4jjhxF987jAn2Ruoe7ynctXKWZc/SYcOpwWJH&#10;r5bqa/XtFLzPd+3J8Lk6vF3Ci1/uj/LDWKWeHofNCkSkIf6L/9w7rWCZ1qcv6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EKOwQAAANsAAAAPAAAAAAAAAAAAAAAA&#10;AKECAABkcnMvZG93bnJldi54bWxQSwUGAAAAAAQABAD5AAAAjwMAAAAA&#10;">
                  <v:stroke dashstyle="1 1"/>
                </v:line>
                <v:shapetype id="_x0000_t202" coordsize="21600,21600" o:spt="202" path="m,l,21600r21600,l21600,xe">
                  <v:stroke joinstyle="miter"/>
                  <v:path gradientshapeok="t" o:connecttype="rect"/>
                </v:shapetype>
                <v:shape id="Text Box 74" o:spid="_x0000_s1032" type="#_x0000_t202" style="position:absolute;left:3752;width:14243;height:4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0A461A" w:rsidRPr="00717B27" w:rsidRDefault="000A461A" w:rsidP="00030A00">
                        <w:pPr>
                          <w:rPr>
                            <w:sz w:val="18"/>
                            <w:szCs w:val="18"/>
                          </w:rPr>
                        </w:pPr>
                        <w:r w:rsidRPr="00717B27">
                          <w:rPr>
                            <w:sz w:val="18"/>
                            <w:szCs w:val="18"/>
                          </w:rPr>
                          <w:t>Probability density</w:t>
                        </w:r>
                      </w:p>
                    </w:txbxContent>
                  </v:textbox>
                </v:shape>
                <v:shape id="Text Box 75" o:spid="_x0000_s1033" type="#_x0000_t202" style="position:absolute;left:8547;top:8324;width:8534;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0A461A" w:rsidRPr="00717B27" w:rsidRDefault="000A461A" w:rsidP="00030A00">
                        <w:pPr>
                          <w:rPr>
                            <w:i/>
                            <w:sz w:val="18"/>
                            <w:szCs w:val="18"/>
                          </w:rPr>
                        </w:pPr>
                        <w:r w:rsidRPr="00717B27">
                          <w:rPr>
                            <w:sz w:val="18"/>
                            <w:szCs w:val="18"/>
                          </w:rPr>
                          <w:t xml:space="preserve">Load </w:t>
                        </w:r>
                        <w:r w:rsidRPr="00717B27">
                          <w:rPr>
                            <w:i/>
                            <w:sz w:val="18"/>
                            <w:szCs w:val="18"/>
                          </w:rPr>
                          <w:t>(</w:t>
                        </w:r>
                        <w:r w:rsidRPr="00717B27">
                          <w:rPr>
                            <w:rFonts w:ascii="Times New Roman" w:hAnsi="Times New Roman" w:cs="Times New Roman"/>
                            <w:i/>
                            <w:sz w:val="18"/>
                            <w:szCs w:val="18"/>
                          </w:rPr>
                          <w:t>S</w:t>
                        </w:r>
                        <w:r w:rsidRPr="00717B27">
                          <w:rPr>
                            <w:i/>
                            <w:sz w:val="18"/>
                            <w:szCs w:val="18"/>
                          </w:rPr>
                          <w:t>)</w:t>
                        </w:r>
                      </w:p>
                    </w:txbxContent>
                  </v:textbox>
                </v:shape>
                <v:shape id="Text Box 76" o:spid="_x0000_s1034" type="#_x0000_t202" style="position:absolute;left:5721;top:16002;width:3518;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0A461A" w:rsidRPr="00717B27" w:rsidRDefault="000A461A" w:rsidP="00030A00">
                        <w:pPr>
                          <w:rPr>
                            <w:sz w:val="18"/>
                            <w:szCs w:val="18"/>
                          </w:rPr>
                        </w:pPr>
                        <w:r w:rsidRPr="00717B27">
                          <w:rPr>
                            <w:sz w:val="18"/>
                            <w:szCs w:val="18"/>
                          </w:rPr>
                          <w:t>0</w:t>
                        </w:r>
                      </w:p>
                    </w:txbxContent>
                  </v:textbox>
                </v:shape>
                <v:shape id="Freeform 77" o:spid="_x0000_s1035" style="position:absolute;left:16884;top:8851;width:9163;height:7182;flip:x;visibility:visible;mso-wrap-style:square;v-text-anchor:top" coordsize="96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DpgMUA&#10;AADbAAAADwAAAGRycy9kb3ducmV2LnhtbESPT2vCQBTE74LfYXlCb7qJ1KIxG5FCofTin4rg7ZF9&#10;JsHs27C7jWk/fVco9DjMzG+YfDOYVvTkfGNZQTpLQBCXVjdcKTh9vk2XIHxA1thaJgXf5GFTjEc5&#10;Ztre+UD9MVQiQthnqKAOocuk9GVNBv3MdsTRu1pnMETpKqkd3iPctHKeJC/SYMNxocaOXmsqb8cv&#10;o2C/1Of+4Lbp6eNnt+iG3SKdu4tST5NhuwYRaAj/4b/2u1aweobHl/gD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OmAxQAAANsAAAAPAAAAAAAAAAAAAAAAAJgCAABkcnMv&#10;ZG93bnJldi54bWxQSwUGAAAAAAQABAD1AAAAigMAAAAA&#10;" path="m,723c193,721,352,686,513,566,674,445,785,27,963,e" filled="f">
                  <v:path arrowok="t" o:connecttype="custom" o:connectlocs="0,718185;488125,562231;916305,0" o:connectangles="0,0,0"/>
                </v:shape>
                <v:shape id="Freeform 78" o:spid="_x0000_s1036" style="position:absolute;left:18415;top:8851;width:9163;height:7182;visibility:visible;mso-wrap-style:square;v-text-anchor:top" coordsize="96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Q6MYA&#10;AADbAAAADwAAAGRycy9kb3ducmV2LnhtbESPS2vDMBCE74X8B7GBXEoiJ9CSuFFCyIMWegh5QHtc&#10;rI1saq2MJMfuv68KhR6HmfmGWa57W4s7+VA5VjCdZCCIC6crNgqul8N4DiJEZI21Y1LwTQHWq8HD&#10;EnPtOj7R/RyNSBAOOSooY2xyKUNRksUwcQ1x8m7OW4xJeiO1xy7BbS1nWfYsLVacFkpsaFtS8XVu&#10;rYLHA7vT5/urb83Hrt3K294cu6tSo2G/eQERqY//4b/2m1aweI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KQ6MYAAADbAAAADwAAAAAAAAAAAAAAAACYAgAAZHJz&#10;L2Rvd25yZXYueG1sUEsFBgAAAAAEAAQA9QAAAIsDAAAAAA==&#10;" path="m,723c193,721,352,686,513,566,674,445,785,27,963,e" filled="f">
                  <v:path arrowok="t" o:connecttype="custom" o:connectlocs="0,718185;488125,562231;916305,0" o:connectangles="0,0,0"/>
                </v:shape>
                <v:shape id="Freeform 79" o:spid="_x0000_s1037" style="position:absolute;left:27578;top:8858;width:9163;height:7182;flip:x;visibility:visible;mso-wrap-style:square;v-text-anchor:top" coordsize="96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SbMUA&#10;AADbAAAADwAAAGRycy9kb3ducmV2LnhtbESPzWrDMBCE74W+g9hCb41sg0PiRgmhEAi5uPmh0Nti&#10;bW1Ta2UkxXb79FUhkOMwM98wq81kOjGQ861lBeksAUFcWd1yreBy3r0sQPiArLGzTAp+yMNm/fiw&#10;wkLbkY80nEItIoR9gQqaEPpCSl81ZNDPbE8cvS/rDIYoXS21wzHCTSezJJlLgy3HhQZ7emuo+j5d&#10;jYL3hf4Yjm6bXg6/Zd5PZZ5m7lOp56dp+woi0BTu4Vt7rxUs5/D/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tJsxQAAANsAAAAPAAAAAAAAAAAAAAAAAJgCAABkcnMv&#10;ZG93bnJldi54bWxQSwUGAAAAAAQABAD1AAAAigMAAAAA&#10;" path="m,723c193,721,352,686,513,566,674,445,785,27,963,e" filled="f">
                  <v:path arrowok="t" o:connecttype="custom" o:connectlocs="0,718185;488125,562231;916305,0" o:connectangles="0,0,0"/>
                </v:shape>
                <v:shape id="Text Box 80" o:spid="_x0000_s1038" type="#_x0000_t202" style="position:absolute;left:29317;top:8324;width:12307;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0A461A" w:rsidRPr="00717B27" w:rsidRDefault="000A461A" w:rsidP="00030A00">
                        <w:pPr>
                          <w:rPr>
                            <w:sz w:val="18"/>
                            <w:szCs w:val="18"/>
                          </w:rPr>
                        </w:pPr>
                        <w:r w:rsidRPr="00717B27">
                          <w:rPr>
                            <w:sz w:val="18"/>
                            <w:szCs w:val="18"/>
                          </w:rPr>
                          <w:t>Strength (</w:t>
                        </w:r>
                        <w:r w:rsidRPr="00717B27">
                          <w:rPr>
                            <w:rFonts w:ascii="Times New Roman" w:hAnsi="Times New Roman" w:cs="Times New Roman"/>
                            <w:i/>
                            <w:sz w:val="18"/>
                            <w:szCs w:val="18"/>
                          </w:rPr>
                          <w:t>R</w:t>
                        </w:r>
                        <w:r w:rsidRPr="00717B27">
                          <w:rPr>
                            <w:sz w:val="18"/>
                            <w:szCs w:val="18"/>
                          </w:rPr>
                          <w:t>)</w:t>
                        </w:r>
                      </w:p>
                    </w:txbxContent>
                  </v:textbox>
                </v:shape>
                <v:line id="Line 81" o:spid="_x0000_s1039" style="position:absolute;visibility:visible;mso-wrap-style:square" from="24168,13639" to="24174,16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5OiMEAAADbAAAADwAAAGRycy9kb3ducmV2LnhtbERPz2vCMBS+C/sfwhvspqkeplbT4gaC&#10;c+5gN8Hjo3kmxealNJl2//1yGOz48f1el4NrxY360HhWMJ1kIIhrrxs2Cr4+t+MFiBCRNbaeScEP&#10;BSiLh9Eac+3vfKRbFY1IIRxyVGBj7HIpQ23JYZj4jjhxF987jAn2Ruoe7ynctXKWZc/SYcOpwWJH&#10;r5bqa/XtFLzPd+3J8Lk6vF3Ci1/uj/LDWKWeHofNCkSkIf6L/9w7rWCZxqYv6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k6IwQAAANsAAAAPAAAAAAAAAAAAAAAA&#10;AKECAABkcnMvZG93bnJldi54bWxQSwUGAAAAAAQABAD5AAAAjwMAAAAA&#10;">
                  <v:stroke dashstyle="1 1"/>
                </v:line>
                <v:shape id="Text Box 82" o:spid="_x0000_s1040" type="#_x0000_t202" style="position:absolute;left:19634;top:15976;width:5461;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0A461A" w:rsidRPr="00717B27" w:rsidRDefault="000A461A" w:rsidP="00030A00">
                        <w:pPr>
                          <w:rPr>
                            <w:rFonts w:ascii="Times New Roman" w:hAnsi="Times New Roman" w:cs="Times New Roman"/>
                            <w:i/>
                            <w:sz w:val="18"/>
                            <w:szCs w:val="18"/>
                          </w:rPr>
                        </w:pPr>
                        <w:proofErr w:type="spellStart"/>
                        <w:r w:rsidRPr="00717B27">
                          <w:rPr>
                            <w:rFonts w:ascii="Times New Roman" w:hAnsi="Times New Roman" w:cs="Times New Roman"/>
                            <w:i/>
                            <w:sz w:val="18"/>
                            <w:szCs w:val="18"/>
                          </w:rPr>
                          <w:t>S</w:t>
                        </w:r>
                        <w:r w:rsidRPr="00717B27">
                          <w:rPr>
                            <w:rFonts w:ascii="Times New Roman" w:hAnsi="Times New Roman" w:cs="Times New Roman"/>
                            <w:i/>
                            <w:sz w:val="18"/>
                            <w:szCs w:val="18"/>
                            <w:vertAlign w:val="subscript"/>
                          </w:rPr>
                          <w:t>d</w:t>
                        </w:r>
                        <w:proofErr w:type="spellEnd"/>
                      </w:p>
                    </w:txbxContent>
                  </v:textbox>
                </v:shape>
                <v:shape id="Text Box 83" o:spid="_x0000_s1041" type="#_x0000_t202" style="position:absolute;left:22517;top:15976;width:6286;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0A461A" w:rsidRPr="00717B27" w:rsidRDefault="000A461A" w:rsidP="00030A00">
                        <w:pPr>
                          <w:rPr>
                            <w:rFonts w:ascii="Times New Roman" w:hAnsi="Times New Roman" w:cs="Times New Roman"/>
                            <w:i/>
                            <w:sz w:val="18"/>
                            <w:szCs w:val="18"/>
                          </w:rPr>
                        </w:pPr>
                        <w:r w:rsidRPr="00717B27">
                          <w:rPr>
                            <w:rFonts w:ascii="Times New Roman" w:hAnsi="Times New Roman" w:cs="Times New Roman"/>
                            <w:i/>
                            <w:sz w:val="18"/>
                            <w:szCs w:val="18"/>
                          </w:rPr>
                          <w:t>R</w:t>
                        </w:r>
                        <w:r w:rsidRPr="00717B27">
                          <w:rPr>
                            <w:rFonts w:ascii="Times New Roman" w:hAnsi="Times New Roman" w:cs="Times New Roman"/>
                            <w:i/>
                            <w:sz w:val="18"/>
                            <w:szCs w:val="18"/>
                            <w:vertAlign w:val="subscript"/>
                          </w:rPr>
                          <w:t>d</w:t>
                        </w:r>
                      </w:p>
                    </w:txbxContent>
                  </v:textbox>
                </v:shape>
                <v:shape id="Text Box 84" o:spid="_x0000_s1042" type="#_x0000_t202" style="position:absolute;left:15462;top:20777;width:14332;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0A461A" w:rsidRPr="00717B27" w:rsidRDefault="000A461A" w:rsidP="00030A00">
                        <w:pPr>
                          <w:jc w:val="center"/>
                          <w:rPr>
                            <w:sz w:val="18"/>
                            <w:szCs w:val="18"/>
                          </w:rPr>
                        </w:pPr>
                        <w:r w:rsidRPr="00717B27">
                          <w:rPr>
                            <w:sz w:val="18"/>
                            <w:szCs w:val="18"/>
                          </w:rPr>
                          <w:t>Design values</w:t>
                        </w:r>
                      </w:p>
                    </w:txbxContent>
                  </v:textbox>
                </v:shape>
                <v:shapetype id="_x0000_t32" coordsize="21600,21600" o:spt="32" o:oned="t" path="m,l21600,21600e" filled="f">
                  <v:path arrowok="t" fillok="f" o:connecttype="none"/>
                  <o:lock v:ext="edit" shapetype="t"/>
                </v:shapetype>
                <v:shape id="AutoShape 85" o:spid="_x0000_s1043" type="#_x0000_t32" style="position:absolute;left:20929;top:18586;width:718;height:2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86" o:spid="_x0000_s1044" type="#_x0000_t32" style="position:absolute;left:23482;top:18618;width:717;height:2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Text Box 89" o:spid="_x0000_s1045" type="#_x0000_t202" style="position:absolute;left:5721;top:24121;width:39656;height:4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0A461A" w:rsidRPr="00717B27" w:rsidRDefault="000A461A" w:rsidP="00030A00">
                        <w:pPr>
                          <w:rPr>
                            <w:i/>
                            <w:sz w:val="18"/>
                            <w:szCs w:val="18"/>
                            <w:vertAlign w:val="subscript"/>
                            <w:lang w:val="en-AU"/>
                          </w:rPr>
                        </w:pPr>
                        <w:r w:rsidRPr="00717B27">
                          <w:rPr>
                            <w:sz w:val="18"/>
                            <w:szCs w:val="18"/>
                            <w:lang w:val="en-AU"/>
                          </w:rPr>
                          <w:t>Fully probabilistic assessment: evaluate whether</w:t>
                        </w:r>
                        <w:r w:rsidRPr="00717B27">
                          <w:rPr>
                            <w:i/>
                            <w:sz w:val="18"/>
                            <w:szCs w:val="18"/>
                            <w:lang w:val="en-AU"/>
                          </w:rPr>
                          <w:t xml:space="preserve"> </w:t>
                        </w:r>
                        <w:r w:rsidRPr="00717B27">
                          <w:rPr>
                            <w:rFonts w:ascii="Times New Roman" w:hAnsi="Times New Roman" w:cs="Times New Roman"/>
                            <w:i/>
                            <w:sz w:val="18"/>
                            <w:szCs w:val="18"/>
                            <w:lang w:val="en-AU"/>
                          </w:rPr>
                          <w:t>P</w:t>
                        </w:r>
                        <w:r w:rsidRPr="00717B27">
                          <w:rPr>
                            <w:sz w:val="18"/>
                            <w:szCs w:val="18"/>
                            <w:lang w:val="en-AU"/>
                          </w:rPr>
                          <w:t>(</w:t>
                        </w:r>
                        <w:r w:rsidRPr="00717B27">
                          <w:rPr>
                            <w:rFonts w:ascii="Times New Roman" w:hAnsi="Times New Roman" w:cs="Times New Roman"/>
                            <w:i/>
                            <w:sz w:val="18"/>
                            <w:szCs w:val="18"/>
                            <w:lang w:val="en-AU"/>
                          </w:rPr>
                          <w:t>R</w:t>
                        </w:r>
                        <w:r w:rsidRPr="00717B27">
                          <w:rPr>
                            <w:i/>
                            <w:sz w:val="18"/>
                            <w:szCs w:val="18"/>
                            <w:lang w:val="en-AU"/>
                          </w:rPr>
                          <w:t>&lt;</w:t>
                        </w:r>
                        <w:r w:rsidRPr="00717B27">
                          <w:rPr>
                            <w:rFonts w:ascii="Times New Roman" w:hAnsi="Times New Roman" w:cs="Times New Roman"/>
                            <w:i/>
                            <w:sz w:val="18"/>
                            <w:szCs w:val="18"/>
                            <w:lang w:val="en-AU"/>
                          </w:rPr>
                          <w:t>S</w:t>
                        </w:r>
                        <w:r w:rsidRPr="00717B27">
                          <w:rPr>
                            <w:sz w:val="18"/>
                            <w:szCs w:val="18"/>
                            <w:lang w:val="en-AU"/>
                          </w:rPr>
                          <w:t>)≤</w:t>
                        </w:r>
                        <w:r w:rsidRPr="00717B27">
                          <w:rPr>
                            <w:rFonts w:ascii="Times New Roman" w:hAnsi="Times New Roman" w:cs="Times New Roman"/>
                            <w:i/>
                            <w:sz w:val="18"/>
                            <w:szCs w:val="18"/>
                            <w:lang w:val="en-AU"/>
                          </w:rPr>
                          <w:t>P</w:t>
                        </w:r>
                        <w:r w:rsidRPr="00717B27">
                          <w:rPr>
                            <w:rFonts w:ascii="Times New Roman" w:hAnsi="Times New Roman" w:cs="Times New Roman"/>
                            <w:i/>
                            <w:sz w:val="18"/>
                            <w:szCs w:val="18"/>
                            <w:vertAlign w:val="subscript"/>
                            <w:lang w:val="en-AU"/>
                          </w:rPr>
                          <w:t>T</w:t>
                        </w:r>
                      </w:p>
                      <w:p w:rsidR="000A461A" w:rsidRPr="00717B27" w:rsidRDefault="000A461A" w:rsidP="00030A00">
                        <w:pPr>
                          <w:rPr>
                            <w:i/>
                            <w:sz w:val="18"/>
                            <w:szCs w:val="18"/>
                            <w:lang w:val="en-AU"/>
                          </w:rPr>
                        </w:pPr>
                        <w:r w:rsidRPr="00717B27">
                          <w:rPr>
                            <w:sz w:val="18"/>
                            <w:szCs w:val="18"/>
                            <w:lang w:val="en-AU"/>
                          </w:rPr>
                          <w:t>Semi-probabilistic assessment: evaluate whether</w:t>
                        </w:r>
                        <w:r w:rsidRPr="00717B27">
                          <w:rPr>
                            <w:i/>
                            <w:sz w:val="18"/>
                            <w:szCs w:val="18"/>
                            <w:lang w:val="en-AU"/>
                          </w:rPr>
                          <w:t xml:space="preserve"> </w:t>
                        </w:r>
                        <w:proofErr w:type="spellStart"/>
                        <w:r w:rsidRPr="00717B27">
                          <w:rPr>
                            <w:rFonts w:ascii="Times New Roman" w:hAnsi="Times New Roman" w:cs="Times New Roman"/>
                            <w:i/>
                            <w:sz w:val="18"/>
                            <w:szCs w:val="18"/>
                            <w:lang w:val="en-AU"/>
                          </w:rPr>
                          <w:t>S</w:t>
                        </w:r>
                        <w:r w:rsidRPr="00717B27">
                          <w:rPr>
                            <w:rFonts w:ascii="Times New Roman" w:hAnsi="Times New Roman" w:cs="Times New Roman"/>
                            <w:i/>
                            <w:sz w:val="18"/>
                            <w:szCs w:val="18"/>
                            <w:vertAlign w:val="subscript"/>
                            <w:lang w:val="en-AU"/>
                          </w:rPr>
                          <w:t>d</w:t>
                        </w:r>
                        <w:r w:rsidRPr="00717B27">
                          <w:rPr>
                            <w:i/>
                            <w:sz w:val="18"/>
                            <w:szCs w:val="18"/>
                            <w:lang w:val="en-AU"/>
                          </w:rPr>
                          <w:t>≤</w:t>
                        </w:r>
                        <w:r w:rsidRPr="00717B27">
                          <w:rPr>
                            <w:rFonts w:ascii="Times New Roman" w:hAnsi="Times New Roman" w:cs="Times New Roman"/>
                            <w:i/>
                            <w:sz w:val="18"/>
                            <w:szCs w:val="18"/>
                            <w:lang w:val="en-AU"/>
                          </w:rPr>
                          <w:t>R</w:t>
                        </w:r>
                        <w:r w:rsidRPr="00717B27">
                          <w:rPr>
                            <w:rFonts w:ascii="Times New Roman" w:hAnsi="Times New Roman" w:cs="Times New Roman"/>
                            <w:i/>
                            <w:sz w:val="18"/>
                            <w:szCs w:val="18"/>
                            <w:vertAlign w:val="subscript"/>
                            <w:lang w:val="en-AU"/>
                          </w:rPr>
                          <w:t>d</w:t>
                        </w:r>
                        <w:proofErr w:type="spellEnd"/>
                      </w:p>
                    </w:txbxContent>
                  </v:textbox>
                </v:shape>
                <w10:anchorlock/>
              </v:group>
            </w:pict>
          </mc:Fallback>
        </mc:AlternateContent>
      </w:r>
    </w:p>
    <w:p w:rsidR="00030A00" w:rsidRPr="00BC71C6" w:rsidRDefault="00030A00" w:rsidP="00030A00">
      <w:pPr>
        <w:pStyle w:val="Caption"/>
      </w:pPr>
      <w:bookmarkStart w:id="78" w:name="_Ref318106367"/>
      <w:proofErr w:type="gramStart"/>
      <w:r w:rsidRPr="00BC71C6">
        <w:t xml:space="preserve">Figure </w:t>
      </w:r>
      <w:r w:rsidR="004C7F69">
        <w:fldChar w:fldCharType="begin"/>
      </w:r>
      <w:r w:rsidR="004C7F69">
        <w:instrText xml:space="preserve"> STYLEREF 1 \s </w:instrText>
      </w:r>
      <w:r w:rsidR="004C7F69">
        <w:fldChar w:fldCharType="separate"/>
      </w:r>
      <w:r w:rsidR="004C7F69">
        <w:rPr>
          <w:noProof/>
        </w:rPr>
        <w:t>2</w:t>
      </w:r>
      <w:r w:rsidR="004C7F69">
        <w:fldChar w:fldCharType="end"/>
      </w:r>
      <w:r w:rsidR="004C7F69">
        <w:t>.</w:t>
      </w:r>
      <w:proofErr w:type="gramEnd"/>
      <w:r w:rsidR="004C7F69">
        <w:fldChar w:fldCharType="begin"/>
      </w:r>
      <w:r w:rsidR="004C7F69">
        <w:instrText xml:space="preserve"> SEQ Figure \* ARABIC \s 1 </w:instrText>
      </w:r>
      <w:r w:rsidR="004C7F69">
        <w:fldChar w:fldCharType="separate"/>
      </w:r>
      <w:r w:rsidR="004C7F69">
        <w:rPr>
          <w:noProof/>
        </w:rPr>
        <w:t>1</w:t>
      </w:r>
      <w:r w:rsidR="004C7F69">
        <w:fldChar w:fldCharType="end"/>
      </w:r>
      <w:bookmarkEnd w:id="78"/>
      <w:r w:rsidRPr="00BC71C6">
        <w:t>. The probability density functions of load (</w:t>
      </w:r>
      <w:r>
        <w:rPr>
          <w:rFonts w:ascii="Times New Roman" w:hAnsi="Times New Roman" w:cs="Times New Roman"/>
        </w:rPr>
        <w:t>S</w:t>
      </w:r>
      <w:r w:rsidRPr="00BC71C6">
        <w:t>) and strength (</w:t>
      </w:r>
      <w:r>
        <w:rPr>
          <w:rFonts w:ascii="Times New Roman" w:hAnsi="Times New Roman" w:cs="Times New Roman"/>
        </w:rPr>
        <w:t>R</w:t>
      </w:r>
      <w:r w:rsidRPr="00BC71C6">
        <w:t>), and the design values of load and strength (</w:t>
      </w:r>
      <w:proofErr w:type="spellStart"/>
      <w:proofErr w:type="gramStart"/>
      <w:r>
        <w:rPr>
          <w:rFonts w:ascii="Times New Roman" w:hAnsi="Times New Roman" w:cs="Times New Roman"/>
        </w:rPr>
        <w:t>S</w:t>
      </w:r>
      <w:r w:rsidRPr="001F4555">
        <w:rPr>
          <w:rFonts w:ascii="Times New Roman" w:hAnsi="Times New Roman" w:cs="Times New Roman"/>
          <w:vertAlign w:val="subscript"/>
        </w:rPr>
        <w:t>d</w:t>
      </w:r>
      <w:proofErr w:type="spellEnd"/>
      <w:proofErr w:type="gramEnd"/>
      <w:r w:rsidRPr="00BC71C6">
        <w:t>) and (</w:t>
      </w:r>
      <w:r w:rsidRPr="001F4555">
        <w:rPr>
          <w:rFonts w:ascii="Times New Roman" w:hAnsi="Times New Roman" w:cs="Times New Roman"/>
        </w:rPr>
        <w:t>R</w:t>
      </w:r>
      <w:r w:rsidRPr="001F4555">
        <w:rPr>
          <w:rFonts w:ascii="Times New Roman" w:hAnsi="Times New Roman" w:cs="Times New Roman"/>
          <w:vertAlign w:val="subscript"/>
        </w:rPr>
        <w:t>d</w:t>
      </w:r>
      <w:r w:rsidRPr="00BC71C6">
        <w:t>).</w:t>
      </w:r>
    </w:p>
    <w:p w:rsidR="00030A00" w:rsidRPr="00BC71C6" w:rsidRDefault="00030A00" w:rsidP="00030A00"/>
    <w:p w:rsidR="00030A00" w:rsidRPr="00BC71C6" w:rsidRDefault="00030A00" w:rsidP="00030A00">
      <w:r>
        <w:t>The design values are defined as follows</w:t>
      </w:r>
      <w:r w:rsidRPr="00BC71C6">
        <w:t>:</w:t>
      </w:r>
    </w:p>
    <w:p w:rsidR="00030A00" w:rsidRPr="00BC71C6" w:rsidRDefault="00030A00" w:rsidP="00030A00"/>
    <w:p w:rsidR="00030A00" w:rsidRPr="00BC71C6" w:rsidRDefault="00030A00" w:rsidP="00030A00">
      <w:r w:rsidRPr="003C25B4">
        <w:rPr>
          <w:position w:val="-14"/>
        </w:rPr>
        <w:object w:dxaOrig="1180" w:dyaOrig="360">
          <v:shape id="_x0000_i1028" type="#_x0000_t75" style="width:57pt;height:18.75pt" o:ole="">
            <v:imagedata r:id="rId33" o:title=""/>
          </v:shape>
          <o:OLEObject Type="Embed" ProgID="Equation.DSMT4" ShapeID="_x0000_i1028" DrawAspect="Content" ObjectID="_1507550344" r:id="rId34"/>
        </w:object>
      </w:r>
      <w:r w:rsidRPr="00BC71C6">
        <w:tab/>
      </w:r>
      <w:r w:rsidRPr="00BC71C6">
        <w:tab/>
      </w:r>
      <w:r>
        <w:tab/>
      </w:r>
      <w:r>
        <w:tab/>
      </w:r>
      <w:r>
        <w:tab/>
      </w:r>
      <w:r w:rsidRPr="00BC71C6">
        <w:t>(</w:t>
      </w:r>
      <w:proofErr w:type="gramStart"/>
      <w:r>
        <w:t>resistance</w:t>
      </w:r>
      <w:proofErr w:type="gramEnd"/>
      <w:r w:rsidRPr="00BC71C6">
        <w:t xml:space="preserve"> parameter)</w:t>
      </w:r>
      <w:r w:rsidRPr="00BC71C6">
        <w:tab/>
      </w:r>
      <w:r w:rsidRPr="00BC71C6">
        <w:tab/>
      </w:r>
      <w:r w:rsidRPr="00BC71C6">
        <w:tab/>
        <w:t>(2.2.1)</w:t>
      </w:r>
    </w:p>
    <w:p w:rsidR="00030A00" w:rsidRPr="00BC71C6" w:rsidRDefault="00030A00" w:rsidP="00030A00">
      <w:r w:rsidRPr="003C25B4">
        <w:rPr>
          <w:position w:val="-14"/>
        </w:rPr>
        <w:object w:dxaOrig="980" w:dyaOrig="360">
          <v:shape id="_x0000_i1029" type="#_x0000_t75" style="width:48pt;height:18.75pt" o:ole="">
            <v:imagedata r:id="rId35" o:title=""/>
          </v:shape>
          <o:OLEObject Type="Embed" ProgID="Equation.DSMT4" ShapeID="_x0000_i1029" DrawAspect="Content" ObjectID="_1507550345" r:id="rId36"/>
        </w:object>
      </w:r>
      <w:r w:rsidRPr="00BC71C6">
        <w:tab/>
      </w:r>
      <w:r w:rsidRPr="00BC71C6">
        <w:tab/>
      </w:r>
      <w:r w:rsidRPr="00BC71C6">
        <w:tab/>
      </w:r>
      <w:r>
        <w:tab/>
      </w:r>
      <w:r>
        <w:tab/>
      </w:r>
      <w:r w:rsidRPr="00BC71C6">
        <w:t>(</w:t>
      </w:r>
      <w:proofErr w:type="gramStart"/>
      <w:r w:rsidRPr="00BC71C6">
        <w:t>load</w:t>
      </w:r>
      <w:proofErr w:type="gramEnd"/>
      <w:r w:rsidRPr="00BC71C6">
        <w:t xml:space="preserve"> parameter)</w:t>
      </w:r>
      <w:r w:rsidRPr="00BC71C6">
        <w:tab/>
      </w:r>
      <w:r w:rsidRPr="00BC71C6">
        <w:tab/>
      </w:r>
      <w:r w:rsidRPr="00BC71C6">
        <w:tab/>
        <w:t>(2.2.2)</w:t>
      </w:r>
    </w:p>
    <w:p w:rsidR="00030A00" w:rsidRPr="00BC71C6" w:rsidRDefault="00030A00" w:rsidP="00030A00"/>
    <w:p w:rsidR="00030A00" w:rsidRDefault="00E44398" w:rsidP="00030A00">
      <w:proofErr w:type="gramStart"/>
      <w:r>
        <w:t>w</w:t>
      </w:r>
      <w:r w:rsidR="00030A00" w:rsidRPr="00BC71C6">
        <w:t>here</w:t>
      </w:r>
      <w:proofErr w:type="gramEnd"/>
    </w:p>
    <w:p w:rsidR="00030A00" w:rsidRDefault="00030A00" w:rsidP="00030A00">
      <w:proofErr w:type="spellStart"/>
      <w:r w:rsidRPr="00BC71C6">
        <w:rPr>
          <w:rFonts w:ascii="Times New Roman" w:hAnsi="Times New Roman" w:cs="Times New Roman"/>
          <w:i/>
        </w:rPr>
        <w:t>R</w:t>
      </w:r>
      <w:r>
        <w:rPr>
          <w:rFonts w:ascii="Times New Roman" w:hAnsi="Times New Roman" w:cs="Times New Roman"/>
          <w:i/>
          <w:vertAlign w:val="subscript"/>
        </w:rPr>
        <w:t>rep</w:t>
      </w:r>
      <w:proofErr w:type="spellEnd"/>
      <w:r w:rsidRPr="00BC71C6">
        <w:t xml:space="preserve"> </w:t>
      </w:r>
      <w:r>
        <w:tab/>
        <w:t>representative</w:t>
      </w:r>
      <w:r w:rsidRPr="00BC71C6">
        <w:t xml:space="preserve"> value of </w:t>
      </w:r>
      <w:r>
        <w:t xml:space="preserve">the uncertain resistance </w:t>
      </w:r>
    </w:p>
    <w:p w:rsidR="00030A00" w:rsidRDefault="00030A00" w:rsidP="00030A00">
      <w:proofErr w:type="spellStart"/>
      <w:proofErr w:type="gramStart"/>
      <w:r w:rsidRPr="00BC71C6">
        <w:rPr>
          <w:rFonts w:ascii="Times New Roman" w:hAnsi="Times New Roman" w:cs="Times New Roman"/>
          <w:i/>
        </w:rPr>
        <w:t>γ</w:t>
      </w:r>
      <w:r w:rsidRPr="00BC71C6">
        <w:rPr>
          <w:rFonts w:ascii="Times New Roman" w:hAnsi="Times New Roman" w:cs="Times New Roman"/>
          <w:i/>
          <w:vertAlign w:val="subscript"/>
        </w:rPr>
        <w:t>R</w:t>
      </w:r>
      <w:proofErr w:type="spellEnd"/>
      <w:proofErr w:type="gramEnd"/>
      <w:r w:rsidRPr="00BC71C6">
        <w:t xml:space="preserve"> </w:t>
      </w:r>
      <w:r>
        <w:tab/>
        <w:t>(partial) safety factor</w:t>
      </w:r>
      <w:r w:rsidRPr="00BC71C6">
        <w:t xml:space="preserve"> </w:t>
      </w:r>
    </w:p>
    <w:p w:rsidR="00030A00" w:rsidRDefault="00030A00" w:rsidP="00030A00">
      <w:proofErr w:type="spellStart"/>
      <w:r>
        <w:rPr>
          <w:rFonts w:ascii="Times New Roman" w:hAnsi="Times New Roman" w:cs="Times New Roman"/>
          <w:i/>
        </w:rPr>
        <w:t>S</w:t>
      </w:r>
      <w:r>
        <w:rPr>
          <w:rFonts w:ascii="Times New Roman" w:hAnsi="Times New Roman" w:cs="Times New Roman"/>
          <w:i/>
          <w:vertAlign w:val="subscript"/>
        </w:rPr>
        <w:t>rep</w:t>
      </w:r>
      <w:proofErr w:type="spellEnd"/>
      <w:r w:rsidRPr="00BC71C6">
        <w:t xml:space="preserve"> </w:t>
      </w:r>
      <w:r>
        <w:tab/>
        <w:t>representative</w:t>
      </w:r>
      <w:r w:rsidRPr="00BC71C6">
        <w:t xml:space="preserve"> value of </w:t>
      </w:r>
      <w:r>
        <w:t>the uncertain load</w:t>
      </w:r>
      <w:r>
        <w:rPr>
          <w:rFonts w:ascii="Times New Roman" w:hAnsi="Times New Roman" w:cs="Times New Roman"/>
          <w:i/>
        </w:rPr>
        <w:t xml:space="preserve"> </w:t>
      </w:r>
    </w:p>
    <w:p w:rsidR="00030A00" w:rsidRDefault="001F179C" w:rsidP="00030A00">
      <w:proofErr w:type="spellStart"/>
      <w:proofErr w:type="gramStart"/>
      <w:r w:rsidRPr="00BC71C6">
        <w:rPr>
          <w:rFonts w:ascii="Times New Roman" w:hAnsi="Times New Roman" w:cs="Times New Roman"/>
          <w:i/>
        </w:rPr>
        <w:t>γ</w:t>
      </w:r>
      <w:r>
        <w:rPr>
          <w:rFonts w:ascii="Times New Roman" w:hAnsi="Times New Roman" w:cs="Times New Roman"/>
          <w:i/>
          <w:vertAlign w:val="subscript"/>
        </w:rPr>
        <w:t>S</w:t>
      </w:r>
      <w:proofErr w:type="spellEnd"/>
      <w:proofErr w:type="gramEnd"/>
      <w:r w:rsidRPr="00BC71C6">
        <w:t xml:space="preserve"> </w:t>
      </w:r>
      <w:r w:rsidR="00030A00">
        <w:tab/>
        <w:t>(partial) safety factor</w:t>
      </w:r>
      <w:r w:rsidR="00030A00" w:rsidRPr="00BC71C6">
        <w:t xml:space="preserve"> </w:t>
      </w:r>
    </w:p>
    <w:p w:rsidR="00030A00" w:rsidRDefault="00030A00" w:rsidP="00030A00"/>
    <w:p w:rsidR="00030A00" w:rsidRDefault="00030A00" w:rsidP="00030A00">
      <w:r>
        <w:t>In practice, most failure mechanism models involve numerous stochastic variables. To be able to carry out a semi-probabilistic assessment, representative values have to be defined for each of them. For resistance variables, this is typically a 5%-quantile value or an average value. For the hydraulic load, it is typically the value with an exceedance probability equal to the safety standard for the segment (in Dutch: “</w:t>
      </w:r>
      <w:proofErr w:type="spellStart"/>
      <w:r>
        <w:t>normtraject</w:t>
      </w:r>
      <w:proofErr w:type="spellEnd"/>
      <w:r>
        <w:t>”) under consideration.</w:t>
      </w:r>
      <w:r w:rsidR="00717B27">
        <w:t xml:space="preserve"> Partial safety factors are typically</w:t>
      </w:r>
      <w:r w:rsidR="00C24C05">
        <w:t xml:space="preserve"> (but not always)</w:t>
      </w:r>
      <w:r w:rsidR="00717B27">
        <w:t xml:space="preserve"> defined for the most important stochastic variables. Sometimes, an overall safety factor is used (for a resistance term). </w:t>
      </w:r>
    </w:p>
    <w:p w:rsidR="00030A00" w:rsidRPr="00BC71C6" w:rsidRDefault="00030A00" w:rsidP="00030A00"/>
    <w:p w:rsidR="00030A00" w:rsidRPr="00BC71C6" w:rsidRDefault="00030A00" w:rsidP="00030A00">
      <w:r w:rsidRPr="00BC71C6">
        <w:t xml:space="preserve">In short, probabilistic and semi-probabilistic assessments </w:t>
      </w:r>
      <w:r w:rsidRPr="00BC71C6">
        <w:rPr>
          <w:i/>
        </w:rPr>
        <w:t>both</w:t>
      </w:r>
      <w:r w:rsidRPr="00BC71C6">
        <w:t xml:space="preserve"> require:</w:t>
      </w:r>
    </w:p>
    <w:p w:rsidR="00030A00" w:rsidRPr="00BC71C6" w:rsidRDefault="00030A00" w:rsidP="00030A00">
      <w:pPr>
        <w:numPr>
          <w:ilvl w:val="0"/>
          <w:numId w:val="22"/>
        </w:numPr>
      </w:pPr>
      <w:r w:rsidRPr="00BC71C6">
        <w:t>A failure mechanism model</w:t>
      </w:r>
    </w:p>
    <w:p w:rsidR="00030A00" w:rsidRPr="00BC71C6" w:rsidRDefault="00030A00" w:rsidP="00030A00">
      <w:pPr>
        <w:numPr>
          <w:ilvl w:val="0"/>
          <w:numId w:val="21"/>
        </w:numPr>
      </w:pPr>
      <w:r w:rsidRPr="00BC71C6">
        <w:t>Probability density functions for all stochastic variables (based on statistical data and/or engineering judgment)</w:t>
      </w:r>
    </w:p>
    <w:p w:rsidR="00030A00" w:rsidRPr="00BC71C6" w:rsidRDefault="00030A00" w:rsidP="00030A00">
      <w:pPr>
        <w:numPr>
          <w:ilvl w:val="0"/>
          <w:numId w:val="21"/>
        </w:numPr>
      </w:pPr>
      <w:r w:rsidRPr="00BC71C6">
        <w:t>A reliability requirement</w:t>
      </w:r>
    </w:p>
    <w:p w:rsidR="00030A00" w:rsidRDefault="00030A00" w:rsidP="00030A00"/>
    <w:p w:rsidR="00030A00" w:rsidRPr="00BC71C6" w:rsidRDefault="00030A00" w:rsidP="00030A00">
      <w:r w:rsidRPr="00BC71C6">
        <w:lastRenderedPageBreak/>
        <w:t>The essential difference between probabilistic and semi-probabilistic assessments is:</w:t>
      </w:r>
    </w:p>
    <w:p w:rsidR="00030A00" w:rsidRPr="00BC71C6" w:rsidRDefault="00030A00" w:rsidP="00030A00">
      <w:pPr>
        <w:numPr>
          <w:ilvl w:val="0"/>
          <w:numId w:val="23"/>
        </w:numPr>
      </w:pPr>
      <w:r w:rsidRPr="00BC71C6">
        <w:t>In a probabilistic assessment, a failure mechanism model is fed with all possible parameter values and their probabilities (probability density functions)</w:t>
      </w:r>
      <w:r>
        <w:t>;</w:t>
      </w:r>
    </w:p>
    <w:p w:rsidR="00030A00" w:rsidRDefault="00030A00" w:rsidP="00030A00">
      <w:pPr>
        <w:numPr>
          <w:ilvl w:val="0"/>
          <w:numId w:val="23"/>
        </w:numPr>
      </w:pPr>
      <w:r w:rsidRPr="00BC71C6">
        <w:t>In a semi-probabilistic assessment, a failure mechanism model is fed with unique, ‘sufficiently safe’ values (design values). How safe ‘sufficiently safe’ is, depends ultimately on the reliability requirement</w:t>
      </w:r>
      <w:r>
        <w:t xml:space="preserve"> and a calibration criterion</w:t>
      </w:r>
      <w:r w:rsidRPr="00BC71C6">
        <w:t xml:space="preserve">. To ensure </w:t>
      </w:r>
      <w:r>
        <w:t xml:space="preserve">sufficient </w:t>
      </w:r>
      <w:r w:rsidRPr="00BC71C6">
        <w:t>consistency between probabilistic and semi-probabilistic assessments, calibration exercises are indispensable.</w:t>
      </w:r>
    </w:p>
    <w:p w:rsidR="00EA7664" w:rsidRDefault="00EA7664" w:rsidP="00EA7664"/>
    <w:p w:rsidR="00E44398" w:rsidRDefault="00E44398" w:rsidP="00E44398">
      <w:pPr>
        <w:pStyle w:val="Heading2"/>
      </w:pPr>
      <w:bookmarkStart w:id="79" w:name="_Toc418243298"/>
      <w:r>
        <w:t>Reliability requirements</w:t>
      </w:r>
      <w:bookmarkEnd w:id="79"/>
    </w:p>
    <w:p w:rsidR="00E44398" w:rsidRPr="00BC71C6" w:rsidRDefault="00E44398" w:rsidP="00E44398">
      <w:r>
        <w:t>For semi-probabilistic assessments, a maximum allowable cross-sectional probability of failure per failure mechanism has to be derived from the maximum allowable probability of flooding. This is done by multiplying the maximum allowable probability of flooding with a factor (in Dutch: “</w:t>
      </w:r>
      <w:proofErr w:type="spellStart"/>
      <w:r>
        <w:t>faalruimtefactor</w:t>
      </w:r>
      <w:proofErr w:type="spellEnd"/>
      <w:r>
        <w:t xml:space="preserve">”) and by including the length-effect. </w:t>
      </w:r>
      <w:r w:rsidR="00E760D8">
        <w:t>T</w:t>
      </w:r>
      <w:r>
        <w:t xml:space="preserve">he cross-sectional reliability requirement is </w:t>
      </w:r>
      <w:r w:rsidR="00E760D8">
        <w:t xml:space="preserve">always </w:t>
      </w:r>
      <w:r>
        <w:t xml:space="preserve">defined in </w:t>
      </w:r>
      <w:r w:rsidR="00E760D8">
        <w:t>one</w:t>
      </w:r>
      <w:r>
        <w:t xml:space="preserve"> of the following ways</w:t>
      </w:r>
      <w:r w:rsidR="00DC1E12">
        <w:t xml:space="preserve"> (Jongejan, 2013)</w:t>
      </w:r>
      <w:r>
        <w:t>:</w:t>
      </w:r>
    </w:p>
    <w:p w:rsidR="00E44398" w:rsidRPr="00BC71C6" w:rsidRDefault="00E44398" w:rsidP="00E44398"/>
    <w:p w:rsidR="00E44398" w:rsidRDefault="00E44398" w:rsidP="00E44398">
      <w:r w:rsidRPr="00E44398">
        <w:rPr>
          <w:position w:val="-54"/>
        </w:rPr>
        <w:object w:dxaOrig="1680" w:dyaOrig="880">
          <v:shape id="_x0000_i1030" type="#_x0000_t75" style="width:81pt;height:44.25pt" o:ole="">
            <v:imagedata r:id="rId37" o:title=""/>
          </v:shape>
          <o:OLEObject Type="Embed" ProgID="Equation.DSMT4" ShapeID="_x0000_i1030" DrawAspect="Content" ObjectID="_1507550346" r:id="rId38"/>
        </w:object>
      </w:r>
      <w:r w:rsidRPr="00BC71C6">
        <w:tab/>
      </w:r>
      <w:r w:rsidRPr="00BC71C6">
        <w:tab/>
      </w:r>
      <w:r w:rsidR="00E760D8">
        <w:tab/>
      </w:r>
      <w:r w:rsidR="00E760D8">
        <w:tab/>
      </w:r>
      <w:r w:rsidR="00E760D8">
        <w:tab/>
      </w:r>
      <w:r w:rsidR="00E760D8">
        <w:tab/>
      </w:r>
      <w:r w:rsidR="00E760D8">
        <w:tab/>
      </w:r>
      <w:r w:rsidR="00E760D8">
        <w:tab/>
      </w:r>
      <w:r w:rsidR="00E760D8">
        <w:tab/>
        <w:t>(2.3.1)</w:t>
      </w:r>
    </w:p>
    <w:p w:rsidR="00E44398" w:rsidRPr="00BC71C6" w:rsidRDefault="00E44398" w:rsidP="00E44398">
      <w:proofErr w:type="gramStart"/>
      <w:r>
        <w:t>or</w:t>
      </w:r>
      <w:proofErr w:type="gramEnd"/>
    </w:p>
    <w:p w:rsidR="00E44398" w:rsidRPr="00BC71C6" w:rsidRDefault="00E44398" w:rsidP="00E44398"/>
    <w:p w:rsidR="00E44398" w:rsidRPr="00BC71C6" w:rsidRDefault="00E44398" w:rsidP="00E44398">
      <w:r w:rsidRPr="00E44398">
        <w:rPr>
          <w:position w:val="-22"/>
        </w:rPr>
        <w:object w:dxaOrig="1460" w:dyaOrig="560">
          <v:shape id="_x0000_i1031" type="#_x0000_t75" style="width:70.5pt;height:27.75pt" o:ole="">
            <v:imagedata r:id="rId39" o:title=""/>
          </v:shape>
          <o:OLEObject Type="Embed" ProgID="Equation.DSMT4" ShapeID="_x0000_i1031" DrawAspect="Content" ObjectID="_1507550347" r:id="rId40"/>
        </w:object>
      </w:r>
      <w:r w:rsidR="00E760D8" w:rsidRPr="00BC71C6">
        <w:tab/>
      </w:r>
      <w:r w:rsidR="00E760D8" w:rsidRPr="00BC71C6">
        <w:tab/>
      </w:r>
      <w:r w:rsidR="00E760D8">
        <w:tab/>
      </w:r>
      <w:r w:rsidR="00E760D8">
        <w:tab/>
      </w:r>
      <w:r w:rsidR="00E760D8">
        <w:tab/>
      </w:r>
      <w:r w:rsidR="00E760D8">
        <w:tab/>
      </w:r>
      <w:r w:rsidR="00E760D8">
        <w:tab/>
      </w:r>
      <w:r w:rsidR="00E760D8">
        <w:tab/>
      </w:r>
      <w:r w:rsidR="00E760D8">
        <w:tab/>
      </w:r>
      <w:r w:rsidR="00E760D8">
        <w:tab/>
        <w:t>(2.3.2)</w:t>
      </w:r>
    </w:p>
    <w:p w:rsidR="00E44398" w:rsidRDefault="00E44398" w:rsidP="00E44398"/>
    <w:p w:rsidR="00E44398" w:rsidRDefault="00E44398" w:rsidP="00E44398">
      <w:proofErr w:type="gramStart"/>
      <w:r>
        <w:t>w</w:t>
      </w:r>
      <w:r w:rsidRPr="00BC71C6">
        <w:t>here</w:t>
      </w:r>
      <w:proofErr w:type="gramEnd"/>
    </w:p>
    <w:p w:rsidR="00E44398" w:rsidRDefault="00E44398" w:rsidP="00E44398">
      <w:proofErr w:type="spellStart"/>
      <w:r>
        <w:rPr>
          <w:rFonts w:ascii="Times New Roman" w:hAnsi="Times New Roman" w:cs="Times New Roman"/>
          <w:i/>
        </w:rPr>
        <w:t>P</w:t>
      </w:r>
      <w:r>
        <w:rPr>
          <w:rFonts w:ascii="Times New Roman" w:hAnsi="Times New Roman" w:cs="Times New Roman"/>
          <w:i/>
          <w:vertAlign w:val="subscript"/>
        </w:rPr>
        <w:t>T</w:t>
      </w:r>
      <w:proofErr w:type="gramStart"/>
      <w:r>
        <w:rPr>
          <w:rFonts w:ascii="Times New Roman" w:hAnsi="Times New Roman" w:cs="Times New Roman"/>
          <w:i/>
          <w:vertAlign w:val="subscript"/>
        </w:rPr>
        <w:t>,cross</w:t>
      </w:r>
      <w:proofErr w:type="spellEnd"/>
      <w:proofErr w:type="gramEnd"/>
      <w:r w:rsidRPr="00BC71C6">
        <w:t xml:space="preserve"> </w:t>
      </w:r>
      <w:r>
        <w:tab/>
        <w:t xml:space="preserve">cross-sectional target failure probability for the failure mechanism under consideration </w:t>
      </w:r>
      <w:r>
        <w:tab/>
        <w:t xml:space="preserve">(per year) </w:t>
      </w:r>
    </w:p>
    <w:p w:rsidR="00F72C7B" w:rsidRDefault="00F72C7B" w:rsidP="00E44398">
      <w:proofErr w:type="spellStart"/>
      <w:r>
        <w:rPr>
          <w:rFonts w:ascii="Times New Roman" w:hAnsi="Times New Roman" w:cs="Times New Roman"/>
          <w:i/>
        </w:rPr>
        <w:t>P</w:t>
      </w:r>
      <w:r>
        <w:rPr>
          <w:rFonts w:ascii="Times New Roman" w:hAnsi="Times New Roman" w:cs="Times New Roman"/>
          <w:i/>
          <w:vertAlign w:val="subscript"/>
        </w:rPr>
        <w:t>norm</w:t>
      </w:r>
      <w:proofErr w:type="spellEnd"/>
      <w:r>
        <w:tab/>
      </w:r>
      <w:r w:rsidR="00A848DF">
        <w:t>m</w:t>
      </w:r>
      <w:r>
        <w:t>aximum allowable probability of flooding (per year)</w:t>
      </w:r>
    </w:p>
    <w:p w:rsidR="00E44398" w:rsidRDefault="00E44398" w:rsidP="00E44398">
      <w:proofErr w:type="gramStart"/>
      <w:r>
        <w:rPr>
          <w:rFonts w:ascii="Times New Roman" w:hAnsi="Times New Roman" w:cs="Times New Roman"/>
          <w:i/>
        </w:rPr>
        <w:t>f</w:t>
      </w:r>
      <w:proofErr w:type="gramEnd"/>
      <w:r w:rsidRPr="00BC71C6">
        <w:t xml:space="preserve"> </w:t>
      </w:r>
      <w:r>
        <w:tab/>
        <w:t>failure probability factor (“</w:t>
      </w:r>
      <w:proofErr w:type="spellStart"/>
      <w:r>
        <w:t>faalruimtefactor</w:t>
      </w:r>
      <w:proofErr w:type="spellEnd"/>
      <w:r>
        <w:t>”) (-)</w:t>
      </w:r>
    </w:p>
    <w:p w:rsidR="00E44398" w:rsidRDefault="00E44398" w:rsidP="00E44398">
      <w:pPr>
        <w:ind w:left="720" w:hanging="720"/>
      </w:pPr>
      <w:proofErr w:type="gramStart"/>
      <w:r>
        <w:rPr>
          <w:rFonts w:ascii="Times New Roman" w:hAnsi="Times New Roman" w:cs="Times New Roman"/>
          <w:i/>
        </w:rPr>
        <w:t>a</w:t>
      </w:r>
      <w:proofErr w:type="gramEnd"/>
      <w:r w:rsidRPr="00BC71C6">
        <w:t xml:space="preserve"> </w:t>
      </w:r>
      <w:r>
        <w:tab/>
        <w:t>fraction of the length of the segment</w:t>
      </w:r>
      <w:r w:rsidR="001F179C">
        <w:t xml:space="preserve"> (in Dutch: “dijktraject”; a segment may</w:t>
      </w:r>
      <w:r w:rsidR="00AC3A2C">
        <w:t xml:space="preserve"> consist of many sections, or “</w:t>
      </w:r>
      <w:proofErr w:type="spellStart"/>
      <w:r w:rsidR="001F179C">
        <w:t>vakken</w:t>
      </w:r>
      <w:proofErr w:type="spellEnd"/>
      <w:r w:rsidR="001F179C">
        <w:t>”)</w:t>
      </w:r>
      <w:r>
        <w:t xml:space="preserve"> that is considered sensitive to the failure mechanism under consideration (-)</w:t>
      </w:r>
      <w:r w:rsidRPr="00BC71C6">
        <w:t xml:space="preserve"> </w:t>
      </w:r>
    </w:p>
    <w:p w:rsidR="00E44398" w:rsidRDefault="00E44398" w:rsidP="00E44398">
      <w:pPr>
        <w:ind w:left="720" w:hanging="720"/>
      </w:pPr>
      <w:r>
        <w:rPr>
          <w:rFonts w:ascii="Times New Roman" w:hAnsi="Times New Roman" w:cs="Times New Roman"/>
          <w:i/>
        </w:rPr>
        <w:t>L</w:t>
      </w:r>
      <w:r>
        <w:rPr>
          <w:rFonts w:ascii="Times New Roman" w:hAnsi="Times New Roman" w:cs="Times New Roman"/>
          <w:i/>
        </w:rPr>
        <w:tab/>
      </w:r>
      <w:r>
        <w:t>length of the segment (m)</w:t>
      </w:r>
    </w:p>
    <w:p w:rsidR="00E44398" w:rsidRDefault="00E44398" w:rsidP="00E44398">
      <w:pPr>
        <w:ind w:left="720" w:hanging="720"/>
      </w:pPr>
      <w:proofErr w:type="gramStart"/>
      <w:r>
        <w:rPr>
          <w:rFonts w:ascii="Times New Roman" w:hAnsi="Times New Roman" w:cs="Times New Roman"/>
          <w:i/>
        </w:rPr>
        <w:t>b</w:t>
      </w:r>
      <w:proofErr w:type="gramEnd"/>
      <w:r>
        <w:rPr>
          <w:rFonts w:ascii="Times New Roman" w:hAnsi="Times New Roman" w:cs="Times New Roman"/>
          <w:i/>
        </w:rPr>
        <w:tab/>
      </w:r>
      <w:r>
        <w:t>measure for the intensity of the length effect within the part of the segment that is sensitive to the failure mechanism under consideration</w:t>
      </w:r>
      <w:r w:rsidR="001F179C">
        <w:t>. It may be interpreted as the number of independent, equivalent (equally reliable) sections</w:t>
      </w:r>
      <w:r>
        <w:t xml:space="preserve"> </w:t>
      </w:r>
      <w:r w:rsidR="00D47800">
        <w:rPr>
          <w:rFonts w:hint="eastAsia"/>
          <w:lang w:eastAsia="zh-TW"/>
        </w:rPr>
        <w:t xml:space="preserve">within the sensitive part of the </w:t>
      </w:r>
      <w:proofErr w:type="gramStart"/>
      <w:r w:rsidR="00D47800">
        <w:rPr>
          <w:rFonts w:hint="eastAsia"/>
          <w:lang w:eastAsia="zh-TW"/>
        </w:rPr>
        <w:t>segment</w:t>
      </w:r>
      <w:r>
        <w:t>(</w:t>
      </w:r>
      <w:proofErr w:type="gramEnd"/>
      <w:r>
        <w:t>m)</w:t>
      </w:r>
    </w:p>
    <w:p w:rsidR="00E44398" w:rsidRDefault="00E44398" w:rsidP="00E44398">
      <w:pPr>
        <w:ind w:left="720" w:hanging="720"/>
      </w:pPr>
      <w:r>
        <w:rPr>
          <w:rFonts w:ascii="Times New Roman" w:hAnsi="Times New Roman" w:cs="Times New Roman"/>
          <w:i/>
        </w:rPr>
        <w:t>N</w:t>
      </w:r>
      <w:r w:rsidRPr="00E44398">
        <w:t xml:space="preserve"> </w:t>
      </w:r>
      <w:r>
        <w:tab/>
      </w:r>
      <w:r w:rsidR="00A848DF">
        <w:t>n</w:t>
      </w:r>
      <w:r>
        <w:t xml:space="preserve">umber of independent, equivalent sections/objects </w:t>
      </w:r>
      <w:r w:rsidR="001F179C">
        <w:t xml:space="preserve">within the segment </w:t>
      </w:r>
      <w:r>
        <w:t>(</w:t>
      </w:r>
      <w:r w:rsidR="001F179C">
        <w:rPr>
          <w:rFonts w:ascii="Times New Roman" w:hAnsi="Times New Roman" w:cs="Times New Roman"/>
          <w:i/>
        </w:rPr>
        <w:t>N</w:t>
      </w:r>
      <w:r w:rsidR="001F179C">
        <w:t xml:space="preserve"> is </w:t>
      </w:r>
      <w:r>
        <w:t>a measure for the intensity of the length effect) (-)</w:t>
      </w:r>
    </w:p>
    <w:p w:rsidR="00E44398" w:rsidRDefault="00E44398" w:rsidP="00E44398">
      <w:pPr>
        <w:ind w:left="720" w:hanging="720"/>
      </w:pPr>
    </w:p>
    <w:p w:rsidR="000C3BA6" w:rsidRDefault="00E44398" w:rsidP="00E760D8">
      <w:r>
        <w:t xml:space="preserve">The parameter values of </w:t>
      </w:r>
      <w:r w:rsidRPr="00E44398">
        <w:rPr>
          <w:rFonts w:ascii="Times New Roman" w:hAnsi="Times New Roman" w:cs="Times New Roman"/>
          <w:i/>
        </w:rPr>
        <w:t>f</w:t>
      </w:r>
      <w:r>
        <w:t xml:space="preserve">, </w:t>
      </w:r>
      <w:r w:rsidRPr="00E44398">
        <w:rPr>
          <w:rFonts w:ascii="Times New Roman" w:hAnsi="Times New Roman" w:cs="Times New Roman"/>
          <w:i/>
        </w:rPr>
        <w:t>a</w:t>
      </w:r>
      <w:r>
        <w:t xml:space="preserve">, </w:t>
      </w:r>
      <w:r w:rsidRPr="00E44398">
        <w:rPr>
          <w:rFonts w:ascii="Times New Roman" w:hAnsi="Times New Roman" w:cs="Times New Roman"/>
          <w:i/>
        </w:rPr>
        <w:t>L</w:t>
      </w:r>
      <w:r>
        <w:t xml:space="preserve">, </w:t>
      </w:r>
      <w:r w:rsidRPr="00E44398">
        <w:rPr>
          <w:rFonts w:ascii="Times New Roman" w:hAnsi="Times New Roman" w:cs="Times New Roman"/>
          <w:i/>
        </w:rPr>
        <w:t>b</w:t>
      </w:r>
      <w:r>
        <w:t xml:space="preserve"> and </w:t>
      </w:r>
      <w:r w:rsidRPr="00E44398">
        <w:rPr>
          <w:rFonts w:ascii="Times New Roman" w:hAnsi="Times New Roman" w:cs="Times New Roman"/>
          <w:i/>
        </w:rPr>
        <w:t>N</w:t>
      </w:r>
      <w:r>
        <w:t xml:space="preserve"> are normally</w:t>
      </w:r>
      <w:r w:rsidR="00E760D8">
        <w:t xml:space="preserve"> fixed/predefined values. Their values are established in calibration exercises. </w:t>
      </w:r>
    </w:p>
    <w:p w:rsidR="000C3BA6" w:rsidRDefault="000C3BA6" w:rsidP="00E760D8"/>
    <w:p w:rsidR="00E44398" w:rsidRPr="000C3BA6" w:rsidRDefault="000C3BA6" w:rsidP="00E760D8">
      <w:pPr>
        <w:rPr>
          <w:i/>
        </w:rPr>
      </w:pPr>
      <w:r>
        <w:rPr>
          <w:i/>
        </w:rPr>
        <w:t>Exception:</w:t>
      </w:r>
      <w:r w:rsidR="00E760D8" w:rsidRPr="000C3BA6">
        <w:rPr>
          <w:i/>
        </w:rPr>
        <w:t xml:space="preserve"> for asphalt revetments</w:t>
      </w:r>
      <w:r>
        <w:rPr>
          <w:i/>
        </w:rPr>
        <w:t xml:space="preserve">, </w:t>
      </w:r>
      <w:r w:rsidR="00E760D8" w:rsidRPr="000C3BA6">
        <w:rPr>
          <w:i/>
        </w:rPr>
        <w:t>the sensitive length (</w:t>
      </w:r>
      <w:proofErr w:type="gramStart"/>
      <w:r w:rsidR="00E760D8" w:rsidRPr="000C3BA6">
        <w:rPr>
          <w:rFonts w:ascii="Times New Roman" w:hAnsi="Times New Roman" w:cs="Times New Roman"/>
          <w:i/>
        </w:rPr>
        <w:t>a</w:t>
      </w:r>
      <w:proofErr w:type="gramEnd"/>
      <w:r w:rsidR="00E760D8" w:rsidRPr="000C3BA6">
        <w:rPr>
          <w:rFonts w:ascii="Times New Roman" w:hAnsi="Times New Roman" w:cs="Times New Roman"/>
          <w:i/>
        </w:rPr>
        <w:sym w:font="Symbol" w:char="F0D7"/>
      </w:r>
      <w:r w:rsidR="00E760D8" w:rsidRPr="000C3BA6">
        <w:rPr>
          <w:rFonts w:ascii="Times New Roman" w:hAnsi="Times New Roman" w:cs="Times New Roman"/>
          <w:i/>
        </w:rPr>
        <w:t>L</w:t>
      </w:r>
      <w:r w:rsidR="00E760D8" w:rsidRPr="000C3BA6">
        <w:rPr>
          <w:i/>
        </w:rPr>
        <w:t xml:space="preserve">) </w:t>
      </w:r>
      <w:r w:rsidR="00434041">
        <w:rPr>
          <w:i/>
        </w:rPr>
        <w:t xml:space="preserve">of the segment </w:t>
      </w:r>
      <w:r w:rsidR="00E760D8" w:rsidRPr="000C3BA6">
        <w:rPr>
          <w:i/>
        </w:rPr>
        <w:t xml:space="preserve">equals the combined length of </w:t>
      </w:r>
      <w:r w:rsidR="00DC1E12">
        <w:rPr>
          <w:i/>
        </w:rPr>
        <w:t>all</w:t>
      </w:r>
      <w:r w:rsidR="00E760D8" w:rsidRPr="000C3BA6">
        <w:rPr>
          <w:i/>
        </w:rPr>
        <w:t xml:space="preserve"> asphalt revetm</w:t>
      </w:r>
      <w:r w:rsidR="00DC1E12">
        <w:rPr>
          <w:i/>
        </w:rPr>
        <w:t>ents within a</w:t>
      </w:r>
      <w:r w:rsidR="00E760D8" w:rsidRPr="000C3BA6">
        <w:rPr>
          <w:i/>
        </w:rPr>
        <w:t xml:space="preserve"> segment</w:t>
      </w:r>
      <w:r w:rsidR="00434041">
        <w:rPr>
          <w:i/>
        </w:rPr>
        <w:t xml:space="preserve"> (or: the combined length of all “asphalt sections” within the segment)</w:t>
      </w:r>
      <w:r w:rsidR="00E760D8" w:rsidRPr="000C3BA6">
        <w:rPr>
          <w:i/>
        </w:rPr>
        <w:t xml:space="preserve">. </w:t>
      </w:r>
    </w:p>
    <w:p w:rsidR="00E760D8" w:rsidRDefault="00E760D8" w:rsidP="00E760D8"/>
    <w:p w:rsidR="006759DC" w:rsidRDefault="00E760D8" w:rsidP="000C3BA6">
      <w:r>
        <w:t xml:space="preserve">The values of </w:t>
      </w:r>
      <w:r w:rsidRPr="00E760D8">
        <w:rPr>
          <w:rFonts w:ascii="Times New Roman" w:hAnsi="Times New Roman" w:cs="Times New Roman"/>
          <w:i/>
        </w:rPr>
        <w:t>f</w:t>
      </w:r>
      <w:r>
        <w:rPr>
          <w:rFonts w:ascii="Times New Roman" w:hAnsi="Times New Roman" w:cs="Times New Roman"/>
        </w:rPr>
        <w:t xml:space="preserve"> </w:t>
      </w:r>
      <w:r>
        <w:t xml:space="preserve">can be derived from </w:t>
      </w:r>
      <w:r w:rsidR="00F72C7B">
        <w:fldChar w:fldCharType="begin"/>
      </w:r>
      <w:r w:rsidR="00F72C7B">
        <w:instrText xml:space="preserve"> REF _Ref353956291 </w:instrText>
      </w:r>
      <w:r w:rsidR="00F72C7B">
        <w:fldChar w:fldCharType="separate"/>
      </w:r>
      <w:r w:rsidR="004C7F69" w:rsidRPr="00F72C7B">
        <w:t xml:space="preserve">Table </w:t>
      </w:r>
      <w:r w:rsidR="004C7F69">
        <w:rPr>
          <w:noProof/>
        </w:rPr>
        <w:t>2</w:t>
      </w:r>
      <w:r w:rsidR="004C7F69">
        <w:t>.</w:t>
      </w:r>
      <w:r w:rsidR="004C7F69">
        <w:rPr>
          <w:noProof/>
        </w:rPr>
        <w:t>1</w:t>
      </w:r>
      <w:r w:rsidR="00F72C7B">
        <w:fldChar w:fldCharType="end"/>
      </w:r>
      <w:r w:rsidR="00F72C7B">
        <w:t xml:space="preserve">. Whenever a particular failure mechanism can be split into a number of sub-failure mechanisms, the maximum allowable contributions in </w:t>
      </w:r>
      <w:r w:rsidR="00F72C7B">
        <w:lastRenderedPageBreak/>
        <w:fldChar w:fldCharType="begin"/>
      </w:r>
      <w:r w:rsidR="00F72C7B">
        <w:instrText xml:space="preserve"> REF _Ref353956291 </w:instrText>
      </w:r>
      <w:r w:rsidR="00F72C7B">
        <w:fldChar w:fldCharType="separate"/>
      </w:r>
      <w:r w:rsidR="004C7F69" w:rsidRPr="00F72C7B">
        <w:t xml:space="preserve">Table </w:t>
      </w:r>
      <w:r w:rsidR="004C7F69">
        <w:rPr>
          <w:noProof/>
        </w:rPr>
        <w:t>2</w:t>
      </w:r>
      <w:r w:rsidR="004C7F69">
        <w:t>.</w:t>
      </w:r>
      <w:r w:rsidR="004C7F69">
        <w:rPr>
          <w:noProof/>
        </w:rPr>
        <w:t>1</w:t>
      </w:r>
      <w:r w:rsidR="00F72C7B">
        <w:fldChar w:fldCharType="end"/>
      </w:r>
      <w:r w:rsidR="00F72C7B">
        <w:t xml:space="preserve"> have to be multiplied with additional factors to obtain the value of </w:t>
      </w:r>
      <w:r w:rsidR="00F72C7B" w:rsidRPr="00E760D8">
        <w:rPr>
          <w:rFonts w:ascii="Times New Roman" w:hAnsi="Times New Roman" w:cs="Times New Roman"/>
          <w:i/>
        </w:rPr>
        <w:t>f</w:t>
      </w:r>
      <w:r w:rsidR="00F72C7B">
        <w:rPr>
          <w:rFonts w:ascii="Times New Roman" w:hAnsi="Times New Roman" w:cs="Times New Roman"/>
        </w:rPr>
        <w:t xml:space="preserve"> </w:t>
      </w:r>
      <w:r w:rsidR="00F72C7B">
        <w:t>for the sub-failure mechanism under consideration.</w:t>
      </w:r>
    </w:p>
    <w:p w:rsidR="00E760D8" w:rsidRDefault="00E760D8" w:rsidP="000C3BA6"/>
    <w:p w:rsidR="00E760D8" w:rsidRPr="00E760D8" w:rsidRDefault="00E760D8" w:rsidP="00E760D8">
      <w:pPr>
        <w:pStyle w:val="Caption"/>
      </w:pPr>
      <w:bookmarkStart w:id="80" w:name="_Ref353956291"/>
      <w:bookmarkStart w:id="81" w:name="_Ref370135905"/>
      <w:proofErr w:type="gramStart"/>
      <w:r w:rsidRPr="00F72C7B">
        <w:t xml:space="preserve">Table </w:t>
      </w:r>
      <w:r w:rsidR="004C7F69">
        <w:fldChar w:fldCharType="begin"/>
      </w:r>
      <w:r w:rsidR="004C7F69">
        <w:instrText xml:space="preserve"> STYLEREF 1 \s </w:instrText>
      </w:r>
      <w:r w:rsidR="004C7F69">
        <w:fldChar w:fldCharType="separate"/>
      </w:r>
      <w:r w:rsidR="004C7F69">
        <w:rPr>
          <w:noProof/>
        </w:rPr>
        <w:t>2</w:t>
      </w:r>
      <w:r w:rsidR="004C7F69">
        <w:fldChar w:fldCharType="end"/>
      </w:r>
      <w:r w:rsidR="004C7F69">
        <w:t>.</w:t>
      </w:r>
      <w:proofErr w:type="gramEnd"/>
      <w:r w:rsidR="004C7F69">
        <w:fldChar w:fldCharType="begin"/>
      </w:r>
      <w:r w:rsidR="004C7F69">
        <w:instrText xml:space="preserve"> SEQ Table \* ARABIC \s 1 </w:instrText>
      </w:r>
      <w:r w:rsidR="004C7F69">
        <w:fldChar w:fldCharType="separate"/>
      </w:r>
      <w:r w:rsidR="004C7F69">
        <w:rPr>
          <w:noProof/>
        </w:rPr>
        <w:t>1</w:t>
      </w:r>
      <w:r w:rsidR="004C7F69">
        <w:fldChar w:fldCharType="end"/>
      </w:r>
      <w:bookmarkEnd w:id="80"/>
      <w:bookmarkEnd w:id="81"/>
      <w:r w:rsidRPr="00F72C7B">
        <w:t xml:space="preserve">. </w:t>
      </w:r>
      <w:proofErr w:type="gramStart"/>
      <w:r w:rsidRPr="00E760D8">
        <w:t>Maximum allowable contributions of different failure mechanisms to the probability of flooding (Jongejan, 2013).</w:t>
      </w:r>
      <w:proofErr w:type="gramEnd"/>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196"/>
        <w:gridCol w:w="2690"/>
        <w:gridCol w:w="1650"/>
        <w:gridCol w:w="1697"/>
        <w:gridCol w:w="1697"/>
      </w:tblGrid>
      <w:tr w:rsidR="00E760D8" w:rsidRPr="002026EB" w:rsidTr="000D64AF">
        <w:trPr>
          <w:trHeight w:val="130"/>
          <w:tblHeader/>
        </w:trPr>
        <w:tc>
          <w:tcPr>
            <w:tcW w:w="670" w:type="pct"/>
            <w:shd w:val="clear" w:color="auto" w:fill="D9D9D9"/>
          </w:tcPr>
          <w:p w:rsidR="00E760D8" w:rsidRPr="00F72C7B" w:rsidRDefault="00E760D8" w:rsidP="000D64AF">
            <w:pPr>
              <w:jc w:val="left"/>
              <w:rPr>
                <w:sz w:val="18"/>
                <w:szCs w:val="18"/>
              </w:rPr>
            </w:pPr>
            <w:r w:rsidRPr="00F72C7B">
              <w:rPr>
                <w:sz w:val="18"/>
                <w:szCs w:val="18"/>
              </w:rPr>
              <w:t>Type of flood defence</w:t>
            </w:r>
          </w:p>
        </w:tc>
        <w:tc>
          <w:tcPr>
            <w:tcW w:w="1506" w:type="pct"/>
            <w:shd w:val="clear" w:color="auto" w:fill="D9D9D9"/>
          </w:tcPr>
          <w:p w:rsidR="00E760D8" w:rsidRPr="00F72C7B" w:rsidRDefault="00E760D8" w:rsidP="000D64AF">
            <w:pPr>
              <w:jc w:val="left"/>
              <w:rPr>
                <w:sz w:val="18"/>
                <w:szCs w:val="18"/>
              </w:rPr>
            </w:pPr>
            <w:r w:rsidRPr="00F72C7B">
              <w:rPr>
                <w:sz w:val="18"/>
                <w:szCs w:val="18"/>
              </w:rPr>
              <w:t>Failure mechanism</w:t>
            </w:r>
          </w:p>
        </w:tc>
        <w:tc>
          <w:tcPr>
            <w:tcW w:w="924" w:type="pct"/>
            <w:shd w:val="clear" w:color="auto" w:fill="D9D9D9"/>
          </w:tcPr>
          <w:p w:rsidR="00E760D8" w:rsidRPr="00F72C7B" w:rsidRDefault="000D64AF" w:rsidP="000D64AF">
            <w:pPr>
              <w:jc w:val="left"/>
              <w:rPr>
                <w:sz w:val="18"/>
                <w:szCs w:val="18"/>
              </w:rPr>
            </w:pPr>
            <w:r>
              <w:rPr>
                <w:sz w:val="18"/>
                <w:szCs w:val="18"/>
              </w:rPr>
              <w:t>Dune</w:t>
            </w:r>
          </w:p>
        </w:tc>
        <w:tc>
          <w:tcPr>
            <w:tcW w:w="950" w:type="pct"/>
            <w:shd w:val="clear" w:color="auto" w:fill="D9D9D9"/>
          </w:tcPr>
          <w:p w:rsidR="00E760D8" w:rsidRPr="00F72C7B" w:rsidRDefault="00E760D8" w:rsidP="000D64AF">
            <w:pPr>
              <w:jc w:val="left"/>
              <w:rPr>
                <w:sz w:val="18"/>
                <w:szCs w:val="18"/>
              </w:rPr>
            </w:pPr>
            <w:r w:rsidRPr="00F72C7B">
              <w:rPr>
                <w:sz w:val="18"/>
                <w:szCs w:val="18"/>
              </w:rPr>
              <w:t xml:space="preserve">Levees </w:t>
            </w:r>
          </w:p>
        </w:tc>
        <w:tc>
          <w:tcPr>
            <w:tcW w:w="950" w:type="pct"/>
            <w:shd w:val="clear" w:color="auto" w:fill="D9D9D9"/>
          </w:tcPr>
          <w:p w:rsidR="00E760D8" w:rsidRPr="00F72C7B" w:rsidRDefault="00E760D8" w:rsidP="000D64AF">
            <w:pPr>
              <w:jc w:val="left"/>
              <w:rPr>
                <w:sz w:val="18"/>
                <w:szCs w:val="18"/>
              </w:rPr>
            </w:pPr>
            <w:r w:rsidRPr="00F72C7B">
              <w:rPr>
                <w:sz w:val="18"/>
                <w:szCs w:val="18"/>
              </w:rPr>
              <w:t>Levees and dunes</w:t>
            </w:r>
          </w:p>
        </w:tc>
      </w:tr>
      <w:tr w:rsidR="00E760D8" w:rsidRPr="002026EB" w:rsidTr="000D64AF">
        <w:tc>
          <w:tcPr>
            <w:tcW w:w="670" w:type="pct"/>
            <w:vMerge w:val="restart"/>
            <w:shd w:val="clear" w:color="auto" w:fill="auto"/>
          </w:tcPr>
          <w:p w:rsidR="00E760D8" w:rsidRPr="00F72C7B" w:rsidRDefault="00E760D8" w:rsidP="000D64AF">
            <w:pPr>
              <w:jc w:val="left"/>
              <w:rPr>
                <w:sz w:val="18"/>
                <w:szCs w:val="18"/>
              </w:rPr>
            </w:pPr>
            <w:r w:rsidRPr="00F72C7B">
              <w:rPr>
                <w:sz w:val="18"/>
                <w:szCs w:val="18"/>
              </w:rPr>
              <w:t>Levee</w:t>
            </w:r>
          </w:p>
        </w:tc>
        <w:tc>
          <w:tcPr>
            <w:tcW w:w="1506" w:type="pct"/>
            <w:shd w:val="clear" w:color="auto" w:fill="auto"/>
          </w:tcPr>
          <w:p w:rsidR="00E760D8" w:rsidRPr="00F72C7B" w:rsidRDefault="00E760D8" w:rsidP="000D64AF">
            <w:pPr>
              <w:jc w:val="left"/>
              <w:rPr>
                <w:sz w:val="18"/>
                <w:szCs w:val="18"/>
              </w:rPr>
            </w:pPr>
            <w:r w:rsidRPr="00F72C7B">
              <w:rPr>
                <w:sz w:val="18"/>
                <w:szCs w:val="18"/>
              </w:rPr>
              <w:t>Overtopping</w:t>
            </w:r>
          </w:p>
        </w:tc>
        <w:tc>
          <w:tcPr>
            <w:tcW w:w="924"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shd w:val="clear" w:color="auto" w:fill="auto"/>
          </w:tcPr>
          <w:p w:rsidR="00E760D8" w:rsidRPr="00F72C7B" w:rsidRDefault="00E760D8" w:rsidP="000D64AF">
            <w:pPr>
              <w:jc w:val="left"/>
              <w:rPr>
                <w:sz w:val="18"/>
                <w:szCs w:val="18"/>
              </w:rPr>
            </w:pPr>
            <w:r w:rsidRPr="00F72C7B">
              <w:rPr>
                <w:sz w:val="18"/>
                <w:szCs w:val="18"/>
              </w:rPr>
              <w:t>24%</w:t>
            </w:r>
          </w:p>
        </w:tc>
        <w:tc>
          <w:tcPr>
            <w:tcW w:w="950" w:type="pct"/>
          </w:tcPr>
          <w:p w:rsidR="00E760D8" w:rsidRPr="00F72C7B" w:rsidRDefault="00E760D8" w:rsidP="000D64AF">
            <w:pPr>
              <w:jc w:val="left"/>
              <w:rPr>
                <w:sz w:val="18"/>
                <w:szCs w:val="18"/>
              </w:rPr>
            </w:pPr>
            <w:r w:rsidRPr="00F72C7B">
              <w:rPr>
                <w:sz w:val="18"/>
                <w:szCs w:val="18"/>
              </w:rPr>
              <w:t>24%</w:t>
            </w:r>
          </w:p>
        </w:tc>
      </w:tr>
      <w:tr w:rsidR="00E760D8" w:rsidRPr="002026EB" w:rsidTr="000D64AF">
        <w:tc>
          <w:tcPr>
            <w:tcW w:w="670" w:type="pct"/>
            <w:vMerge/>
            <w:shd w:val="clear" w:color="auto" w:fill="auto"/>
          </w:tcPr>
          <w:p w:rsidR="00E760D8" w:rsidRPr="00F72C7B" w:rsidRDefault="00E760D8" w:rsidP="000D64AF">
            <w:pPr>
              <w:jc w:val="left"/>
              <w:rPr>
                <w:sz w:val="18"/>
                <w:szCs w:val="18"/>
              </w:rPr>
            </w:pPr>
          </w:p>
        </w:tc>
        <w:tc>
          <w:tcPr>
            <w:tcW w:w="1506" w:type="pct"/>
            <w:shd w:val="clear" w:color="auto" w:fill="auto"/>
          </w:tcPr>
          <w:p w:rsidR="00E760D8" w:rsidRPr="00F72C7B" w:rsidRDefault="00E760D8" w:rsidP="000D64AF">
            <w:pPr>
              <w:jc w:val="left"/>
              <w:rPr>
                <w:sz w:val="18"/>
                <w:szCs w:val="18"/>
              </w:rPr>
            </w:pPr>
            <w:r w:rsidRPr="00F72C7B">
              <w:rPr>
                <w:sz w:val="18"/>
                <w:szCs w:val="18"/>
              </w:rPr>
              <w:t>Uplift, piping and heave</w:t>
            </w:r>
          </w:p>
        </w:tc>
        <w:tc>
          <w:tcPr>
            <w:tcW w:w="924"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shd w:val="clear" w:color="auto" w:fill="auto"/>
          </w:tcPr>
          <w:p w:rsidR="00E760D8" w:rsidRPr="00F72C7B" w:rsidRDefault="00E760D8" w:rsidP="000D64AF">
            <w:pPr>
              <w:jc w:val="left"/>
              <w:rPr>
                <w:sz w:val="18"/>
                <w:szCs w:val="18"/>
              </w:rPr>
            </w:pPr>
            <w:r w:rsidRPr="00F72C7B">
              <w:rPr>
                <w:sz w:val="18"/>
                <w:szCs w:val="18"/>
              </w:rPr>
              <w:t>24%</w:t>
            </w:r>
          </w:p>
        </w:tc>
        <w:tc>
          <w:tcPr>
            <w:tcW w:w="950" w:type="pct"/>
          </w:tcPr>
          <w:p w:rsidR="00E760D8" w:rsidRPr="00F72C7B" w:rsidRDefault="00E760D8" w:rsidP="000D64AF">
            <w:pPr>
              <w:jc w:val="left"/>
              <w:rPr>
                <w:sz w:val="18"/>
                <w:szCs w:val="18"/>
              </w:rPr>
            </w:pPr>
            <w:r w:rsidRPr="00F72C7B">
              <w:rPr>
                <w:sz w:val="18"/>
                <w:szCs w:val="18"/>
              </w:rPr>
              <w:t>24%</w:t>
            </w:r>
          </w:p>
        </w:tc>
      </w:tr>
      <w:tr w:rsidR="00E760D8" w:rsidRPr="002026EB" w:rsidTr="000D64AF">
        <w:tc>
          <w:tcPr>
            <w:tcW w:w="670" w:type="pct"/>
            <w:vMerge/>
            <w:shd w:val="clear" w:color="auto" w:fill="auto"/>
          </w:tcPr>
          <w:p w:rsidR="00E760D8" w:rsidRPr="00F72C7B" w:rsidRDefault="00E760D8" w:rsidP="000D64AF">
            <w:pPr>
              <w:jc w:val="left"/>
              <w:rPr>
                <w:sz w:val="18"/>
                <w:szCs w:val="18"/>
              </w:rPr>
            </w:pPr>
          </w:p>
        </w:tc>
        <w:tc>
          <w:tcPr>
            <w:tcW w:w="1506" w:type="pct"/>
            <w:shd w:val="clear" w:color="auto" w:fill="auto"/>
          </w:tcPr>
          <w:p w:rsidR="00E760D8" w:rsidRPr="00F72C7B" w:rsidRDefault="00E760D8" w:rsidP="000D64AF">
            <w:pPr>
              <w:jc w:val="left"/>
              <w:rPr>
                <w:sz w:val="18"/>
                <w:szCs w:val="18"/>
              </w:rPr>
            </w:pPr>
            <w:r w:rsidRPr="00F72C7B">
              <w:rPr>
                <w:sz w:val="18"/>
                <w:szCs w:val="18"/>
              </w:rPr>
              <w:t>Slope stability</w:t>
            </w:r>
          </w:p>
        </w:tc>
        <w:tc>
          <w:tcPr>
            <w:tcW w:w="924"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shd w:val="clear" w:color="auto" w:fill="auto"/>
          </w:tcPr>
          <w:p w:rsidR="00E760D8" w:rsidRPr="00F72C7B" w:rsidRDefault="00E760D8" w:rsidP="000D64AF">
            <w:pPr>
              <w:jc w:val="left"/>
              <w:rPr>
                <w:sz w:val="18"/>
                <w:szCs w:val="18"/>
              </w:rPr>
            </w:pPr>
            <w:r w:rsidRPr="00F72C7B">
              <w:rPr>
                <w:sz w:val="18"/>
                <w:szCs w:val="18"/>
              </w:rPr>
              <w:t xml:space="preserve">4%     </w:t>
            </w:r>
          </w:p>
        </w:tc>
        <w:tc>
          <w:tcPr>
            <w:tcW w:w="950" w:type="pct"/>
          </w:tcPr>
          <w:p w:rsidR="00E760D8" w:rsidRPr="00F72C7B" w:rsidRDefault="00E760D8" w:rsidP="000D64AF">
            <w:pPr>
              <w:jc w:val="left"/>
              <w:rPr>
                <w:sz w:val="18"/>
                <w:szCs w:val="18"/>
              </w:rPr>
            </w:pPr>
            <w:r w:rsidRPr="00F72C7B">
              <w:rPr>
                <w:sz w:val="18"/>
                <w:szCs w:val="18"/>
              </w:rPr>
              <w:t xml:space="preserve">4%     </w:t>
            </w:r>
          </w:p>
        </w:tc>
      </w:tr>
      <w:tr w:rsidR="00E760D8" w:rsidRPr="002026EB" w:rsidTr="000D64AF">
        <w:tc>
          <w:tcPr>
            <w:tcW w:w="670" w:type="pct"/>
            <w:vMerge/>
            <w:shd w:val="clear" w:color="auto" w:fill="auto"/>
          </w:tcPr>
          <w:p w:rsidR="00E760D8" w:rsidRPr="00F72C7B" w:rsidRDefault="00E760D8" w:rsidP="000D64AF">
            <w:pPr>
              <w:jc w:val="left"/>
              <w:rPr>
                <w:sz w:val="18"/>
                <w:szCs w:val="18"/>
              </w:rPr>
            </w:pPr>
          </w:p>
        </w:tc>
        <w:tc>
          <w:tcPr>
            <w:tcW w:w="1506" w:type="pct"/>
            <w:shd w:val="clear" w:color="auto" w:fill="auto"/>
          </w:tcPr>
          <w:p w:rsidR="00E760D8" w:rsidRPr="00F72C7B" w:rsidRDefault="00E760D8" w:rsidP="000D64AF">
            <w:pPr>
              <w:jc w:val="left"/>
              <w:rPr>
                <w:sz w:val="18"/>
                <w:szCs w:val="18"/>
              </w:rPr>
            </w:pPr>
            <w:r w:rsidRPr="00F72C7B">
              <w:rPr>
                <w:sz w:val="18"/>
                <w:szCs w:val="18"/>
              </w:rPr>
              <w:t>Revetment failure and subsequent erosion</w:t>
            </w:r>
          </w:p>
        </w:tc>
        <w:tc>
          <w:tcPr>
            <w:tcW w:w="924"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shd w:val="clear" w:color="auto" w:fill="auto"/>
          </w:tcPr>
          <w:p w:rsidR="00E760D8" w:rsidRPr="00F72C7B" w:rsidRDefault="00E760D8" w:rsidP="000D64AF">
            <w:pPr>
              <w:jc w:val="left"/>
              <w:rPr>
                <w:sz w:val="18"/>
                <w:szCs w:val="18"/>
              </w:rPr>
            </w:pPr>
            <w:r w:rsidRPr="00F72C7B">
              <w:rPr>
                <w:sz w:val="18"/>
                <w:szCs w:val="18"/>
              </w:rPr>
              <w:t xml:space="preserve">10%    </w:t>
            </w:r>
          </w:p>
        </w:tc>
        <w:tc>
          <w:tcPr>
            <w:tcW w:w="950" w:type="pct"/>
          </w:tcPr>
          <w:p w:rsidR="00E760D8" w:rsidRPr="00F72C7B" w:rsidRDefault="00E760D8" w:rsidP="000D64AF">
            <w:pPr>
              <w:jc w:val="left"/>
              <w:rPr>
                <w:sz w:val="18"/>
                <w:szCs w:val="18"/>
              </w:rPr>
            </w:pPr>
            <w:r w:rsidRPr="00F72C7B">
              <w:rPr>
                <w:sz w:val="18"/>
                <w:szCs w:val="18"/>
              </w:rPr>
              <w:t xml:space="preserve">10%    </w:t>
            </w:r>
          </w:p>
        </w:tc>
      </w:tr>
      <w:tr w:rsidR="00E760D8" w:rsidRPr="002026EB" w:rsidTr="000D64AF">
        <w:tc>
          <w:tcPr>
            <w:tcW w:w="670" w:type="pct"/>
            <w:vMerge w:val="restart"/>
            <w:shd w:val="clear" w:color="auto" w:fill="auto"/>
          </w:tcPr>
          <w:p w:rsidR="00E760D8" w:rsidRPr="00F72C7B" w:rsidRDefault="00E760D8" w:rsidP="000D64AF">
            <w:pPr>
              <w:jc w:val="left"/>
              <w:rPr>
                <w:sz w:val="18"/>
                <w:szCs w:val="18"/>
              </w:rPr>
            </w:pPr>
            <w:r w:rsidRPr="00F72C7B">
              <w:rPr>
                <w:sz w:val="18"/>
                <w:szCs w:val="18"/>
              </w:rPr>
              <w:t>Structure</w:t>
            </w:r>
          </w:p>
        </w:tc>
        <w:tc>
          <w:tcPr>
            <w:tcW w:w="1506" w:type="pct"/>
            <w:shd w:val="clear" w:color="auto" w:fill="auto"/>
          </w:tcPr>
          <w:p w:rsidR="00E760D8" w:rsidRPr="00F72C7B" w:rsidRDefault="00E760D8" w:rsidP="000D64AF">
            <w:pPr>
              <w:jc w:val="left"/>
              <w:rPr>
                <w:sz w:val="18"/>
                <w:szCs w:val="18"/>
              </w:rPr>
            </w:pPr>
            <w:r w:rsidRPr="00F72C7B">
              <w:rPr>
                <w:sz w:val="18"/>
                <w:szCs w:val="18"/>
              </w:rPr>
              <w:t>Non-closure</w:t>
            </w:r>
          </w:p>
        </w:tc>
        <w:tc>
          <w:tcPr>
            <w:tcW w:w="924"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shd w:val="clear" w:color="auto" w:fill="auto"/>
          </w:tcPr>
          <w:p w:rsidR="00E760D8" w:rsidRPr="00F72C7B" w:rsidRDefault="00E760D8" w:rsidP="000D64AF">
            <w:pPr>
              <w:jc w:val="left"/>
              <w:rPr>
                <w:sz w:val="18"/>
                <w:szCs w:val="18"/>
              </w:rPr>
            </w:pPr>
            <w:r w:rsidRPr="00F72C7B">
              <w:rPr>
                <w:sz w:val="18"/>
                <w:szCs w:val="18"/>
              </w:rPr>
              <w:t>4%</w:t>
            </w:r>
          </w:p>
        </w:tc>
        <w:tc>
          <w:tcPr>
            <w:tcW w:w="950" w:type="pct"/>
          </w:tcPr>
          <w:p w:rsidR="00E760D8" w:rsidRPr="00F72C7B" w:rsidRDefault="00E760D8" w:rsidP="000D64AF">
            <w:pPr>
              <w:jc w:val="left"/>
              <w:rPr>
                <w:sz w:val="18"/>
                <w:szCs w:val="18"/>
              </w:rPr>
            </w:pPr>
            <w:r w:rsidRPr="00F72C7B">
              <w:rPr>
                <w:sz w:val="18"/>
                <w:szCs w:val="18"/>
              </w:rPr>
              <w:t>4%</w:t>
            </w:r>
          </w:p>
        </w:tc>
      </w:tr>
      <w:tr w:rsidR="00E760D8" w:rsidRPr="002026EB" w:rsidTr="000D64AF">
        <w:tc>
          <w:tcPr>
            <w:tcW w:w="670" w:type="pct"/>
            <w:vMerge/>
            <w:shd w:val="clear" w:color="auto" w:fill="auto"/>
          </w:tcPr>
          <w:p w:rsidR="00E760D8" w:rsidRPr="00F72C7B" w:rsidRDefault="00E760D8" w:rsidP="000D64AF">
            <w:pPr>
              <w:jc w:val="left"/>
              <w:rPr>
                <w:sz w:val="18"/>
                <w:szCs w:val="18"/>
              </w:rPr>
            </w:pPr>
          </w:p>
        </w:tc>
        <w:tc>
          <w:tcPr>
            <w:tcW w:w="1506" w:type="pct"/>
            <w:shd w:val="clear" w:color="auto" w:fill="auto"/>
          </w:tcPr>
          <w:p w:rsidR="00E760D8" w:rsidRPr="00F72C7B" w:rsidRDefault="00E760D8" w:rsidP="000D64AF">
            <w:pPr>
              <w:jc w:val="left"/>
              <w:rPr>
                <w:sz w:val="18"/>
                <w:szCs w:val="18"/>
              </w:rPr>
            </w:pPr>
            <w:r w:rsidRPr="00F72C7B">
              <w:rPr>
                <w:sz w:val="18"/>
                <w:szCs w:val="18"/>
              </w:rPr>
              <w:t>Piping</w:t>
            </w:r>
          </w:p>
        </w:tc>
        <w:tc>
          <w:tcPr>
            <w:tcW w:w="924"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shd w:val="clear" w:color="auto" w:fill="auto"/>
          </w:tcPr>
          <w:p w:rsidR="00E760D8" w:rsidRPr="00F72C7B" w:rsidRDefault="00E760D8" w:rsidP="000D64AF">
            <w:pPr>
              <w:jc w:val="left"/>
              <w:rPr>
                <w:sz w:val="18"/>
                <w:szCs w:val="18"/>
              </w:rPr>
            </w:pPr>
            <w:r w:rsidRPr="00F72C7B">
              <w:rPr>
                <w:sz w:val="18"/>
                <w:szCs w:val="18"/>
              </w:rPr>
              <w:t xml:space="preserve">2%      </w:t>
            </w:r>
          </w:p>
        </w:tc>
        <w:tc>
          <w:tcPr>
            <w:tcW w:w="950" w:type="pct"/>
          </w:tcPr>
          <w:p w:rsidR="00E760D8" w:rsidRPr="00F72C7B" w:rsidRDefault="00E760D8" w:rsidP="000D64AF">
            <w:pPr>
              <w:jc w:val="left"/>
              <w:rPr>
                <w:sz w:val="18"/>
                <w:szCs w:val="18"/>
              </w:rPr>
            </w:pPr>
            <w:r w:rsidRPr="00F72C7B">
              <w:rPr>
                <w:sz w:val="18"/>
                <w:szCs w:val="18"/>
              </w:rPr>
              <w:t xml:space="preserve">2%      </w:t>
            </w:r>
          </w:p>
        </w:tc>
      </w:tr>
      <w:tr w:rsidR="00E760D8" w:rsidRPr="002026EB" w:rsidTr="000D64AF">
        <w:tc>
          <w:tcPr>
            <w:tcW w:w="670" w:type="pct"/>
            <w:vMerge/>
            <w:shd w:val="clear" w:color="auto" w:fill="auto"/>
          </w:tcPr>
          <w:p w:rsidR="00E760D8" w:rsidRPr="00F72C7B" w:rsidRDefault="00E760D8" w:rsidP="000D64AF">
            <w:pPr>
              <w:jc w:val="left"/>
              <w:rPr>
                <w:sz w:val="18"/>
                <w:szCs w:val="18"/>
              </w:rPr>
            </w:pPr>
          </w:p>
        </w:tc>
        <w:tc>
          <w:tcPr>
            <w:tcW w:w="1506" w:type="pct"/>
            <w:shd w:val="clear" w:color="auto" w:fill="auto"/>
          </w:tcPr>
          <w:p w:rsidR="00E760D8" w:rsidRPr="00F72C7B" w:rsidRDefault="00E760D8" w:rsidP="000D64AF">
            <w:pPr>
              <w:jc w:val="left"/>
              <w:rPr>
                <w:sz w:val="18"/>
                <w:szCs w:val="18"/>
              </w:rPr>
            </w:pPr>
            <w:r w:rsidRPr="00F72C7B">
              <w:rPr>
                <w:sz w:val="18"/>
                <w:szCs w:val="18"/>
              </w:rPr>
              <w:t>Structural failure</w:t>
            </w:r>
          </w:p>
        </w:tc>
        <w:tc>
          <w:tcPr>
            <w:tcW w:w="924"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shd w:val="clear" w:color="auto" w:fill="auto"/>
          </w:tcPr>
          <w:p w:rsidR="00E760D8" w:rsidRPr="00F72C7B" w:rsidRDefault="00E760D8" w:rsidP="000D64AF">
            <w:pPr>
              <w:jc w:val="left"/>
              <w:rPr>
                <w:sz w:val="18"/>
                <w:szCs w:val="18"/>
              </w:rPr>
            </w:pPr>
            <w:r w:rsidRPr="00F72C7B">
              <w:rPr>
                <w:sz w:val="18"/>
                <w:szCs w:val="18"/>
              </w:rPr>
              <w:t>2%</w:t>
            </w:r>
          </w:p>
        </w:tc>
        <w:tc>
          <w:tcPr>
            <w:tcW w:w="950" w:type="pct"/>
          </w:tcPr>
          <w:p w:rsidR="00E760D8" w:rsidRPr="00F72C7B" w:rsidRDefault="00E760D8" w:rsidP="000D64AF">
            <w:pPr>
              <w:jc w:val="left"/>
              <w:rPr>
                <w:sz w:val="18"/>
                <w:szCs w:val="18"/>
              </w:rPr>
            </w:pPr>
            <w:r w:rsidRPr="00F72C7B">
              <w:rPr>
                <w:sz w:val="18"/>
                <w:szCs w:val="18"/>
              </w:rPr>
              <w:t>2%</w:t>
            </w:r>
          </w:p>
        </w:tc>
      </w:tr>
      <w:tr w:rsidR="00E760D8" w:rsidRPr="003D41FF" w:rsidTr="000D64AF">
        <w:tc>
          <w:tcPr>
            <w:tcW w:w="670" w:type="pct"/>
            <w:shd w:val="clear" w:color="auto" w:fill="auto"/>
          </w:tcPr>
          <w:p w:rsidR="00E760D8" w:rsidRPr="00F72C7B" w:rsidRDefault="00E760D8" w:rsidP="000D64AF">
            <w:pPr>
              <w:jc w:val="left"/>
              <w:rPr>
                <w:sz w:val="18"/>
                <w:szCs w:val="18"/>
              </w:rPr>
            </w:pPr>
            <w:r w:rsidRPr="00F72C7B">
              <w:rPr>
                <w:sz w:val="18"/>
                <w:szCs w:val="18"/>
              </w:rPr>
              <w:t>Dune</w:t>
            </w:r>
          </w:p>
        </w:tc>
        <w:tc>
          <w:tcPr>
            <w:tcW w:w="1506" w:type="pct"/>
            <w:shd w:val="clear" w:color="auto" w:fill="auto"/>
          </w:tcPr>
          <w:p w:rsidR="00E760D8" w:rsidRPr="00F72C7B" w:rsidRDefault="00E760D8" w:rsidP="000D64AF">
            <w:pPr>
              <w:jc w:val="left"/>
              <w:rPr>
                <w:sz w:val="18"/>
                <w:szCs w:val="18"/>
              </w:rPr>
            </w:pPr>
            <w:r w:rsidRPr="00F72C7B">
              <w:rPr>
                <w:sz w:val="18"/>
                <w:szCs w:val="18"/>
              </w:rPr>
              <w:t>Dune erosion</w:t>
            </w:r>
          </w:p>
        </w:tc>
        <w:tc>
          <w:tcPr>
            <w:tcW w:w="924" w:type="pct"/>
            <w:shd w:val="clear" w:color="auto" w:fill="auto"/>
          </w:tcPr>
          <w:p w:rsidR="00E760D8" w:rsidRPr="00F72C7B" w:rsidRDefault="00E760D8" w:rsidP="000D64AF">
            <w:pPr>
              <w:jc w:val="left"/>
              <w:rPr>
                <w:sz w:val="18"/>
                <w:szCs w:val="18"/>
              </w:rPr>
            </w:pPr>
            <w:r w:rsidRPr="00F72C7B">
              <w:rPr>
                <w:sz w:val="18"/>
                <w:szCs w:val="18"/>
              </w:rPr>
              <w:t>70%</w:t>
            </w:r>
          </w:p>
        </w:tc>
        <w:tc>
          <w:tcPr>
            <w:tcW w:w="950" w:type="pct"/>
            <w:shd w:val="clear" w:color="auto" w:fill="auto"/>
          </w:tcPr>
          <w:p w:rsidR="00E760D8" w:rsidRPr="00F72C7B" w:rsidRDefault="00E760D8" w:rsidP="000D64AF">
            <w:pPr>
              <w:jc w:val="left"/>
              <w:rPr>
                <w:sz w:val="18"/>
                <w:szCs w:val="18"/>
              </w:rPr>
            </w:pPr>
            <w:r w:rsidRPr="00F72C7B">
              <w:rPr>
                <w:sz w:val="18"/>
                <w:szCs w:val="18"/>
              </w:rPr>
              <w:t>0%</w:t>
            </w:r>
          </w:p>
        </w:tc>
        <w:tc>
          <w:tcPr>
            <w:tcW w:w="950" w:type="pct"/>
          </w:tcPr>
          <w:p w:rsidR="00E760D8" w:rsidRPr="00F72C7B" w:rsidRDefault="00E760D8" w:rsidP="000D64AF">
            <w:pPr>
              <w:jc w:val="left"/>
              <w:rPr>
                <w:sz w:val="18"/>
                <w:szCs w:val="18"/>
              </w:rPr>
            </w:pPr>
            <w:r w:rsidRPr="00F72C7B">
              <w:rPr>
                <w:sz w:val="18"/>
                <w:szCs w:val="18"/>
              </w:rPr>
              <w:t>10%</w:t>
            </w:r>
          </w:p>
        </w:tc>
      </w:tr>
      <w:tr w:rsidR="00E760D8" w:rsidRPr="003D41FF" w:rsidTr="000D64AF">
        <w:trPr>
          <w:trHeight w:val="201"/>
        </w:trPr>
        <w:tc>
          <w:tcPr>
            <w:tcW w:w="2176" w:type="pct"/>
            <w:gridSpan w:val="2"/>
            <w:shd w:val="clear" w:color="auto" w:fill="auto"/>
          </w:tcPr>
          <w:p w:rsidR="00E760D8" w:rsidRPr="00F72C7B" w:rsidRDefault="00E760D8" w:rsidP="000D64AF">
            <w:pPr>
              <w:jc w:val="left"/>
              <w:rPr>
                <w:sz w:val="18"/>
                <w:szCs w:val="18"/>
              </w:rPr>
            </w:pPr>
            <w:r w:rsidRPr="00F72C7B">
              <w:rPr>
                <w:sz w:val="18"/>
                <w:szCs w:val="18"/>
              </w:rPr>
              <w:t>Other</w:t>
            </w:r>
          </w:p>
        </w:tc>
        <w:tc>
          <w:tcPr>
            <w:tcW w:w="924" w:type="pct"/>
            <w:shd w:val="clear" w:color="auto" w:fill="auto"/>
          </w:tcPr>
          <w:p w:rsidR="00E760D8" w:rsidRPr="00F72C7B" w:rsidRDefault="00E760D8" w:rsidP="000D64AF">
            <w:pPr>
              <w:jc w:val="left"/>
              <w:rPr>
                <w:sz w:val="18"/>
                <w:szCs w:val="18"/>
              </w:rPr>
            </w:pPr>
            <w:r w:rsidRPr="00F72C7B">
              <w:rPr>
                <w:sz w:val="18"/>
                <w:szCs w:val="18"/>
              </w:rPr>
              <w:t>30%</w:t>
            </w:r>
          </w:p>
        </w:tc>
        <w:tc>
          <w:tcPr>
            <w:tcW w:w="950" w:type="pct"/>
            <w:shd w:val="clear" w:color="auto" w:fill="auto"/>
          </w:tcPr>
          <w:p w:rsidR="00E760D8" w:rsidRPr="00F72C7B" w:rsidRDefault="00E760D8" w:rsidP="000D64AF">
            <w:pPr>
              <w:jc w:val="left"/>
              <w:rPr>
                <w:sz w:val="18"/>
                <w:szCs w:val="18"/>
              </w:rPr>
            </w:pPr>
            <w:r w:rsidRPr="00F72C7B">
              <w:rPr>
                <w:sz w:val="18"/>
                <w:szCs w:val="18"/>
              </w:rPr>
              <w:t>30%</w:t>
            </w:r>
          </w:p>
        </w:tc>
        <w:tc>
          <w:tcPr>
            <w:tcW w:w="950" w:type="pct"/>
          </w:tcPr>
          <w:p w:rsidR="00E760D8" w:rsidRPr="00F72C7B" w:rsidRDefault="00E760D8" w:rsidP="000D64AF">
            <w:pPr>
              <w:jc w:val="left"/>
              <w:rPr>
                <w:sz w:val="18"/>
                <w:szCs w:val="18"/>
              </w:rPr>
            </w:pPr>
            <w:r w:rsidRPr="00F72C7B">
              <w:rPr>
                <w:sz w:val="18"/>
                <w:szCs w:val="18"/>
              </w:rPr>
              <w:t>20%</w:t>
            </w:r>
          </w:p>
        </w:tc>
      </w:tr>
      <w:tr w:rsidR="00E760D8" w:rsidRPr="002026EB" w:rsidTr="000D64AF">
        <w:tc>
          <w:tcPr>
            <w:tcW w:w="2176" w:type="pct"/>
            <w:gridSpan w:val="2"/>
            <w:shd w:val="clear" w:color="auto" w:fill="D9D9D9"/>
          </w:tcPr>
          <w:p w:rsidR="00E760D8" w:rsidRPr="00F72C7B" w:rsidRDefault="00E760D8" w:rsidP="000D64AF">
            <w:pPr>
              <w:jc w:val="left"/>
              <w:rPr>
                <w:sz w:val="18"/>
                <w:szCs w:val="18"/>
              </w:rPr>
            </w:pPr>
            <w:r w:rsidRPr="00F72C7B">
              <w:rPr>
                <w:sz w:val="18"/>
                <w:szCs w:val="18"/>
              </w:rPr>
              <w:t>Total</w:t>
            </w:r>
          </w:p>
        </w:tc>
        <w:tc>
          <w:tcPr>
            <w:tcW w:w="924" w:type="pct"/>
            <w:shd w:val="clear" w:color="auto" w:fill="D9D9D9"/>
          </w:tcPr>
          <w:p w:rsidR="00E760D8" w:rsidRPr="00F72C7B" w:rsidRDefault="00E760D8" w:rsidP="000D64AF">
            <w:pPr>
              <w:jc w:val="left"/>
              <w:rPr>
                <w:sz w:val="18"/>
                <w:szCs w:val="18"/>
              </w:rPr>
            </w:pPr>
            <w:r w:rsidRPr="00F72C7B">
              <w:rPr>
                <w:sz w:val="18"/>
                <w:szCs w:val="18"/>
              </w:rPr>
              <w:t>100%</w:t>
            </w:r>
          </w:p>
        </w:tc>
        <w:tc>
          <w:tcPr>
            <w:tcW w:w="950" w:type="pct"/>
            <w:shd w:val="clear" w:color="auto" w:fill="D9D9D9"/>
          </w:tcPr>
          <w:p w:rsidR="00E760D8" w:rsidRPr="00F72C7B" w:rsidRDefault="00E760D8" w:rsidP="000D64AF">
            <w:pPr>
              <w:jc w:val="left"/>
              <w:rPr>
                <w:sz w:val="18"/>
                <w:szCs w:val="18"/>
              </w:rPr>
            </w:pPr>
            <w:r w:rsidRPr="00F72C7B">
              <w:rPr>
                <w:sz w:val="18"/>
                <w:szCs w:val="18"/>
              </w:rPr>
              <w:t>100%</w:t>
            </w:r>
          </w:p>
        </w:tc>
        <w:tc>
          <w:tcPr>
            <w:tcW w:w="950" w:type="pct"/>
            <w:shd w:val="clear" w:color="auto" w:fill="D9D9D9"/>
          </w:tcPr>
          <w:p w:rsidR="00E760D8" w:rsidRPr="00F72C7B" w:rsidRDefault="00E760D8" w:rsidP="000D64AF">
            <w:pPr>
              <w:jc w:val="left"/>
              <w:rPr>
                <w:sz w:val="18"/>
                <w:szCs w:val="18"/>
              </w:rPr>
            </w:pPr>
            <w:r w:rsidRPr="00F72C7B">
              <w:rPr>
                <w:sz w:val="18"/>
                <w:szCs w:val="18"/>
              </w:rPr>
              <w:t>100%</w:t>
            </w:r>
          </w:p>
        </w:tc>
      </w:tr>
    </w:tbl>
    <w:p w:rsidR="00E760D8" w:rsidRDefault="00E760D8" w:rsidP="00E760D8"/>
    <w:p w:rsidR="00E44398" w:rsidRDefault="00E760D8" w:rsidP="00E760D8">
      <w:pPr>
        <w:pStyle w:val="Heading2"/>
      </w:pPr>
      <w:bookmarkStart w:id="82" w:name="_Ref413773107"/>
      <w:bookmarkStart w:id="83" w:name="_Toc418243299"/>
      <w:r>
        <w:t>Safety factors</w:t>
      </w:r>
      <w:bookmarkEnd w:id="82"/>
      <w:bookmarkEnd w:id="83"/>
    </w:p>
    <w:p w:rsidR="00F72C7B" w:rsidRDefault="00F72C7B" w:rsidP="00F72C7B">
      <w:r>
        <w:t xml:space="preserve">In theory, all </w:t>
      </w:r>
      <w:r w:rsidR="00ED2CFE">
        <w:t xml:space="preserve">partial </w:t>
      </w:r>
      <w:r>
        <w:t xml:space="preserve">safety factors depend on the cross-sectional reliability requirement. For reasons of practicality, however, all but one safety factor </w:t>
      </w:r>
      <w:r w:rsidR="00ED2CFE">
        <w:t>is</w:t>
      </w:r>
      <w:r>
        <w:t xml:space="preserve"> established for </w:t>
      </w:r>
      <w:proofErr w:type="gramStart"/>
      <w:r>
        <w:t>a fixed</w:t>
      </w:r>
      <w:proofErr w:type="gramEnd"/>
      <w:r>
        <w:t xml:space="preserve"> target reliability. This means that there is only one safety factor </w:t>
      </w:r>
      <w:r w:rsidR="00F42D36">
        <w:t>that</w:t>
      </w:r>
      <w:r>
        <w:t xml:space="preserve"> </w:t>
      </w:r>
      <w:r w:rsidR="00F42D36">
        <w:t>tunes</w:t>
      </w:r>
      <w:r>
        <w:t xml:space="preserve"> the stringency of the semi-probabilistic </w:t>
      </w:r>
      <w:r w:rsidR="00F42D36">
        <w:t xml:space="preserve">assessment </w:t>
      </w:r>
      <w:r>
        <w:t xml:space="preserve">rule to the precise cross-sectional reliability requirement. In general, </w:t>
      </w:r>
      <w:r w:rsidR="00F42D36">
        <w:t>this “</w:t>
      </w:r>
      <w:r w:rsidR="00F42D36">
        <w:sym w:font="Symbol" w:char="F062"/>
      </w:r>
      <w:r w:rsidR="00F42D36">
        <w:t>-dependent safety factor”</w:t>
      </w:r>
      <w:r>
        <w:t xml:space="preserve"> can be written as a function of the maximum allowable probability of flooding (</w:t>
      </w:r>
      <w:proofErr w:type="spellStart"/>
      <w:r>
        <w:rPr>
          <w:rFonts w:ascii="Times New Roman" w:hAnsi="Times New Roman" w:cs="Times New Roman"/>
          <w:i/>
        </w:rPr>
        <w:t>P</w:t>
      </w:r>
      <w:r>
        <w:rPr>
          <w:rFonts w:ascii="Times New Roman" w:hAnsi="Times New Roman" w:cs="Times New Roman"/>
          <w:i/>
          <w:vertAlign w:val="subscript"/>
        </w:rPr>
        <w:t>norm</w:t>
      </w:r>
      <w:proofErr w:type="spellEnd"/>
      <w:r>
        <w:t>) and the cross-sectional reliability requirement (</w:t>
      </w:r>
      <w:proofErr w:type="spellStart"/>
      <w:r>
        <w:rPr>
          <w:rFonts w:ascii="Times New Roman" w:hAnsi="Times New Roman" w:cs="Times New Roman"/>
          <w:i/>
        </w:rPr>
        <w:t>P</w:t>
      </w:r>
      <w:r>
        <w:rPr>
          <w:rFonts w:ascii="Times New Roman" w:hAnsi="Times New Roman" w:cs="Times New Roman"/>
          <w:i/>
          <w:vertAlign w:val="subscript"/>
        </w:rPr>
        <w:t>T</w:t>
      </w:r>
      <w:proofErr w:type="gramStart"/>
      <w:r>
        <w:rPr>
          <w:rFonts w:ascii="Times New Roman" w:hAnsi="Times New Roman" w:cs="Times New Roman"/>
          <w:i/>
          <w:vertAlign w:val="subscript"/>
        </w:rPr>
        <w:t>,cross</w:t>
      </w:r>
      <w:proofErr w:type="spellEnd"/>
      <w:proofErr w:type="gramEnd"/>
      <w:r>
        <w:t>). The reaso</w:t>
      </w:r>
      <w:r w:rsidR="00F42D36">
        <w:t>n that both probabilit</w:t>
      </w:r>
      <w:r w:rsidR="008F6811">
        <w:t>ies</w:t>
      </w:r>
      <w:r w:rsidR="00F42D36">
        <w:t xml:space="preserve"> play a </w:t>
      </w:r>
      <w:r>
        <w:t xml:space="preserve">role is that the representative value of the load is typically a load with an exceedance probability equal to </w:t>
      </w:r>
      <w:proofErr w:type="spellStart"/>
      <w:r>
        <w:rPr>
          <w:rFonts w:ascii="Times New Roman" w:hAnsi="Times New Roman" w:cs="Times New Roman"/>
          <w:i/>
        </w:rPr>
        <w:t>P</w:t>
      </w:r>
      <w:r>
        <w:rPr>
          <w:rFonts w:ascii="Times New Roman" w:hAnsi="Times New Roman" w:cs="Times New Roman"/>
          <w:i/>
          <w:vertAlign w:val="subscript"/>
        </w:rPr>
        <w:t>norm</w:t>
      </w:r>
      <w:proofErr w:type="spellEnd"/>
      <w:r>
        <w:t xml:space="preserve">. </w:t>
      </w:r>
      <w:r w:rsidR="00F42D36">
        <w:t>This means that a</w:t>
      </w:r>
      <w:r>
        <w:t xml:space="preserve"> lower value of </w:t>
      </w:r>
      <w:proofErr w:type="spellStart"/>
      <w:r w:rsidR="00CD6257">
        <w:rPr>
          <w:rFonts w:ascii="Times New Roman" w:hAnsi="Times New Roman" w:cs="Times New Roman"/>
          <w:i/>
        </w:rPr>
        <w:t>P</w:t>
      </w:r>
      <w:r w:rsidR="00CD6257">
        <w:rPr>
          <w:rFonts w:ascii="Times New Roman" w:hAnsi="Times New Roman" w:cs="Times New Roman"/>
          <w:i/>
          <w:vertAlign w:val="subscript"/>
        </w:rPr>
        <w:t>T</w:t>
      </w:r>
      <w:proofErr w:type="gramStart"/>
      <w:r w:rsidR="00CD6257">
        <w:rPr>
          <w:rFonts w:ascii="Times New Roman" w:hAnsi="Times New Roman" w:cs="Times New Roman"/>
          <w:i/>
          <w:vertAlign w:val="subscript"/>
        </w:rPr>
        <w:t>,cross</w:t>
      </w:r>
      <w:proofErr w:type="spellEnd"/>
      <w:proofErr w:type="gramEnd"/>
      <w:r w:rsidRPr="00F72C7B">
        <w:t xml:space="preserve"> </w:t>
      </w:r>
      <w:r w:rsidR="00CD6257">
        <w:t xml:space="preserve">because of a lower </w:t>
      </w:r>
      <w:proofErr w:type="spellStart"/>
      <w:r w:rsidR="00CD6257">
        <w:rPr>
          <w:rFonts w:ascii="Times New Roman" w:hAnsi="Times New Roman" w:cs="Times New Roman"/>
          <w:i/>
        </w:rPr>
        <w:t>P</w:t>
      </w:r>
      <w:r w:rsidR="00CD6257">
        <w:rPr>
          <w:rFonts w:ascii="Times New Roman" w:hAnsi="Times New Roman" w:cs="Times New Roman"/>
          <w:i/>
          <w:vertAlign w:val="subscript"/>
        </w:rPr>
        <w:t>norm</w:t>
      </w:r>
      <w:proofErr w:type="spellEnd"/>
      <w:r w:rsidR="00F42D36">
        <w:t xml:space="preserve"> has different consequences for the </w:t>
      </w:r>
      <w:r w:rsidR="00F42D36">
        <w:sym w:font="Symbol" w:char="F062"/>
      </w:r>
      <w:r w:rsidR="00F42D36">
        <w:t xml:space="preserve">-dependent safety factor than </w:t>
      </w:r>
      <w:r w:rsidR="00CD6257">
        <w:t xml:space="preserve">a lower value of </w:t>
      </w:r>
      <w:proofErr w:type="spellStart"/>
      <w:r w:rsidR="00CD6257">
        <w:rPr>
          <w:rFonts w:ascii="Times New Roman" w:hAnsi="Times New Roman" w:cs="Times New Roman"/>
          <w:i/>
        </w:rPr>
        <w:t>P</w:t>
      </w:r>
      <w:r w:rsidR="00CD6257">
        <w:rPr>
          <w:rFonts w:ascii="Times New Roman" w:hAnsi="Times New Roman" w:cs="Times New Roman"/>
          <w:i/>
          <w:vertAlign w:val="subscript"/>
        </w:rPr>
        <w:t>T,cross</w:t>
      </w:r>
      <w:proofErr w:type="spellEnd"/>
      <w:r w:rsidR="00CD6257" w:rsidRPr="00F72C7B">
        <w:t xml:space="preserve"> </w:t>
      </w:r>
      <w:r w:rsidR="00CD6257">
        <w:t xml:space="preserve">because </w:t>
      </w:r>
      <w:r w:rsidR="00F42D36">
        <w:t xml:space="preserve">of </w:t>
      </w:r>
      <w:r>
        <w:t>a longer segment</w:t>
      </w:r>
      <w:r w:rsidR="00F42D36">
        <w:t xml:space="preserve"> and/or stronger length effect</w:t>
      </w:r>
      <w:r>
        <w:t>.</w:t>
      </w:r>
    </w:p>
    <w:p w:rsidR="00DA7060" w:rsidRDefault="00DA7060" w:rsidP="00F72C7B"/>
    <w:p w:rsidR="00E760D8" w:rsidRDefault="000C3BA6" w:rsidP="00E760D8">
      <w:pPr>
        <w:rPr>
          <w:i/>
        </w:rPr>
      </w:pPr>
      <w:r>
        <w:rPr>
          <w:i/>
        </w:rPr>
        <w:t>Exception: f</w:t>
      </w:r>
      <w:r w:rsidR="00DA7060" w:rsidRPr="000C3BA6">
        <w:rPr>
          <w:i/>
        </w:rPr>
        <w:t>or block revetments, the value of the safety factor will also depend on the residual strength of the filter and base layers. This is still a work in progress.</w:t>
      </w:r>
    </w:p>
    <w:p w:rsidR="00087E11" w:rsidRPr="00563470" w:rsidRDefault="00087E11" w:rsidP="00E760D8">
      <w:pPr>
        <w:rPr>
          <w:i/>
        </w:rPr>
      </w:pPr>
    </w:p>
    <w:p w:rsidR="00EA7664" w:rsidRDefault="00EA7664" w:rsidP="00EA7664">
      <w:pPr>
        <w:pStyle w:val="Heading2"/>
      </w:pPr>
      <w:bookmarkStart w:id="84" w:name="_Toc418243300"/>
      <w:r>
        <w:t>Scenarios</w:t>
      </w:r>
      <w:bookmarkEnd w:id="84"/>
    </w:p>
    <w:p w:rsidR="000D64AF" w:rsidRPr="00D8651D" w:rsidRDefault="000D64AF" w:rsidP="00D8651D">
      <w:r w:rsidRPr="00D8651D">
        <w:t>The semi-probabilistic assessment rules for slope stability and uplift, piping and heave include a procedure for handling schematisation uncertainties</w:t>
      </w:r>
      <w:r w:rsidR="005C6E54" w:rsidRPr="00D8651D">
        <w:t>. This procedure</w:t>
      </w:r>
      <w:r w:rsidRPr="00D8651D">
        <w:t xml:space="preserve"> revolves around scenarios.</w:t>
      </w:r>
    </w:p>
    <w:p w:rsidR="000D64AF" w:rsidRPr="00D8651D" w:rsidRDefault="000D64AF" w:rsidP="00D8651D"/>
    <w:p w:rsidR="008F6811" w:rsidRPr="00D8651D" w:rsidRDefault="008F6811" w:rsidP="00D8651D">
      <w:r w:rsidRPr="00D8651D">
        <w:t xml:space="preserve">“Schematisation uncertainties are all uncertainties related to the resistance of a flood defence which can only be captured or are more convenient to the captured by (discrete) scenarios with assigned probabilities (i.e. probability mass functions) than by (continuous) probability density functions” (Schweckendiek, 2014). </w:t>
      </w:r>
      <w:r w:rsidR="00266744" w:rsidRPr="00D8651D">
        <w:t xml:space="preserve">Schematisation uncertainties are not limited to stratification (soil layers). </w:t>
      </w:r>
    </w:p>
    <w:p w:rsidR="00EA7664" w:rsidRPr="00030A00" w:rsidRDefault="00EA7664" w:rsidP="00EA7664"/>
    <w:p w:rsidR="008F6811" w:rsidRPr="001667AF" w:rsidRDefault="008F6811" w:rsidP="008F6811">
      <w:r>
        <w:t xml:space="preserve">The calibrated relation between </w:t>
      </w:r>
      <w:r w:rsidR="00B87D65">
        <w:t xml:space="preserve">the </w:t>
      </w:r>
      <w:r w:rsidR="00B87D65">
        <w:sym w:font="Symbol" w:char="F062"/>
      </w:r>
      <w:r w:rsidR="00B87D65">
        <w:t>-dependent safety factor (</w:t>
      </w:r>
      <w:r w:rsidR="00B87D65" w:rsidRPr="00B87D65">
        <w:rPr>
          <w:i/>
        </w:rPr>
        <w:sym w:font="Symbol" w:char="F067"/>
      </w:r>
      <w:r w:rsidR="00B87D65" w:rsidRPr="00B87D65">
        <w:rPr>
          <w:i/>
          <w:vertAlign w:val="subscript"/>
        </w:rPr>
        <w:sym w:font="Symbol" w:char="F062"/>
      </w:r>
      <w:r w:rsidR="00B87D65">
        <w:t>)</w:t>
      </w:r>
      <w:r>
        <w:t xml:space="preserve"> and a cross-sectional reliability </w:t>
      </w:r>
      <w:r w:rsidRPr="001667AF">
        <w:t xml:space="preserve">requirement may be used inversely to obtain a (safe) estimate of the conditional probability of failure per scenario </w:t>
      </w:r>
      <w:proofErr w:type="gramStart"/>
      <w:r w:rsidRPr="001667AF">
        <w:rPr>
          <w:rFonts w:ascii="Times New Roman" w:hAnsi="Times New Roman" w:cs="Times New Roman"/>
          <w:i/>
        </w:rPr>
        <w:t>p</w:t>
      </w:r>
      <w:r w:rsidRPr="001667AF">
        <w:rPr>
          <w:rFonts w:ascii="Times New Roman" w:hAnsi="Times New Roman" w:cs="Times New Roman"/>
          <w:i/>
          <w:vertAlign w:val="subscript"/>
        </w:rPr>
        <w:t xml:space="preserve">i </w:t>
      </w:r>
      <w:r w:rsidRPr="001667AF">
        <w:t>:</w:t>
      </w:r>
      <w:proofErr w:type="gramEnd"/>
    </w:p>
    <w:p w:rsidR="00266744" w:rsidRPr="001667AF" w:rsidRDefault="00266744" w:rsidP="008F6811"/>
    <w:p w:rsidR="008F6811" w:rsidRPr="001667AF" w:rsidRDefault="001667AF" w:rsidP="009C2454">
      <w:r w:rsidRPr="001667AF">
        <w:rPr>
          <w:position w:val="-16"/>
        </w:rPr>
        <w:object w:dxaOrig="1939" w:dyaOrig="420">
          <v:shape id="_x0000_i1032" type="#_x0000_t75" style="width:94.5pt;height:21pt" o:ole="">
            <v:imagedata r:id="rId41" o:title=""/>
          </v:shape>
          <o:OLEObject Type="Embed" ProgID="Equation.DSMT4" ShapeID="_x0000_i1032" DrawAspect="Content" ObjectID="_1507550348" r:id="rId42"/>
        </w:object>
      </w:r>
      <w:r w:rsidR="00A34E91" w:rsidRPr="001667AF">
        <w:tab/>
      </w:r>
      <w:r w:rsidR="008F6811" w:rsidRPr="001667AF">
        <w:rPr>
          <w:lang w:val="en-US"/>
        </w:rPr>
        <w:tab/>
      </w:r>
      <w:r w:rsidR="008F6811" w:rsidRPr="001667AF">
        <w:rPr>
          <w:lang w:val="en-US"/>
        </w:rPr>
        <w:tab/>
      </w:r>
      <w:r w:rsidR="008F6811" w:rsidRPr="001667AF">
        <w:rPr>
          <w:lang w:val="en-US"/>
        </w:rPr>
        <w:tab/>
      </w:r>
      <w:r w:rsidR="008F6811" w:rsidRPr="001667AF">
        <w:rPr>
          <w:lang w:val="en-US"/>
        </w:rPr>
        <w:tab/>
      </w:r>
      <w:r w:rsidR="008F6811" w:rsidRPr="001667AF">
        <w:rPr>
          <w:lang w:val="en-US"/>
        </w:rPr>
        <w:tab/>
      </w:r>
      <w:r w:rsidR="008F6811" w:rsidRPr="001667AF">
        <w:rPr>
          <w:lang w:val="en-US"/>
        </w:rPr>
        <w:tab/>
      </w:r>
      <w:r w:rsidR="008F6811" w:rsidRPr="001667AF">
        <w:rPr>
          <w:lang w:val="en-US"/>
        </w:rPr>
        <w:tab/>
      </w:r>
      <w:r w:rsidR="008F6811" w:rsidRPr="001667AF">
        <w:rPr>
          <w:lang w:val="en-US"/>
        </w:rPr>
        <w:tab/>
        <w:t>(</w:t>
      </w:r>
      <w:r w:rsidR="00B87D65" w:rsidRPr="001667AF">
        <w:rPr>
          <w:lang w:val="en-US"/>
        </w:rPr>
        <w:t>2.5.1</w:t>
      </w:r>
      <w:r w:rsidR="008F6811" w:rsidRPr="001667AF">
        <w:rPr>
          <w:lang w:val="en-US"/>
        </w:rPr>
        <w:t>)</w:t>
      </w:r>
    </w:p>
    <w:p w:rsidR="00E1254A" w:rsidRDefault="00E1254A" w:rsidP="00B87D65">
      <w:pPr>
        <w:rPr>
          <w:lang w:val="en-US"/>
        </w:rPr>
      </w:pPr>
    </w:p>
    <w:p w:rsidR="00B87D65" w:rsidRPr="001667AF" w:rsidRDefault="008F6811" w:rsidP="00B87D65">
      <w:pPr>
        <w:rPr>
          <w:lang w:val="en-US"/>
        </w:rPr>
      </w:pPr>
      <w:proofErr w:type="gramStart"/>
      <w:r w:rsidRPr="001667AF">
        <w:rPr>
          <w:lang w:val="en-US"/>
        </w:rPr>
        <w:t>where</w:t>
      </w:r>
      <w:proofErr w:type="gramEnd"/>
      <w:r w:rsidRPr="001667AF">
        <w:rPr>
          <w:lang w:val="en-US"/>
        </w:rPr>
        <w:t xml:space="preserve"> </w:t>
      </w:r>
    </w:p>
    <w:p w:rsidR="00B87D65" w:rsidRPr="001667AF" w:rsidRDefault="008F6811" w:rsidP="00B87D65">
      <w:pPr>
        <w:rPr>
          <w:lang w:val="en-US"/>
        </w:rPr>
      </w:pPr>
      <w:r w:rsidRPr="001667AF">
        <w:rPr>
          <w:rFonts w:ascii="Times New Roman" w:hAnsi="Times New Roman" w:cs="Times New Roman"/>
          <w:i/>
          <w:lang w:val="en-US"/>
        </w:rPr>
        <w:t>f</w:t>
      </w:r>
      <w:r w:rsidRPr="001667AF">
        <w:rPr>
          <w:rFonts w:ascii="Times New Roman" w:hAnsi="Times New Roman" w:cs="Times New Roman"/>
          <w:vertAlign w:val="superscript"/>
          <w:lang w:val="en-US"/>
        </w:rPr>
        <w:t>-</w:t>
      </w:r>
      <w:r w:rsidR="00A34E91" w:rsidRPr="001667AF">
        <w:rPr>
          <w:rFonts w:ascii="Times New Roman" w:hAnsi="Times New Roman" w:cs="Times New Roman"/>
          <w:vertAlign w:val="superscript"/>
          <w:lang w:val="en-US"/>
        </w:rPr>
        <w:t>-</w:t>
      </w:r>
      <w:r w:rsidRPr="001667AF">
        <w:rPr>
          <w:rFonts w:ascii="Times New Roman" w:hAnsi="Times New Roman" w:cs="Times New Roman"/>
          <w:vertAlign w:val="superscript"/>
          <w:lang w:val="en-US"/>
        </w:rPr>
        <w:t>1</w:t>
      </w:r>
      <w:r w:rsidR="00B87D65" w:rsidRPr="001667AF">
        <w:rPr>
          <w:rFonts w:ascii="Times New Roman" w:hAnsi="Times New Roman" w:cs="Times New Roman"/>
          <w:vertAlign w:val="superscript"/>
          <w:lang w:val="en-US"/>
        </w:rPr>
        <w:tab/>
      </w:r>
      <w:r w:rsidRPr="001667AF">
        <w:rPr>
          <w:lang w:val="en-US"/>
        </w:rPr>
        <w:t>inverse</w:t>
      </w:r>
      <w:r w:rsidR="00B87D65" w:rsidRPr="001667AF">
        <w:rPr>
          <w:lang w:val="en-US"/>
        </w:rPr>
        <w:t xml:space="preserve"> of the calibrated relationship between </w:t>
      </w:r>
      <w:r w:rsidR="00B87D65" w:rsidRPr="001667AF">
        <w:rPr>
          <w:i/>
        </w:rPr>
        <w:sym w:font="Symbol" w:char="F067"/>
      </w:r>
      <w:r w:rsidR="00B87D65" w:rsidRPr="001667AF">
        <w:rPr>
          <w:i/>
          <w:vertAlign w:val="subscript"/>
        </w:rPr>
        <w:sym w:font="Symbol" w:char="F062"/>
      </w:r>
      <w:r w:rsidR="00B87D65" w:rsidRPr="001667AF">
        <w:rPr>
          <w:lang w:val="en-US"/>
        </w:rPr>
        <w:t xml:space="preserve"> and </w:t>
      </w:r>
      <w:proofErr w:type="spellStart"/>
      <w:r w:rsidR="00B87D65" w:rsidRPr="001667AF">
        <w:rPr>
          <w:rFonts w:ascii="Times New Roman" w:hAnsi="Times New Roman" w:cs="Times New Roman"/>
          <w:i/>
        </w:rPr>
        <w:t>P</w:t>
      </w:r>
      <w:r w:rsidR="00B87D65" w:rsidRPr="001667AF">
        <w:rPr>
          <w:rFonts w:ascii="Times New Roman" w:hAnsi="Times New Roman" w:cs="Times New Roman"/>
          <w:i/>
          <w:vertAlign w:val="subscript"/>
        </w:rPr>
        <w:t>T</w:t>
      </w:r>
      <w:proofErr w:type="gramStart"/>
      <w:r w:rsidR="00B87D65" w:rsidRPr="001667AF">
        <w:rPr>
          <w:rFonts w:ascii="Times New Roman" w:hAnsi="Times New Roman" w:cs="Times New Roman"/>
          <w:i/>
          <w:vertAlign w:val="subscript"/>
        </w:rPr>
        <w:t>,cross</w:t>
      </w:r>
      <w:proofErr w:type="spellEnd"/>
      <w:proofErr w:type="gramEnd"/>
      <w:r w:rsidR="00B87D65" w:rsidRPr="001667AF">
        <w:rPr>
          <w:lang w:val="en-US"/>
        </w:rPr>
        <w:t xml:space="preserve"> (for a given </w:t>
      </w:r>
      <w:proofErr w:type="spellStart"/>
      <w:r w:rsidR="00B87D65" w:rsidRPr="001667AF">
        <w:rPr>
          <w:rFonts w:ascii="Times New Roman" w:hAnsi="Times New Roman" w:cs="Times New Roman"/>
          <w:i/>
        </w:rPr>
        <w:t>P</w:t>
      </w:r>
      <w:r w:rsidR="00B87D65" w:rsidRPr="001667AF">
        <w:rPr>
          <w:rFonts w:ascii="Times New Roman" w:hAnsi="Times New Roman" w:cs="Times New Roman"/>
          <w:i/>
          <w:vertAlign w:val="subscript"/>
        </w:rPr>
        <w:t>norm</w:t>
      </w:r>
      <w:proofErr w:type="spellEnd"/>
      <w:r w:rsidR="00B87D65" w:rsidRPr="001667AF">
        <w:rPr>
          <w:lang w:val="en-US"/>
        </w:rPr>
        <w:t xml:space="preserve">) </w:t>
      </w:r>
    </w:p>
    <w:p w:rsidR="008F6811" w:rsidRPr="001667AF" w:rsidRDefault="00B87D65" w:rsidP="00B87D65">
      <w:pPr>
        <w:ind w:left="720" w:hanging="720"/>
      </w:pPr>
      <w:r w:rsidRPr="001667AF">
        <w:rPr>
          <w:i/>
        </w:rPr>
        <w:sym w:font="Symbol" w:char="F067"/>
      </w:r>
      <w:r w:rsidRPr="001667AF">
        <w:rPr>
          <w:i/>
          <w:vertAlign w:val="subscript"/>
        </w:rPr>
        <w:sym w:font="Symbol" w:char="F062"/>
      </w:r>
      <w:r w:rsidRPr="001667AF">
        <w:rPr>
          <w:lang w:val="en-US"/>
        </w:rPr>
        <w:t xml:space="preserve">* </w:t>
      </w:r>
      <w:r w:rsidRPr="001667AF">
        <w:rPr>
          <w:lang w:val="en-US"/>
        </w:rPr>
        <w:tab/>
        <w:t xml:space="preserve">value of the </w:t>
      </w:r>
      <w:r w:rsidRPr="001667AF">
        <w:sym w:font="Symbol" w:char="F062"/>
      </w:r>
      <w:r w:rsidRPr="001667AF">
        <w:t xml:space="preserve">-dependent safety factor for which </w:t>
      </w:r>
      <w:r w:rsidRPr="001667AF">
        <w:rPr>
          <w:rFonts w:ascii="Times New Roman" w:hAnsi="Times New Roman" w:cs="Times New Roman"/>
          <w:i/>
        </w:rPr>
        <w:t>R</w:t>
      </w:r>
      <w:r w:rsidRPr="001667AF">
        <w:rPr>
          <w:rFonts w:ascii="Times New Roman" w:hAnsi="Times New Roman" w:cs="Times New Roman"/>
          <w:i/>
          <w:vertAlign w:val="subscript"/>
        </w:rPr>
        <w:t>d</w:t>
      </w:r>
      <w:r w:rsidRPr="001667AF">
        <w:t>=</w:t>
      </w:r>
      <w:proofErr w:type="spellStart"/>
      <w:proofErr w:type="gramStart"/>
      <w:r w:rsidRPr="001667AF">
        <w:rPr>
          <w:rFonts w:ascii="Times New Roman" w:hAnsi="Times New Roman" w:cs="Times New Roman"/>
          <w:i/>
        </w:rPr>
        <w:t>S</w:t>
      </w:r>
      <w:r w:rsidRPr="001667AF">
        <w:rPr>
          <w:rFonts w:ascii="Times New Roman" w:hAnsi="Times New Roman" w:cs="Times New Roman"/>
          <w:i/>
          <w:vertAlign w:val="subscript"/>
        </w:rPr>
        <w:t>d</w:t>
      </w:r>
      <w:proofErr w:type="spellEnd"/>
      <w:proofErr w:type="gramEnd"/>
      <w:r w:rsidRPr="001667AF">
        <w:t xml:space="preserve"> (implying the semi-probabilistic assessment rule is met precisely)</w:t>
      </w:r>
    </w:p>
    <w:p w:rsidR="00B87D65" w:rsidRPr="001667AF" w:rsidRDefault="00B87D65" w:rsidP="00B87D65"/>
    <w:p w:rsidR="00FF5497" w:rsidRPr="001667AF" w:rsidRDefault="00FF5497" w:rsidP="00FF5497">
      <w:r w:rsidRPr="001667AF">
        <w:t>Having estimated the conditional probability of failure for each scenario, a</w:t>
      </w:r>
      <w:r>
        <w:t>n</w:t>
      </w:r>
      <w:r w:rsidRPr="001667AF">
        <w:t xml:space="preserve"> estimate of the probability of failure (</w:t>
      </w:r>
      <w:proofErr w:type="spellStart"/>
      <w:r w:rsidRPr="001667AF">
        <w:rPr>
          <w:rFonts w:ascii="Times New Roman" w:hAnsi="Times New Roman" w:cs="Times New Roman"/>
          <w:i/>
        </w:rPr>
        <w:t>P</w:t>
      </w:r>
      <w:r w:rsidRPr="001667AF">
        <w:rPr>
          <w:rFonts w:ascii="Times New Roman" w:hAnsi="Times New Roman" w:cs="Times New Roman"/>
          <w:i/>
          <w:vertAlign w:val="subscript"/>
        </w:rPr>
        <w:t>f</w:t>
      </w:r>
      <w:proofErr w:type="gramStart"/>
      <w:r w:rsidRPr="001667AF">
        <w:rPr>
          <w:rFonts w:ascii="Times New Roman" w:hAnsi="Times New Roman" w:cs="Times New Roman"/>
          <w:i/>
          <w:vertAlign w:val="subscript"/>
        </w:rPr>
        <w:t>,cons</w:t>
      </w:r>
      <w:proofErr w:type="spellEnd"/>
      <w:proofErr w:type="gramEnd"/>
      <w:r w:rsidRPr="001667AF">
        <w:t>) can be obtained:</w:t>
      </w:r>
    </w:p>
    <w:p w:rsidR="00266744" w:rsidRPr="001667AF" w:rsidRDefault="00266744" w:rsidP="008F6811"/>
    <w:p w:rsidR="00807A6B" w:rsidRPr="001667AF" w:rsidRDefault="001667AF" w:rsidP="00807A6B">
      <w:r w:rsidRPr="001667AF">
        <w:rPr>
          <w:position w:val="-28"/>
        </w:rPr>
        <w:object w:dxaOrig="1939" w:dyaOrig="540">
          <v:shape id="_x0000_i1033" type="#_x0000_t75" style="width:96.75pt;height:27.75pt" o:ole="">
            <v:imagedata r:id="rId43" o:title=""/>
          </v:shape>
          <o:OLEObject Type="Embed" ProgID="Equation.DSMT4" ShapeID="_x0000_i1033" DrawAspect="Content" ObjectID="_1507550349" r:id="rId44"/>
        </w:object>
      </w:r>
      <w:r w:rsidR="00A34E91" w:rsidRPr="001667AF">
        <w:t xml:space="preserve"> </w:t>
      </w:r>
      <w:r w:rsidR="00174EB7" w:rsidRPr="001667AF">
        <w:rPr>
          <w:lang w:val="en-US"/>
        </w:rPr>
        <w:tab/>
      </w:r>
      <w:r w:rsidR="00174EB7" w:rsidRPr="001667AF">
        <w:rPr>
          <w:lang w:val="en-US"/>
        </w:rPr>
        <w:tab/>
      </w:r>
      <w:r w:rsidR="00807A6B" w:rsidRPr="001667AF">
        <w:rPr>
          <w:lang w:val="en-US"/>
        </w:rPr>
        <w:tab/>
      </w:r>
      <w:r w:rsidR="00807A6B" w:rsidRPr="001667AF">
        <w:rPr>
          <w:lang w:val="en-US"/>
        </w:rPr>
        <w:tab/>
      </w:r>
      <w:r w:rsidR="00807A6B" w:rsidRPr="001667AF">
        <w:rPr>
          <w:lang w:val="en-US"/>
        </w:rPr>
        <w:tab/>
      </w:r>
      <w:r w:rsidR="00807A6B" w:rsidRPr="001667AF">
        <w:rPr>
          <w:lang w:val="en-US"/>
        </w:rPr>
        <w:tab/>
      </w:r>
      <w:r w:rsidR="00807A6B" w:rsidRPr="001667AF">
        <w:rPr>
          <w:lang w:val="en-US"/>
        </w:rPr>
        <w:tab/>
      </w:r>
      <w:r w:rsidR="00807A6B" w:rsidRPr="001667AF">
        <w:rPr>
          <w:lang w:val="en-US"/>
        </w:rPr>
        <w:tab/>
      </w:r>
      <w:r w:rsidR="00807A6B" w:rsidRPr="001667AF">
        <w:rPr>
          <w:lang w:val="en-US"/>
        </w:rPr>
        <w:tab/>
        <w:t>(2.5.2)</w:t>
      </w:r>
    </w:p>
    <w:p w:rsidR="00174EB7" w:rsidRPr="001667AF" w:rsidRDefault="00174EB7" w:rsidP="008F6811">
      <w:pPr>
        <w:rPr>
          <w:lang w:val="en-US"/>
        </w:rPr>
      </w:pPr>
    </w:p>
    <w:p w:rsidR="008F6811" w:rsidRPr="001667AF" w:rsidRDefault="00B87D65" w:rsidP="008F6811">
      <w:proofErr w:type="gramStart"/>
      <w:r w:rsidRPr="001667AF">
        <w:t>the</w:t>
      </w:r>
      <w:proofErr w:type="gramEnd"/>
      <w:r w:rsidRPr="001667AF">
        <w:t xml:space="preserve"> following condition has to be met:</w:t>
      </w:r>
    </w:p>
    <w:p w:rsidR="001667AF" w:rsidRPr="001667AF" w:rsidRDefault="001667AF" w:rsidP="008F6811"/>
    <w:p w:rsidR="008F6811" w:rsidRPr="001667AF" w:rsidRDefault="001667AF" w:rsidP="008F6811">
      <w:r w:rsidRPr="001667AF">
        <w:rPr>
          <w:position w:val="-14"/>
        </w:rPr>
        <w:object w:dxaOrig="1400" w:dyaOrig="380">
          <v:shape id="_x0000_i1034" type="#_x0000_t75" style="width:69.75pt;height:18.75pt" o:ole="">
            <v:imagedata r:id="rId45" o:title=""/>
          </v:shape>
          <o:OLEObject Type="Embed" ProgID="Equation.DSMT4" ShapeID="_x0000_i1034" DrawAspect="Content" ObjectID="_1507550350" r:id="rId46"/>
        </w:object>
      </w:r>
      <w:r w:rsidR="00A34E91" w:rsidRPr="001667AF">
        <w:t xml:space="preserve"> </w:t>
      </w:r>
      <w:r w:rsidR="00B87D65" w:rsidRPr="001667AF">
        <w:tab/>
      </w:r>
      <w:r w:rsidR="008F6811" w:rsidRPr="001667AF">
        <w:rPr>
          <w:lang w:val="en-US"/>
        </w:rPr>
        <w:tab/>
      </w:r>
      <w:r w:rsidR="008F6811" w:rsidRPr="001667AF">
        <w:rPr>
          <w:lang w:val="en-US"/>
        </w:rPr>
        <w:tab/>
      </w:r>
      <w:r w:rsidR="008F6811" w:rsidRPr="001667AF">
        <w:rPr>
          <w:lang w:val="en-US"/>
        </w:rPr>
        <w:tab/>
      </w:r>
      <w:r w:rsidR="008F6811" w:rsidRPr="001667AF">
        <w:rPr>
          <w:lang w:val="en-US"/>
        </w:rPr>
        <w:tab/>
      </w:r>
      <w:r w:rsidR="00B87D65" w:rsidRPr="001667AF">
        <w:rPr>
          <w:lang w:val="en-US"/>
        </w:rPr>
        <w:tab/>
      </w:r>
      <w:r w:rsidR="00807A6B" w:rsidRPr="001667AF">
        <w:rPr>
          <w:lang w:val="en-US"/>
        </w:rPr>
        <w:tab/>
      </w:r>
      <w:r w:rsidR="008F6811" w:rsidRPr="001667AF">
        <w:rPr>
          <w:lang w:val="en-US"/>
        </w:rPr>
        <w:tab/>
      </w:r>
      <w:r w:rsidR="00807A6B" w:rsidRPr="001667AF">
        <w:rPr>
          <w:lang w:val="en-US"/>
        </w:rPr>
        <w:tab/>
      </w:r>
      <w:r w:rsidR="008F6811" w:rsidRPr="001667AF">
        <w:rPr>
          <w:lang w:val="en-US"/>
        </w:rPr>
        <w:t>(</w:t>
      </w:r>
      <w:r w:rsidR="00B87D65" w:rsidRPr="001667AF">
        <w:rPr>
          <w:lang w:val="en-US"/>
        </w:rPr>
        <w:t>2.5.</w:t>
      </w:r>
      <w:r w:rsidR="00807A6B" w:rsidRPr="001667AF">
        <w:rPr>
          <w:lang w:val="en-US"/>
        </w:rPr>
        <w:t>3</w:t>
      </w:r>
      <w:r w:rsidR="008F6811" w:rsidRPr="001667AF">
        <w:rPr>
          <w:lang w:val="en-US"/>
        </w:rPr>
        <w:t>)</w:t>
      </w:r>
    </w:p>
    <w:p w:rsidR="00B87D65" w:rsidRPr="001667AF" w:rsidRDefault="00B87D65" w:rsidP="008F6811">
      <w:pPr>
        <w:rPr>
          <w:lang w:val="en-US"/>
        </w:rPr>
      </w:pPr>
    </w:p>
    <w:p w:rsidR="00B87D65" w:rsidRPr="001667AF" w:rsidRDefault="00B87D65" w:rsidP="008F6811">
      <w:pPr>
        <w:rPr>
          <w:lang w:val="en-US"/>
        </w:rPr>
      </w:pPr>
      <w:proofErr w:type="gramStart"/>
      <w:r w:rsidRPr="001667AF">
        <w:rPr>
          <w:lang w:val="en-US"/>
        </w:rPr>
        <w:t>where</w:t>
      </w:r>
      <w:proofErr w:type="gramEnd"/>
      <w:r w:rsidRPr="001667AF">
        <w:rPr>
          <w:lang w:val="en-US"/>
        </w:rPr>
        <w:t xml:space="preserve"> </w:t>
      </w:r>
    </w:p>
    <w:p w:rsidR="00174EB7" w:rsidRPr="001667AF" w:rsidRDefault="00174EB7" w:rsidP="008F6811">
      <w:pPr>
        <w:rPr>
          <w:lang w:val="en-US"/>
        </w:rPr>
      </w:pPr>
    </w:p>
    <w:p w:rsidR="00B87D65" w:rsidRPr="00B87D65" w:rsidRDefault="00B87D65" w:rsidP="00B87D65">
      <w:pPr>
        <w:ind w:left="720" w:hanging="720"/>
        <w:rPr>
          <w:lang w:val="en-US"/>
        </w:rPr>
      </w:pPr>
      <w:proofErr w:type="gramStart"/>
      <w:r w:rsidRPr="001667AF">
        <w:rPr>
          <w:rFonts w:ascii="Times New Roman" w:hAnsi="Times New Roman" w:cs="Times New Roman"/>
          <w:i/>
        </w:rPr>
        <w:t>P</w:t>
      </w:r>
      <w:r w:rsidRPr="001667AF">
        <w:rPr>
          <w:rFonts w:ascii="Times New Roman" w:hAnsi="Times New Roman" w:cs="Times New Roman"/>
        </w:rPr>
        <w:t>(</w:t>
      </w:r>
      <w:proofErr w:type="gramEnd"/>
      <w:r w:rsidRPr="001667AF">
        <w:rPr>
          <w:rFonts w:ascii="Times New Roman" w:hAnsi="Times New Roman" w:cs="Times New Roman"/>
          <w:i/>
        </w:rPr>
        <w:t>S</w:t>
      </w:r>
      <w:r w:rsidRPr="001667AF">
        <w:rPr>
          <w:rFonts w:ascii="Times New Roman" w:hAnsi="Times New Roman" w:cs="Times New Roman"/>
          <w:i/>
          <w:vertAlign w:val="subscript"/>
        </w:rPr>
        <w:t>i</w:t>
      </w:r>
      <w:r w:rsidRPr="001667AF">
        <w:rPr>
          <w:rFonts w:ascii="Times New Roman" w:hAnsi="Times New Roman" w:cs="Times New Roman"/>
        </w:rPr>
        <w:t>)</w:t>
      </w:r>
      <w:r w:rsidRPr="001667AF">
        <w:rPr>
          <w:rFonts w:ascii="Times New Roman" w:hAnsi="Times New Roman" w:cs="Times New Roman"/>
          <w:lang w:val="en-US"/>
        </w:rPr>
        <w:tab/>
      </w:r>
      <w:r w:rsidRPr="001667AF">
        <w:rPr>
          <w:lang w:val="en-US"/>
        </w:rPr>
        <w:t xml:space="preserve">Probability of scenario </w:t>
      </w:r>
      <w:proofErr w:type="spellStart"/>
      <w:r w:rsidRPr="001667AF">
        <w:rPr>
          <w:rFonts w:ascii="Times New Roman" w:hAnsi="Times New Roman" w:cs="Times New Roman"/>
          <w:i/>
        </w:rPr>
        <w:t>i</w:t>
      </w:r>
      <w:proofErr w:type="spellEnd"/>
      <w:r w:rsidRPr="001667AF">
        <w:rPr>
          <w:lang w:val="en-US"/>
        </w:rPr>
        <w:t xml:space="preserve">. </w:t>
      </w:r>
      <w:r w:rsidR="000E6919" w:rsidRPr="001667AF">
        <w:rPr>
          <w:lang w:val="en-US"/>
        </w:rPr>
        <w:t>T</w:t>
      </w:r>
      <w:r w:rsidRPr="001667AF">
        <w:rPr>
          <w:lang w:val="en-US"/>
        </w:rPr>
        <w:t xml:space="preserve">he following should hold: </w:t>
      </w:r>
      <w:r w:rsidRPr="001667AF">
        <w:rPr>
          <w:rFonts w:ascii="Times New Roman" w:hAnsi="Times New Roman" w:cs="Times New Roman"/>
          <w:lang w:val="en-US"/>
        </w:rPr>
        <w:sym w:font="Symbol" w:char="F0E5"/>
      </w:r>
      <w:proofErr w:type="gramStart"/>
      <w:r w:rsidRPr="001667AF">
        <w:rPr>
          <w:rFonts w:ascii="Times New Roman" w:hAnsi="Times New Roman" w:cs="Times New Roman"/>
          <w:i/>
        </w:rPr>
        <w:t>P</w:t>
      </w:r>
      <w:r w:rsidRPr="001667AF">
        <w:rPr>
          <w:rFonts w:ascii="Times New Roman" w:hAnsi="Times New Roman" w:cs="Times New Roman"/>
        </w:rPr>
        <w:t>(</w:t>
      </w:r>
      <w:proofErr w:type="gramEnd"/>
      <w:r w:rsidRPr="001667AF">
        <w:rPr>
          <w:rFonts w:ascii="Times New Roman" w:hAnsi="Times New Roman" w:cs="Times New Roman"/>
          <w:i/>
        </w:rPr>
        <w:t>S</w:t>
      </w:r>
      <w:r w:rsidRPr="001667AF">
        <w:rPr>
          <w:rFonts w:ascii="Times New Roman" w:hAnsi="Times New Roman" w:cs="Times New Roman"/>
          <w:i/>
          <w:vertAlign w:val="subscript"/>
        </w:rPr>
        <w:t>i</w:t>
      </w:r>
      <w:r w:rsidRPr="001667AF">
        <w:rPr>
          <w:rFonts w:ascii="Times New Roman" w:hAnsi="Times New Roman" w:cs="Times New Roman"/>
        </w:rPr>
        <w:t>)</w:t>
      </w:r>
      <w:r w:rsidRPr="001667AF">
        <w:rPr>
          <w:rFonts w:ascii="Times New Roman" w:hAnsi="Times New Roman" w:cs="Times New Roman"/>
          <w:i/>
          <w:lang w:val="en-US"/>
        </w:rPr>
        <w:t>=</w:t>
      </w:r>
      <w:r w:rsidRPr="001667AF">
        <w:rPr>
          <w:rFonts w:ascii="Times New Roman" w:hAnsi="Times New Roman" w:cs="Times New Roman"/>
          <w:lang w:val="en-US"/>
        </w:rPr>
        <w:t>1</w:t>
      </w:r>
      <w:r w:rsidRPr="001667AF">
        <w:rPr>
          <w:lang w:val="en-US"/>
        </w:rPr>
        <w:t>.</w:t>
      </w:r>
    </w:p>
    <w:p w:rsidR="00B87D65" w:rsidRDefault="00B87D65" w:rsidP="00B87D65"/>
    <w:p w:rsidR="00FF5497" w:rsidRDefault="00FF5497" w:rsidP="00FF5497">
      <w:r>
        <w:t>Please note that, due to the conservatism in the relations</w:t>
      </w:r>
      <w:r w:rsidR="00D8651D">
        <w:t>hip</w:t>
      </w:r>
      <w:r>
        <w:t xml:space="preserve"> between </w:t>
      </w:r>
      <w:r w:rsidR="00D8651D">
        <w:t xml:space="preserve">the </w:t>
      </w:r>
      <w:r>
        <w:t xml:space="preserve">cross sectional reliability </w:t>
      </w:r>
      <w:r w:rsidR="00D8651D">
        <w:t xml:space="preserve">requirement </w:t>
      </w:r>
      <w:r>
        <w:t xml:space="preserve">and </w:t>
      </w:r>
      <w:r w:rsidR="00D8651D">
        <w:t xml:space="preserve">the </w:t>
      </w:r>
      <w:r w:rsidRPr="001667AF">
        <w:sym w:font="Symbol" w:char="F062"/>
      </w:r>
      <w:r w:rsidRPr="001667AF">
        <w:t>-dependent safety factor</w:t>
      </w:r>
      <w:r>
        <w:t>, the</w:t>
      </w:r>
      <w:r w:rsidR="00D8651D">
        <w:t xml:space="preserve"> procedure above yields a conservative estimate</w:t>
      </w:r>
      <w:r>
        <w:t xml:space="preserve"> of the failure probability</w:t>
      </w:r>
      <w:r w:rsidR="00D8651D">
        <w:t>.</w:t>
      </w:r>
    </w:p>
    <w:p w:rsidR="00D8651D" w:rsidRDefault="00D8651D" w:rsidP="00FF5497"/>
    <w:p w:rsidR="00D8651D" w:rsidRDefault="00D8651D" w:rsidP="00FF5497">
      <w:pPr>
        <w:sectPr w:rsidR="00D8651D" w:rsidSect="00EB384E">
          <w:type w:val="oddPage"/>
          <w:pgSz w:w="11906" w:h="16838" w:code="9"/>
          <w:pgMar w:top="2552" w:right="1094" w:bottom="1077" w:left="2098" w:header="822" w:footer="199" w:gutter="0"/>
          <w:paperSrc w:first="1" w:other="1"/>
          <w:cols w:space="708"/>
          <w:docGrid w:linePitch="360"/>
        </w:sectPr>
      </w:pPr>
    </w:p>
    <w:p w:rsidR="00057800" w:rsidRDefault="00EA7664" w:rsidP="00EA7664">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end"/>
      </w:r>
      <w:bookmarkStart w:id="85" w:name="_Toc418243301"/>
      <w:r>
        <w:t>Requirements</w:t>
      </w:r>
      <w:bookmarkEnd w:id="85"/>
    </w:p>
    <w:p w:rsidR="008558E4" w:rsidRPr="002B2ADA" w:rsidRDefault="002B2ADA" w:rsidP="002B2ADA">
      <w:r>
        <w:t xml:space="preserve">In this chapter, the requirements are presented that have to be met by </w:t>
      </w:r>
      <w:proofErr w:type="spellStart"/>
      <w:r>
        <w:t>Ringtoets</w:t>
      </w:r>
      <w:proofErr w:type="spellEnd"/>
      <w:r>
        <w:t xml:space="preserve">. Section </w:t>
      </w:r>
      <w:r>
        <w:fldChar w:fldCharType="begin"/>
      </w:r>
      <w:r>
        <w:instrText xml:space="preserve"> REF _Ref413773723 \n \h </w:instrText>
      </w:r>
      <w:r>
        <w:fldChar w:fldCharType="separate"/>
      </w:r>
      <w:r w:rsidR="004C7F69">
        <w:t>3.1</w:t>
      </w:r>
      <w:r>
        <w:fldChar w:fldCharType="end"/>
      </w:r>
      <w:r>
        <w:t xml:space="preserve"> first presents generic requirements that apply to all or a number of failure mechanisms. Section </w:t>
      </w:r>
      <w:r>
        <w:fldChar w:fldCharType="begin"/>
      </w:r>
      <w:r>
        <w:instrText xml:space="preserve"> REF _Ref413773726 \n \h </w:instrText>
      </w:r>
      <w:r>
        <w:fldChar w:fldCharType="separate"/>
      </w:r>
      <w:r w:rsidR="004C7F69">
        <w:t>3.2</w:t>
      </w:r>
      <w:r>
        <w:fldChar w:fldCharType="end"/>
      </w:r>
      <w:r>
        <w:t xml:space="preserve"> then presents requirements that are failure mechanism specific.</w:t>
      </w:r>
      <w:r w:rsidR="008558E4">
        <w:t xml:space="preserve"> A distinction is made between two user modes. Advanced users should be allowed to change default values, normal users should not be allowed to do so.</w:t>
      </w:r>
    </w:p>
    <w:p w:rsidR="00E44398" w:rsidRDefault="000D64AF" w:rsidP="000D64AF">
      <w:pPr>
        <w:pStyle w:val="Heading2"/>
      </w:pPr>
      <w:bookmarkStart w:id="86" w:name="_Ref413773723"/>
      <w:bookmarkStart w:id="87" w:name="_Toc418243302"/>
      <w:r>
        <w:t>General requirements</w:t>
      </w:r>
      <w:bookmarkEnd w:id="86"/>
      <w:bookmarkEnd w:id="87"/>
    </w:p>
    <w:p w:rsidR="000D64AF" w:rsidRDefault="007C02F0" w:rsidP="000D64AF">
      <w:pPr>
        <w:pStyle w:val="Heading3"/>
      </w:pPr>
      <w:bookmarkStart w:id="88" w:name="_Toc418243303"/>
      <w:r>
        <w:t>Reliability requirements</w:t>
      </w:r>
      <w:bookmarkEnd w:id="88"/>
    </w:p>
    <w:p w:rsidR="000A1B2D" w:rsidRPr="000A1B2D" w:rsidRDefault="000A1B2D" w:rsidP="000A1B2D"/>
    <w:p w:rsidR="00A84916" w:rsidRDefault="0039223C" w:rsidP="00A84916">
      <w:pPr>
        <w:numPr>
          <w:ilvl w:val="0"/>
          <w:numId w:val="26"/>
        </w:numPr>
      </w:pPr>
      <w:r>
        <w:t>There should be field to enter the maximum allowable probability of flooding</w:t>
      </w:r>
      <w:r w:rsidR="000A1B2D">
        <w:t xml:space="preserve"> (“</w:t>
      </w:r>
      <w:proofErr w:type="spellStart"/>
      <w:r w:rsidR="000A1B2D">
        <w:t>maxima</w:t>
      </w:r>
      <w:r w:rsidR="007C4F94">
        <w:t>a</w:t>
      </w:r>
      <w:r w:rsidR="000A1B2D">
        <w:t>l</w:t>
      </w:r>
      <w:proofErr w:type="spellEnd"/>
      <w:r w:rsidR="000A1B2D">
        <w:t xml:space="preserve"> </w:t>
      </w:r>
      <w:proofErr w:type="spellStart"/>
      <w:r w:rsidR="000A1B2D">
        <w:t>toelaatbare</w:t>
      </w:r>
      <w:proofErr w:type="spellEnd"/>
      <w:r w:rsidR="000A1B2D">
        <w:t xml:space="preserve"> </w:t>
      </w:r>
      <w:proofErr w:type="spellStart"/>
      <w:r w:rsidR="000A1B2D">
        <w:t>faalkans</w:t>
      </w:r>
      <w:proofErr w:type="spellEnd"/>
      <w:r w:rsidR="000A1B2D">
        <w:t>”)</w:t>
      </w:r>
      <w:r>
        <w:t xml:space="preserve">. </w:t>
      </w:r>
      <w:r w:rsidR="00AA62A8">
        <w:t xml:space="preserve">A default </w:t>
      </w:r>
      <w:r w:rsidR="00FF5497">
        <w:t xml:space="preserve">value should be </w:t>
      </w:r>
      <w:r w:rsidR="00AA62A8">
        <w:t xml:space="preserve">provided (e.g. from </w:t>
      </w:r>
      <w:proofErr w:type="spellStart"/>
      <w:r w:rsidR="00AA62A8">
        <w:t>shapefile</w:t>
      </w:r>
      <w:proofErr w:type="spellEnd"/>
      <w:r w:rsidR="00AA62A8">
        <w:t>). Users should be able to modify this value.</w:t>
      </w:r>
    </w:p>
    <w:p w:rsidR="00A84916" w:rsidRDefault="00A84916" w:rsidP="00A84916">
      <w:pPr>
        <w:ind w:left="510"/>
      </w:pPr>
    </w:p>
    <w:p w:rsidR="000D64AF" w:rsidRPr="000D64AF" w:rsidRDefault="000D64AF" w:rsidP="00A84916">
      <w:pPr>
        <w:numPr>
          <w:ilvl w:val="0"/>
          <w:numId w:val="26"/>
        </w:numPr>
      </w:pPr>
      <w:r>
        <w:t>There should be a table listing the m</w:t>
      </w:r>
      <w:r w:rsidRPr="000D64AF">
        <w:t xml:space="preserve">aximum allowable contributions </w:t>
      </w:r>
      <w:r w:rsidR="000A1B2D">
        <w:t>of</w:t>
      </w:r>
      <w:r>
        <w:t xml:space="preserve"> the </w:t>
      </w:r>
      <w:r w:rsidRPr="000D64AF">
        <w:t>different failure mechanisms to the probability of flooding</w:t>
      </w:r>
      <w:r>
        <w:t xml:space="preserve"> (in Dutch: “</w:t>
      </w:r>
      <w:proofErr w:type="spellStart"/>
      <w:r>
        <w:t>faalkansbegroting</w:t>
      </w:r>
      <w:proofErr w:type="spellEnd"/>
      <w:r>
        <w:t>)</w:t>
      </w:r>
      <w:r w:rsidR="0039223C">
        <w:t xml:space="preserve"> and the associated reliability requirements per failure mechanism</w:t>
      </w:r>
      <w:r>
        <w:t xml:space="preserve">. </w:t>
      </w:r>
      <w:r w:rsidR="005E011B">
        <w:t xml:space="preserve">Users should be able to select whether these requirements are displayed as annual failure probabilities or reliability indices. </w:t>
      </w:r>
      <w:r>
        <w:t xml:space="preserve">The entries in this table should </w:t>
      </w:r>
      <w:r w:rsidR="0039223C">
        <w:t xml:space="preserve">be </w:t>
      </w:r>
      <w:r w:rsidR="00DC1E12">
        <w:t xml:space="preserve">defined </w:t>
      </w:r>
      <w:r w:rsidR="0039223C">
        <w:t>as follows</w:t>
      </w:r>
      <w:r w:rsidR="00AC1DA8">
        <w:t xml:space="preserve">, default values are given in </w:t>
      </w:r>
      <w:r w:rsidR="00AC1DA8">
        <w:fldChar w:fldCharType="begin"/>
      </w:r>
      <w:r w:rsidR="00AC1DA8">
        <w:instrText xml:space="preserve"> REF _Ref353956291 \h </w:instrText>
      </w:r>
      <w:r w:rsidR="00AC1DA8">
        <w:fldChar w:fldCharType="separate"/>
      </w:r>
      <w:r w:rsidR="004C7F69" w:rsidRPr="00F72C7B">
        <w:t xml:space="preserve">Table </w:t>
      </w:r>
      <w:r w:rsidR="004C7F69">
        <w:rPr>
          <w:noProof/>
        </w:rPr>
        <w:t>2</w:t>
      </w:r>
      <w:r w:rsidR="004C7F69">
        <w:t>.</w:t>
      </w:r>
      <w:r w:rsidR="004C7F69">
        <w:rPr>
          <w:noProof/>
        </w:rPr>
        <w:t>1</w:t>
      </w:r>
      <w:r w:rsidR="00AC1DA8">
        <w:fldChar w:fldCharType="end"/>
      </w:r>
      <w:r w:rsidR="008F1FB6">
        <w:t>, however the user should define these manually</w:t>
      </w:r>
      <w:r w:rsidR="0039223C">
        <w:t>:</w:t>
      </w:r>
    </w:p>
    <w:p w:rsidR="000D64AF" w:rsidRDefault="000D64AF" w:rsidP="008F1FB6">
      <w:pPr>
        <w:pStyle w:val="Caption"/>
      </w:pPr>
    </w:p>
    <w:tbl>
      <w:tblPr>
        <w:tblW w:w="4637" w:type="pct"/>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147"/>
        <w:gridCol w:w="2422"/>
        <w:gridCol w:w="2089"/>
        <w:gridCol w:w="2624"/>
      </w:tblGrid>
      <w:tr w:rsidR="005E011B" w:rsidRPr="00E366D2" w:rsidTr="00E93FBB">
        <w:trPr>
          <w:trHeight w:val="130"/>
          <w:tblHeader/>
        </w:trPr>
        <w:tc>
          <w:tcPr>
            <w:tcW w:w="692" w:type="pct"/>
            <w:shd w:val="clear" w:color="auto" w:fill="D9D9D9"/>
          </w:tcPr>
          <w:p w:rsidR="005E011B" w:rsidRPr="00F72C7B" w:rsidRDefault="005E011B" w:rsidP="000D64AF">
            <w:pPr>
              <w:jc w:val="left"/>
              <w:rPr>
                <w:sz w:val="18"/>
                <w:szCs w:val="18"/>
              </w:rPr>
            </w:pPr>
            <w:r>
              <w:rPr>
                <w:sz w:val="18"/>
                <w:szCs w:val="18"/>
              </w:rPr>
              <w:t xml:space="preserve">Type </w:t>
            </w:r>
            <w:proofErr w:type="spellStart"/>
            <w:r>
              <w:rPr>
                <w:sz w:val="18"/>
                <w:szCs w:val="18"/>
              </w:rPr>
              <w:t>waterkering</w:t>
            </w:r>
            <w:proofErr w:type="spellEnd"/>
          </w:p>
        </w:tc>
        <w:tc>
          <w:tcPr>
            <w:tcW w:w="1462" w:type="pct"/>
            <w:shd w:val="clear" w:color="auto" w:fill="D9D9D9"/>
          </w:tcPr>
          <w:p w:rsidR="005E011B" w:rsidRPr="00F72C7B" w:rsidRDefault="005E011B" w:rsidP="000D64AF">
            <w:pPr>
              <w:jc w:val="left"/>
              <w:rPr>
                <w:sz w:val="18"/>
                <w:szCs w:val="18"/>
              </w:rPr>
            </w:pPr>
            <w:r>
              <w:rPr>
                <w:sz w:val="18"/>
                <w:szCs w:val="18"/>
              </w:rPr>
              <w:t>Faalmechanisme</w:t>
            </w:r>
          </w:p>
        </w:tc>
        <w:tc>
          <w:tcPr>
            <w:tcW w:w="1261" w:type="pct"/>
            <w:shd w:val="clear" w:color="auto" w:fill="D9D9D9"/>
          </w:tcPr>
          <w:p w:rsidR="005E011B" w:rsidRPr="00F72C7B" w:rsidRDefault="005E011B" w:rsidP="000D64AF">
            <w:pPr>
              <w:jc w:val="left"/>
              <w:rPr>
                <w:sz w:val="18"/>
                <w:szCs w:val="18"/>
              </w:rPr>
            </w:pPr>
            <w:proofErr w:type="spellStart"/>
            <w:r>
              <w:rPr>
                <w:sz w:val="18"/>
                <w:szCs w:val="18"/>
              </w:rPr>
              <w:t>Faalruimtefactor</w:t>
            </w:r>
            <w:proofErr w:type="spellEnd"/>
          </w:p>
        </w:tc>
        <w:tc>
          <w:tcPr>
            <w:tcW w:w="1584" w:type="pct"/>
            <w:shd w:val="clear" w:color="auto" w:fill="D9D9D9"/>
          </w:tcPr>
          <w:p w:rsidR="005E011B" w:rsidRPr="00394FC0" w:rsidRDefault="005E011B" w:rsidP="000D64AF">
            <w:pPr>
              <w:jc w:val="left"/>
              <w:rPr>
                <w:sz w:val="18"/>
                <w:szCs w:val="18"/>
                <w:lang w:val="nl-NL"/>
              </w:rPr>
            </w:pPr>
            <w:r w:rsidRPr="00394FC0">
              <w:rPr>
                <w:sz w:val="18"/>
                <w:szCs w:val="18"/>
                <w:lang w:val="nl-NL"/>
              </w:rPr>
              <w:t>Betrouwbaarheidseis op trajectniveau (per jaar)</w:t>
            </w:r>
          </w:p>
        </w:tc>
      </w:tr>
      <w:tr w:rsidR="00E93FBB" w:rsidRPr="002026EB" w:rsidTr="00E93FBB">
        <w:tc>
          <w:tcPr>
            <w:tcW w:w="692" w:type="pct"/>
            <w:shd w:val="clear" w:color="auto" w:fill="auto"/>
          </w:tcPr>
          <w:p w:rsidR="00E93FBB" w:rsidRPr="00F72C7B" w:rsidRDefault="00E93FBB" w:rsidP="000D64AF">
            <w:pPr>
              <w:jc w:val="left"/>
              <w:rPr>
                <w:sz w:val="18"/>
                <w:szCs w:val="18"/>
              </w:rPr>
            </w:pPr>
            <w:proofErr w:type="spellStart"/>
            <w:r>
              <w:rPr>
                <w:sz w:val="18"/>
                <w:szCs w:val="18"/>
              </w:rPr>
              <w:t>Dijk</w:t>
            </w:r>
            <w:proofErr w:type="spellEnd"/>
            <w:r>
              <w:rPr>
                <w:sz w:val="18"/>
                <w:szCs w:val="18"/>
              </w:rPr>
              <w:t xml:space="preserve"> &amp; </w:t>
            </w:r>
            <w:proofErr w:type="spellStart"/>
            <w:r>
              <w:rPr>
                <w:sz w:val="18"/>
                <w:szCs w:val="18"/>
              </w:rPr>
              <w:t>kunstwerk</w:t>
            </w:r>
            <w:proofErr w:type="spellEnd"/>
          </w:p>
        </w:tc>
        <w:tc>
          <w:tcPr>
            <w:tcW w:w="1462" w:type="pct"/>
            <w:shd w:val="clear" w:color="auto" w:fill="auto"/>
          </w:tcPr>
          <w:p w:rsidR="00E93FBB" w:rsidRPr="00F72C7B" w:rsidRDefault="00E93FBB" w:rsidP="00F75CD7">
            <w:pPr>
              <w:jc w:val="left"/>
              <w:rPr>
                <w:sz w:val="18"/>
                <w:szCs w:val="18"/>
              </w:rPr>
            </w:pPr>
            <w:proofErr w:type="spellStart"/>
            <w:r>
              <w:rPr>
                <w:sz w:val="18"/>
                <w:szCs w:val="18"/>
              </w:rPr>
              <w:t>Golfoverslag</w:t>
            </w:r>
            <w:proofErr w:type="spellEnd"/>
            <w:r>
              <w:rPr>
                <w:sz w:val="18"/>
                <w:szCs w:val="18"/>
              </w:rPr>
              <w:t xml:space="preserve"> of </w:t>
            </w:r>
            <w:proofErr w:type="spellStart"/>
            <w:r>
              <w:rPr>
                <w:sz w:val="18"/>
                <w:szCs w:val="18"/>
              </w:rPr>
              <w:t>overloop</w:t>
            </w:r>
            <w:proofErr w:type="spellEnd"/>
          </w:p>
        </w:tc>
        <w:tc>
          <w:tcPr>
            <w:tcW w:w="1261" w:type="pct"/>
            <w:shd w:val="clear" w:color="auto" w:fill="auto"/>
          </w:tcPr>
          <w:p w:rsidR="00E93FBB" w:rsidRPr="00F72C7B" w:rsidRDefault="00E93FBB" w:rsidP="000D64AF">
            <w:pPr>
              <w:jc w:val="left"/>
              <w:rPr>
                <w:sz w:val="18"/>
                <w:szCs w:val="18"/>
              </w:rPr>
            </w:pPr>
          </w:p>
        </w:tc>
        <w:tc>
          <w:tcPr>
            <w:tcW w:w="1584" w:type="pct"/>
          </w:tcPr>
          <w:p w:rsidR="00E93FBB" w:rsidRPr="00F72C7B" w:rsidRDefault="00E93FBB" w:rsidP="000D64AF">
            <w:pPr>
              <w:jc w:val="left"/>
              <w:rPr>
                <w:sz w:val="18"/>
                <w:szCs w:val="18"/>
              </w:rPr>
            </w:pPr>
          </w:p>
        </w:tc>
      </w:tr>
      <w:tr w:rsidR="00E93FBB" w:rsidRPr="002026EB" w:rsidTr="00E93FBB">
        <w:trPr>
          <w:trHeight w:val="70"/>
        </w:trPr>
        <w:tc>
          <w:tcPr>
            <w:tcW w:w="692" w:type="pct"/>
            <w:vMerge w:val="restart"/>
            <w:shd w:val="clear" w:color="auto" w:fill="auto"/>
          </w:tcPr>
          <w:p w:rsidR="00E93FBB" w:rsidRPr="00F72C7B" w:rsidRDefault="00E93FBB" w:rsidP="000D64AF">
            <w:pPr>
              <w:jc w:val="left"/>
              <w:rPr>
                <w:sz w:val="18"/>
                <w:szCs w:val="18"/>
              </w:rPr>
            </w:pPr>
            <w:proofErr w:type="spellStart"/>
            <w:r>
              <w:rPr>
                <w:sz w:val="18"/>
                <w:szCs w:val="18"/>
              </w:rPr>
              <w:t>Dijk</w:t>
            </w:r>
            <w:proofErr w:type="spellEnd"/>
          </w:p>
        </w:tc>
        <w:tc>
          <w:tcPr>
            <w:tcW w:w="1462" w:type="pct"/>
            <w:shd w:val="clear" w:color="auto" w:fill="auto"/>
          </w:tcPr>
          <w:p w:rsidR="00E93FBB" w:rsidRPr="00F72C7B" w:rsidRDefault="00E93FBB" w:rsidP="00A84916">
            <w:pPr>
              <w:jc w:val="left"/>
              <w:rPr>
                <w:sz w:val="18"/>
                <w:szCs w:val="18"/>
              </w:rPr>
            </w:pPr>
            <w:proofErr w:type="spellStart"/>
            <w:r>
              <w:rPr>
                <w:sz w:val="18"/>
                <w:szCs w:val="18"/>
              </w:rPr>
              <w:t>Opbarsten</w:t>
            </w:r>
            <w:proofErr w:type="spellEnd"/>
            <w:r>
              <w:rPr>
                <w:sz w:val="18"/>
                <w:szCs w:val="18"/>
              </w:rPr>
              <w:t>, piping en heave</w:t>
            </w:r>
          </w:p>
        </w:tc>
        <w:tc>
          <w:tcPr>
            <w:tcW w:w="1261" w:type="pct"/>
            <w:shd w:val="clear" w:color="auto" w:fill="auto"/>
          </w:tcPr>
          <w:p w:rsidR="00E93FBB" w:rsidRPr="00F72C7B" w:rsidRDefault="00E93FBB" w:rsidP="000D64AF">
            <w:pPr>
              <w:jc w:val="left"/>
              <w:rPr>
                <w:sz w:val="18"/>
                <w:szCs w:val="18"/>
              </w:rPr>
            </w:pPr>
          </w:p>
        </w:tc>
        <w:tc>
          <w:tcPr>
            <w:tcW w:w="1584" w:type="pct"/>
          </w:tcPr>
          <w:p w:rsidR="00E93FBB" w:rsidRPr="00F72C7B" w:rsidRDefault="00E93FBB" w:rsidP="000D64AF">
            <w:pPr>
              <w:jc w:val="left"/>
              <w:rPr>
                <w:sz w:val="18"/>
                <w:szCs w:val="18"/>
              </w:rPr>
            </w:pPr>
          </w:p>
        </w:tc>
      </w:tr>
      <w:tr w:rsidR="00E93FBB" w:rsidRPr="002026EB" w:rsidTr="00E93FBB">
        <w:tc>
          <w:tcPr>
            <w:tcW w:w="692" w:type="pct"/>
            <w:vMerge/>
            <w:shd w:val="clear" w:color="auto" w:fill="auto"/>
          </w:tcPr>
          <w:p w:rsidR="00E93FBB" w:rsidRPr="00F72C7B" w:rsidRDefault="00E93FBB" w:rsidP="000D64AF">
            <w:pPr>
              <w:jc w:val="left"/>
              <w:rPr>
                <w:sz w:val="18"/>
                <w:szCs w:val="18"/>
              </w:rPr>
            </w:pPr>
          </w:p>
        </w:tc>
        <w:tc>
          <w:tcPr>
            <w:tcW w:w="1462" w:type="pct"/>
            <w:shd w:val="clear" w:color="auto" w:fill="auto"/>
          </w:tcPr>
          <w:p w:rsidR="00E93FBB" w:rsidRPr="00F72C7B" w:rsidRDefault="00E93FBB" w:rsidP="000D64AF">
            <w:pPr>
              <w:jc w:val="left"/>
              <w:rPr>
                <w:sz w:val="18"/>
                <w:szCs w:val="18"/>
              </w:rPr>
            </w:pPr>
            <w:r>
              <w:rPr>
                <w:sz w:val="18"/>
                <w:szCs w:val="18"/>
              </w:rPr>
              <w:t>Macroinstabiliteit</w:t>
            </w:r>
          </w:p>
        </w:tc>
        <w:tc>
          <w:tcPr>
            <w:tcW w:w="1261" w:type="pct"/>
            <w:shd w:val="clear" w:color="auto" w:fill="auto"/>
          </w:tcPr>
          <w:p w:rsidR="00E93FBB" w:rsidRPr="00F72C7B" w:rsidRDefault="00E93FBB" w:rsidP="000D64AF">
            <w:pPr>
              <w:jc w:val="left"/>
              <w:rPr>
                <w:sz w:val="18"/>
                <w:szCs w:val="18"/>
              </w:rPr>
            </w:pPr>
          </w:p>
        </w:tc>
        <w:tc>
          <w:tcPr>
            <w:tcW w:w="1584" w:type="pct"/>
          </w:tcPr>
          <w:p w:rsidR="00E93FBB" w:rsidRPr="00F72C7B" w:rsidRDefault="00E93FBB" w:rsidP="000D64AF">
            <w:pPr>
              <w:jc w:val="left"/>
              <w:rPr>
                <w:sz w:val="18"/>
                <w:szCs w:val="18"/>
              </w:rPr>
            </w:pPr>
          </w:p>
        </w:tc>
      </w:tr>
      <w:tr w:rsidR="00E93FBB" w:rsidRPr="002026EB" w:rsidTr="00E93FBB">
        <w:tc>
          <w:tcPr>
            <w:tcW w:w="692" w:type="pct"/>
            <w:vMerge/>
            <w:shd w:val="clear" w:color="auto" w:fill="auto"/>
          </w:tcPr>
          <w:p w:rsidR="00E93FBB" w:rsidRPr="00F72C7B" w:rsidRDefault="00E93FBB" w:rsidP="000D64AF">
            <w:pPr>
              <w:jc w:val="left"/>
              <w:rPr>
                <w:sz w:val="18"/>
                <w:szCs w:val="18"/>
              </w:rPr>
            </w:pPr>
          </w:p>
        </w:tc>
        <w:tc>
          <w:tcPr>
            <w:tcW w:w="1462" w:type="pct"/>
            <w:shd w:val="clear" w:color="auto" w:fill="auto"/>
          </w:tcPr>
          <w:p w:rsidR="00E93FBB" w:rsidRPr="00F72C7B" w:rsidRDefault="00E93FBB" w:rsidP="000D64AF">
            <w:pPr>
              <w:jc w:val="left"/>
              <w:rPr>
                <w:sz w:val="18"/>
                <w:szCs w:val="18"/>
              </w:rPr>
            </w:pPr>
            <w:proofErr w:type="spellStart"/>
            <w:r>
              <w:rPr>
                <w:sz w:val="18"/>
                <w:szCs w:val="18"/>
              </w:rPr>
              <w:t>Falen</w:t>
            </w:r>
            <w:proofErr w:type="spellEnd"/>
            <w:r>
              <w:rPr>
                <w:sz w:val="18"/>
                <w:szCs w:val="18"/>
              </w:rPr>
              <w:t xml:space="preserve"> </w:t>
            </w:r>
            <w:proofErr w:type="spellStart"/>
            <w:r>
              <w:rPr>
                <w:sz w:val="18"/>
                <w:szCs w:val="18"/>
              </w:rPr>
              <w:t>bekleding</w:t>
            </w:r>
            <w:proofErr w:type="spellEnd"/>
            <w:r>
              <w:rPr>
                <w:sz w:val="18"/>
                <w:szCs w:val="18"/>
              </w:rPr>
              <w:t xml:space="preserve"> en </w:t>
            </w:r>
            <w:proofErr w:type="spellStart"/>
            <w:r>
              <w:rPr>
                <w:sz w:val="18"/>
                <w:szCs w:val="18"/>
              </w:rPr>
              <w:t>erosie</w:t>
            </w:r>
            <w:proofErr w:type="spellEnd"/>
            <w:r>
              <w:rPr>
                <w:sz w:val="18"/>
                <w:szCs w:val="18"/>
              </w:rPr>
              <w:t xml:space="preserve"> </w:t>
            </w:r>
            <w:proofErr w:type="spellStart"/>
            <w:r>
              <w:rPr>
                <w:sz w:val="18"/>
                <w:szCs w:val="18"/>
              </w:rPr>
              <w:t>onderlagen</w:t>
            </w:r>
            <w:proofErr w:type="spellEnd"/>
          </w:p>
        </w:tc>
        <w:tc>
          <w:tcPr>
            <w:tcW w:w="1261" w:type="pct"/>
            <w:shd w:val="clear" w:color="auto" w:fill="auto"/>
          </w:tcPr>
          <w:p w:rsidR="00E93FBB" w:rsidRPr="00F72C7B" w:rsidRDefault="00E93FBB" w:rsidP="000D64AF">
            <w:pPr>
              <w:jc w:val="left"/>
              <w:rPr>
                <w:sz w:val="18"/>
                <w:szCs w:val="18"/>
              </w:rPr>
            </w:pPr>
          </w:p>
        </w:tc>
        <w:tc>
          <w:tcPr>
            <w:tcW w:w="1584" w:type="pct"/>
          </w:tcPr>
          <w:p w:rsidR="00E93FBB" w:rsidRPr="00F72C7B" w:rsidRDefault="00E93FBB" w:rsidP="000D64AF">
            <w:pPr>
              <w:jc w:val="left"/>
              <w:rPr>
                <w:sz w:val="18"/>
                <w:szCs w:val="18"/>
              </w:rPr>
            </w:pPr>
          </w:p>
        </w:tc>
      </w:tr>
      <w:tr w:rsidR="005E011B" w:rsidRPr="002026EB" w:rsidTr="00E93FBB">
        <w:tc>
          <w:tcPr>
            <w:tcW w:w="692" w:type="pct"/>
            <w:vMerge w:val="restart"/>
            <w:shd w:val="clear" w:color="auto" w:fill="auto"/>
          </w:tcPr>
          <w:p w:rsidR="005E011B" w:rsidRPr="00F72C7B" w:rsidRDefault="005E011B" w:rsidP="000D64AF">
            <w:pPr>
              <w:jc w:val="left"/>
              <w:rPr>
                <w:sz w:val="18"/>
                <w:szCs w:val="18"/>
              </w:rPr>
            </w:pPr>
            <w:proofErr w:type="spellStart"/>
            <w:r>
              <w:rPr>
                <w:sz w:val="18"/>
                <w:szCs w:val="18"/>
              </w:rPr>
              <w:t>Kunstwerk</w:t>
            </w:r>
            <w:proofErr w:type="spellEnd"/>
          </w:p>
        </w:tc>
        <w:tc>
          <w:tcPr>
            <w:tcW w:w="1462" w:type="pct"/>
            <w:shd w:val="clear" w:color="auto" w:fill="auto"/>
          </w:tcPr>
          <w:p w:rsidR="005E011B" w:rsidRPr="00F72C7B" w:rsidRDefault="005E011B" w:rsidP="00F75CD7">
            <w:pPr>
              <w:jc w:val="left"/>
              <w:rPr>
                <w:sz w:val="18"/>
                <w:szCs w:val="18"/>
              </w:rPr>
            </w:pPr>
            <w:proofErr w:type="spellStart"/>
            <w:r>
              <w:rPr>
                <w:sz w:val="18"/>
                <w:szCs w:val="18"/>
              </w:rPr>
              <w:t>Niet</w:t>
            </w:r>
            <w:proofErr w:type="spellEnd"/>
            <w:r>
              <w:rPr>
                <w:sz w:val="18"/>
                <w:szCs w:val="18"/>
              </w:rPr>
              <w:t xml:space="preserve"> </w:t>
            </w:r>
            <w:proofErr w:type="spellStart"/>
            <w:r>
              <w:rPr>
                <w:sz w:val="18"/>
                <w:szCs w:val="18"/>
              </w:rPr>
              <w:t>sluiten</w:t>
            </w:r>
            <w:proofErr w:type="spellEnd"/>
          </w:p>
        </w:tc>
        <w:tc>
          <w:tcPr>
            <w:tcW w:w="1261" w:type="pct"/>
            <w:shd w:val="clear" w:color="auto" w:fill="auto"/>
          </w:tcPr>
          <w:p w:rsidR="005E011B" w:rsidRPr="00F72C7B" w:rsidRDefault="005E011B" w:rsidP="000D64AF">
            <w:pPr>
              <w:jc w:val="left"/>
              <w:rPr>
                <w:sz w:val="18"/>
                <w:szCs w:val="18"/>
              </w:rPr>
            </w:pPr>
          </w:p>
        </w:tc>
        <w:tc>
          <w:tcPr>
            <w:tcW w:w="1584" w:type="pct"/>
          </w:tcPr>
          <w:p w:rsidR="005E011B" w:rsidRPr="00F72C7B" w:rsidRDefault="005E011B" w:rsidP="000D64AF">
            <w:pPr>
              <w:jc w:val="left"/>
              <w:rPr>
                <w:sz w:val="18"/>
                <w:szCs w:val="18"/>
              </w:rPr>
            </w:pPr>
          </w:p>
        </w:tc>
      </w:tr>
      <w:tr w:rsidR="005E011B" w:rsidRPr="002026EB" w:rsidTr="00E93FBB">
        <w:tc>
          <w:tcPr>
            <w:tcW w:w="692" w:type="pct"/>
            <w:vMerge/>
            <w:shd w:val="clear" w:color="auto" w:fill="auto"/>
          </w:tcPr>
          <w:p w:rsidR="005E011B" w:rsidRPr="00F72C7B" w:rsidRDefault="005E011B" w:rsidP="000D64AF">
            <w:pPr>
              <w:jc w:val="left"/>
              <w:rPr>
                <w:sz w:val="18"/>
                <w:szCs w:val="18"/>
              </w:rPr>
            </w:pPr>
          </w:p>
        </w:tc>
        <w:tc>
          <w:tcPr>
            <w:tcW w:w="1462" w:type="pct"/>
            <w:shd w:val="clear" w:color="auto" w:fill="auto"/>
          </w:tcPr>
          <w:p w:rsidR="005E011B" w:rsidRPr="00F72C7B" w:rsidRDefault="005E011B" w:rsidP="00F75CD7">
            <w:pPr>
              <w:jc w:val="left"/>
              <w:rPr>
                <w:sz w:val="18"/>
                <w:szCs w:val="18"/>
              </w:rPr>
            </w:pPr>
            <w:proofErr w:type="spellStart"/>
            <w:r>
              <w:rPr>
                <w:sz w:val="18"/>
                <w:szCs w:val="18"/>
              </w:rPr>
              <w:t>Onder</w:t>
            </w:r>
            <w:proofErr w:type="spellEnd"/>
            <w:r>
              <w:rPr>
                <w:sz w:val="18"/>
                <w:szCs w:val="18"/>
              </w:rPr>
              <w:t xml:space="preserve">- of </w:t>
            </w:r>
            <w:proofErr w:type="spellStart"/>
            <w:r>
              <w:rPr>
                <w:sz w:val="18"/>
                <w:szCs w:val="18"/>
              </w:rPr>
              <w:t>achterloopsheid</w:t>
            </w:r>
            <w:proofErr w:type="spellEnd"/>
          </w:p>
        </w:tc>
        <w:tc>
          <w:tcPr>
            <w:tcW w:w="1261" w:type="pct"/>
            <w:shd w:val="clear" w:color="auto" w:fill="auto"/>
          </w:tcPr>
          <w:p w:rsidR="005E011B" w:rsidRPr="00F72C7B" w:rsidRDefault="005E011B" w:rsidP="000D64AF">
            <w:pPr>
              <w:jc w:val="left"/>
              <w:rPr>
                <w:sz w:val="18"/>
                <w:szCs w:val="18"/>
              </w:rPr>
            </w:pPr>
          </w:p>
        </w:tc>
        <w:tc>
          <w:tcPr>
            <w:tcW w:w="1584" w:type="pct"/>
          </w:tcPr>
          <w:p w:rsidR="005E011B" w:rsidRPr="00F72C7B" w:rsidRDefault="005E011B" w:rsidP="000D64AF">
            <w:pPr>
              <w:jc w:val="left"/>
              <w:rPr>
                <w:sz w:val="18"/>
                <w:szCs w:val="18"/>
              </w:rPr>
            </w:pPr>
          </w:p>
        </w:tc>
      </w:tr>
      <w:tr w:rsidR="005E011B" w:rsidRPr="002026EB" w:rsidTr="00E93FBB">
        <w:tc>
          <w:tcPr>
            <w:tcW w:w="692" w:type="pct"/>
            <w:vMerge/>
            <w:shd w:val="clear" w:color="auto" w:fill="auto"/>
          </w:tcPr>
          <w:p w:rsidR="005E011B" w:rsidRPr="00F72C7B" w:rsidRDefault="005E011B" w:rsidP="000D64AF">
            <w:pPr>
              <w:jc w:val="left"/>
              <w:rPr>
                <w:sz w:val="18"/>
                <w:szCs w:val="18"/>
              </w:rPr>
            </w:pPr>
          </w:p>
        </w:tc>
        <w:tc>
          <w:tcPr>
            <w:tcW w:w="1462" w:type="pct"/>
            <w:shd w:val="clear" w:color="auto" w:fill="auto"/>
          </w:tcPr>
          <w:p w:rsidR="005E011B" w:rsidRPr="00F72C7B" w:rsidRDefault="005E011B" w:rsidP="000D64AF">
            <w:pPr>
              <w:jc w:val="left"/>
              <w:rPr>
                <w:sz w:val="18"/>
                <w:szCs w:val="18"/>
              </w:rPr>
            </w:pPr>
            <w:proofErr w:type="spellStart"/>
            <w:r>
              <w:rPr>
                <w:sz w:val="18"/>
                <w:szCs w:val="18"/>
              </w:rPr>
              <w:t>Constructief</w:t>
            </w:r>
            <w:proofErr w:type="spellEnd"/>
            <w:r>
              <w:rPr>
                <w:sz w:val="18"/>
                <w:szCs w:val="18"/>
              </w:rPr>
              <w:t xml:space="preserve"> </w:t>
            </w:r>
            <w:proofErr w:type="spellStart"/>
            <w:r>
              <w:rPr>
                <w:sz w:val="18"/>
                <w:szCs w:val="18"/>
              </w:rPr>
              <w:t>falen</w:t>
            </w:r>
            <w:proofErr w:type="spellEnd"/>
          </w:p>
        </w:tc>
        <w:tc>
          <w:tcPr>
            <w:tcW w:w="1261" w:type="pct"/>
            <w:shd w:val="clear" w:color="auto" w:fill="auto"/>
          </w:tcPr>
          <w:p w:rsidR="005E011B" w:rsidRPr="00F72C7B" w:rsidRDefault="005E011B" w:rsidP="000D64AF">
            <w:pPr>
              <w:jc w:val="left"/>
              <w:rPr>
                <w:sz w:val="18"/>
                <w:szCs w:val="18"/>
              </w:rPr>
            </w:pPr>
          </w:p>
        </w:tc>
        <w:tc>
          <w:tcPr>
            <w:tcW w:w="1584" w:type="pct"/>
          </w:tcPr>
          <w:p w:rsidR="005E011B" w:rsidRPr="00F72C7B" w:rsidRDefault="005E011B" w:rsidP="000D64AF">
            <w:pPr>
              <w:jc w:val="left"/>
              <w:rPr>
                <w:sz w:val="18"/>
                <w:szCs w:val="18"/>
              </w:rPr>
            </w:pPr>
          </w:p>
        </w:tc>
      </w:tr>
      <w:tr w:rsidR="005E011B" w:rsidRPr="003D41FF" w:rsidTr="00E93FBB">
        <w:tc>
          <w:tcPr>
            <w:tcW w:w="692" w:type="pct"/>
            <w:shd w:val="clear" w:color="auto" w:fill="auto"/>
          </w:tcPr>
          <w:p w:rsidR="005E011B" w:rsidRPr="00F72C7B" w:rsidRDefault="005E011B" w:rsidP="000D64AF">
            <w:pPr>
              <w:jc w:val="left"/>
              <w:rPr>
                <w:sz w:val="18"/>
                <w:szCs w:val="18"/>
              </w:rPr>
            </w:pPr>
            <w:proofErr w:type="spellStart"/>
            <w:r>
              <w:rPr>
                <w:sz w:val="18"/>
                <w:szCs w:val="18"/>
              </w:rPr>
              <w:t>Duin</w:t>
            </w:r>
            <w:proofErr w:type="spellEnd"/>
          </w:p>
        </w:tc>
        <w:tc>
          <w:tcPr>
            <w:tcW w:w="1462" w:type="pct"/>
            <w:shd w:val="clear" w:color="auto" w:fill="auto"/>
          </w:tcPr>
          <w:p w:rsidR="005E011B" w:rsidRPr="00F72C7B" w:rsidRDefault="005E011B" w:rsidP="000D64AF">
            <w:pPr>
              <w:jc w:val="left"/>
              <w:rPr>
                <w:sz w:val="18"/>
                <w:szCs w:val="18"/>
              </w:rPr>
            </w:pPr>
            <w:proofErr w:type="spellStart"/>
            <w:r>
              <w:rPr>
                <w:sz w:val="18"/>
                <w:szCs w:val="18"/>
              </w:rPr>
              <w:t>Duinafslag</w:t>
            </w:r>
            <w:proofErr w:type="spellEnd"/>
          </w:p>
        </w:tc>
        <w:tc>
          <w:tcPr>
            <w:tcW w:w="1261" w:type="pct"/>
            <w:shd w:val="clear" w:color="auto" w:fill="auto"/>
          </w:tcPr>
          <w:p w:rsidR="005E011B" w:rsidRPr="00F72C7B" w:rsidRDefault="005E011B" w:rsidP="000D64AF">
            <w:pPr>
              <w:jc w:val="left"/>
              <w:rPr>
                <w:sz w:val="18"/>
                <w:szCs w:val="18"/>
              </w:rPr>
            </w:pPr>
          </w:p>
        </w:tc>
        <w:tc>
          <w:tcPr>
            <w:tcW w:w="1584" w:type="pct"/>
          </w:tcPr>
          <w:p w:rsidR="005E011B" w:rsidRPr="00F72C7B" w:rsidRDefault="005E011B" w:rsidP="000D64AF">
            <w:pPr>
              <w:jc w:val="left"/>
              <w:rPr>
                <w:sz w:val="18"/>
                <w:szCs w:val="18"/>
              </w:rPr>
            </w:pPr>
          </w:p>
        </w:tc>
      </w:tr>
      <w:tr w:rsidR="005E011B" w:rsidRPr="003D41FF" w:rsidTr="00E93FBB">
        <w:trPr>
          <w:trHeight w:val="201"/>
        </w:trPr>
        <w:tc>
          <w:tcPr>
            <w:tcW w:w="2155" w:type="pct"/>
            <w:gridSpan w:val="2"/>
            <w:shd w:val="clear" w:color="auto" w:fill="auto"/>
          </w:tcPr>
          <w:p w:rsidR="005E011B" w:rsidRPr="00F72C7B" w:rsidRDefault="005E011B" w:rsidP="000D64AF">
            <w:pPr>
              <w:jc w:val="left"/>
              <w:rPr>
                <w:sz w:val="18"/>
                <w:szCs w:val="18"/>
              </w:rPr>
            </w:pPr>
            <w:proofErr w:type="spellStart"/>
            <w:r>
              <w:rPr>
                <w:sz w:val="18"/>
                <w:szCs w:val="18"/>
              </w:rPr>
              <w:t>Overig</w:t>
            </w:r>
            <w:proofErr w:type="spellEnd"/>
          </w:p>
        </w:tc>
        <w:tc>
          <w:tcPr>
            <w:tcW w:w="1261" w:type="pct"/>
            <w:shd w:val="clear" w:color="auto" w:fill="auto"/>
          </w:tcPr>
          <w:p w:rsidR="005E011B" w:rsidRPr="00F72C7B" w:rsidRDefault="005E011B" w:rsidP="000D64AF">
            <w:pPr>
              <w:jc w:val="left"/>
              <w:rPr>
                <w:sz w:val="18"/>
                <w:szCs w:val="18"/>
              </w:rPr>
            </w:pPr>
          </w:p>
        </w:tc>
        <w:tc>
          <w:tcPr>
            <w:tcW w:w="1584" w:type="pct"/>
          </w:tcPr>
          <w:p w:rsidR="005E011B" w:rsidRPr="00F72C7B" w:rsidRDefault="005E011B" w:rsidP="000D64AF">
            <w:pPr>
              <w:jc w:val="left"/>
              <w:rPr>
                <w:sz w:val="18"/>
                <w:szCs w:val="18"/>
              </w:rPr>
            </w:pPr>
          </w:p>
        </w:tc>
      </w:tr>
      <w:tr w:rsidR="005E011B" w:rsidRPr="002026EB" w:rsidTr="00E93FBB">
        <w:tc>
          <w:tcPr>
            <w:tcW w:w="2155" w:type="pct"/>
            <w:gridSpan w:val="2"/>
            <w:shd w:val="clear" w:color="auto" w:fill="D9D9D9"/>
          </w:tcPr>
          <w:p w:rsidR="005E011B" w:rsidRPr="00F72C7B" w:rsidRDefault="005E011B" w:rsidP="000D64AF">
            <w:pPr>
              <w:jc w:val="left"/>
              <w:rPr>
                <w:sz w:val="18"/>
                <w:szCs w:val="18"/>
              </w:rPr>
            </w:pPr>
            <w:proofErr w:type="spellStart"/>
            <w:r>
              <w:rPr>
                <w:sz w:val="18"/>
                <w:szCs w:val="18"/>
              </w:rPr>
              <w:t>Totaal</w:t>
            </w:r>
            <w:proofErr w:type="spellEnd"/>
          </w:p>
        </w:tc>
        <w:tc>
          <w:tcPr>
            <w:tcW w:w="1261" w:type="pct"/>
            <w:shd w:val="clear" w:color="auto" w:fill="D9D9D9"/>
          </w:tcPr>
          <w:p w:rsidR="005E011B" w:rsidRPr="00F72C7B" w:rsidRDefault="005E011B" w:rsidP="000D64AF">
            <w:pPr>
              <w:jc w:val="left"/>
              <w:rPr>
                <w:sz w:val="18"/>
                <w:szCs w:val="18"/>
              </w:rPr>
            </w:pPr>
          </w:p>
        </w:tc>
        <w:tc>
          <w:tcPr>
            <w:tcW w:w="1584" w:type="pct"/>
            <w:shd w:val="clear" w:color="auto" w:fill="D9D9D9"/>
          </w:tcPr>
          <w:p w:rsidR="005E011B" w:rsidRPr="00F72C7B" w:rsidRDefault="005E011B" w:rsidP="000D64AF">
            <w:pPr>
              <w:jc w:val="left"/>
              <w:rPr>
                <w:sz w:val="18"/>
                <w:szCs w:val="18"/>
              </w:rPr>
            </w:pPr>
          </w:p>
        </w:tc>
      </w:tr>
    </w:tbl>
    <w:p w:rsidR="00394FC0" w:rsidRDefault="00394FC0" w:rsidP="00394FC0">
      <w:pPr>
        <w:ind w:left="510"/>
      </w:pPr>
    </w:p>
    <w:p w:rsidR="000D64AF" w:rsidRDefault="0039223C" w:rsidP="00A84916">
      <w:pPr>
        <w:numPr>
          <w:ilvl w:val="0"/>
          <w:numId w:val="26"/>
        </w:numPr>
      </w:pPr>
      <w:r>
        <w:t>All “</w:t>
      </w:r>
      <w:proofErr w:type="spellStart"/>
      <w:r>
        <w:t>faalruimtefactoren</w:t>
      </w:r>
      <w:proofErr w:type="spellEnd"/>
      <w:r>
        <w:t>” should be user-defined.</w:t>
      </w:r>
      <w:r w:rsidR="007C02F0">
        <w:t xml:space="preserve"> Values smaller than 0 or greater than 1 should not be allowed.</w:t>
      </w:r>
    </w:p>
    <w:p w:rsidR="0039223C" w:rsidRDefault="0039223C" w:rsidP="00A84916">
      <w:pPr>
        <w:ind w:left="510"/>
      </w:pPr>
    </w:p>
    <w:p w:rsidR="000D64AF" w:rsidRDefault="0039223C" w:rsidP="00A84916">
      <w:pPr>
        <w:numPr>
          <w:ilvl w:val="0"/>
          <w:numId w:val="26"/>
        </w:numPr>
      </w:pPr>
      <w:bookmarkStart w:id="89" w:name="_Ref415038357"/>
      <w:r w:rsidRPr="0039223C">
        <w:t xml:space="preserve">The value in the bottom row </w:t>
      </w:r>
      <w:r>
        <w:t xml:space="preserve">of the third column </w:t>
      </w:r>
      <w:r w:rsidRPr="0039223C">
        <w:t>should equal the sum of the “</w:t>
      </w:r>
      <w:proofErr w:type="spellStart"/>
      <w:r w:rsidRPr="0039223C">
        <w:t>faalruimtefactoren</w:t>
      </w:r>
      <w:proofErr w:type="spellEnd"/>
      <w:r w:rsidRPr="0039223C">
        <w:t>”.</w:t>
      </w:r>
      <w:r>
        <w:t xml:space="preserve"> Values greater </w:t>
      </w:r>
      <w:r w:rsidR="007C02F0">
        <w:t xml:space="preserve">or smaller </w:t>
      </w:r>
      <w:r>
        <w:t xml:space="preserve">than 1 should </w:t>
      </w:r>
      <w:r w:rsidR="008558E4">
        <w:t xml:space="preserve">only be allowed for advanced users. Such values should </w:t>
      </w:r>
      <w:r w:rsidR="00F75CD7">
        <w:t xml:space="preserve">be clearly marked and </w:t>
      </w:r>
      <w:r>
        <w:t>lead to a warning.</w:t>
      </w:r>
      <w:bookmarkEnd w:id="89"/>
    </w:p>
    <w:p w:rsidR="000D64AF" w:rsidRDefault="000D64AF" w:rsidP="00A84916">
      <w:pPr>
        <w:ind w:left="510"/>
      </w:pPr>
    </w:p>
    <w:p w:rsidR="0039223C" w:rsidRDefault="0039223C" w:rsidP="00A84916">
      <w:pPr>
        <w:numPr>
          <w:ilvl w:val="0"/>
          <w:numId w:val="26"/>
        </w:numPr>
      </w:pPr>
      <w:r w:rsidRPr="0039223C">
        <w:t xml:space="preserve">The value in the bottom row </w:t>
      </w:r>
      <w:r>
        <w:t xml:space="preserve">of the fourth (last) column </w:t>
      </w:r>
      <w:r w:rsidRPr="0039223C">
        <w:t xml:space="preserve">should equal the sum of the </w:t>
      </w:r>
      <w:r>
        <w:t>“</w:t>
      </w:r>
      <w:proofErr w:type="spellStart"/>
      <w:r>
        <w:t>faalkanseisen</w:t>
      </w:r>
      <w:proofErr w:type="spellEnd"/>
      <w:r>
        <w:t xml:space="preserve"> op </w:t>
      </w:r>
      <w:proofErr w:type="spellStart"/>
      <w:r>
        <w:t>trajectniveau</w:t>
      </w:r>
      <w:proofErr w:type="spellEnd"/>
      <w:r w:rsidRPr="0039223C">
        <w:t>”.</w:t>
      </w:r>
      <w:r>
        <w:t xml:space="preserve"> </w:t>
      </w:r>
      <w:r w:rsidR="00DC1E12">
        <w:t xml:space="preserve">Values that differ from the maximum allowable </w:t>
      </w:r>
      <w:r w:rsidR="00DC1E12">
        <w:lastRenderedPageBreak/>
        <w:t>probability of flooding should be clearly marked</w:t>
      </w:r>
      <w:r w:rsidR="008558E4">
        <w:t xml:space="preserve"> (only possible for advanced users, see requirement </w:t>
      </w:r>
      <w:r w:rsidR="008558E4">
        <w:fldChar w:fldCharType="begin"/>
      </w:r>
      <w:r w:rsidR="008558E4">
        <w:instrText xml:space="preserve"> REF _Ref415038357 \n \h </w:instrText>
      </w:r>
      <w:r w:rsidR="008558E4">
        <w:fldChar w:fldCharType="separate"/>
      </w:r>
      <w:r w:rsidR="004C7F69">
        <w:t>4</w:t>
      </w:r>
      <w:r w:rsidR="008558E4">
        <w:fldChar w:fldCharType="end"/>
      </w:r>
      <w:r w:rsidR="008558E4">
        <w:t>)</w:t>
      </w:r>
      <w:r w:rsidR="00DC1E12">
        <w:t>.</w:t>
      </w:r>
    </w:p>
    <w:p w:rsidR="00A045BE" w:rsidRDefault="00A045BE" w:rsidP="00A045BE">
      <w:pPr>
        <w:pStyle w:val="ListParagraph"/>
      </w:pPr>
    </w:p>
    <w:p w:rsidR="00A045BE" w:rsidRDefault="00A045BE" w:rsidP="004C7F69">
      <w:r>
        <w:t>Terminology and units</w:t>
      </w:r>
      <w:ins w:id="90" w:author="Ruben Jongejan" w:date="2015-06-24T11:17:00Z">
        <w:r w:rsidR="004C7F69">
          <w:t xml:space="preserve"> (</w:t>
        </w:r>
      </w:ins>
      <w:r w:rsidR="004C7F69">
        <w:fldChar w:fldCharType="begin"/>
      </w:r>
      <w:r w:rsidR="004C7F69">
        <w:instrText xml:space="preserve"> REF _Ref422907965 </w:instrText>
      </w:r>
      <w:r w:rsidR="004C7F69">
        <w:fldChar w:fldCharType="separate"/>
      </w:r>
      <w:r w:rsidR="004C7F69">
        <w:t xml:space="preserve">Table </w:t>
      </w:r>
      <w:r w:rsidR="004C7F69">
        <w:rPr>
          <w:noProof/>
        </w:rPr>
        <w:t>3</w:t>
      </w:r>
      <w:r w:rsidR="004C7F69">
        <w:t>.</w:t>
      </w:r>
      <w:r w:rsidR="004C7F69">
        <w:rPr>
          <w:noProof/>
        </w:rPr>
        <w:t>1</w:t>
      </w:r>
      <w:r w:rsidR="004C7F69">
        <w:fldChar w:fldCharType="end"/>
      </w:r>
      <w:ins w:id="91" w:author="Ruben Jongejan" w:date="2015-06-24T11:17:00Z">
        <w:r w:rsidR="004C7F69">
          <w:t>)</w:t>
        </w:r>
      </w:ins>
      <w:r>
        <w:t>:</w:t>
      </w:r>
    </w:p>
    <w:p w:rsidR="00A045BE" w:rsidRDefault="00A045BE" w:rsidP="00A045BE">
      <w:pPr>
        <w:pStyle w:val="ListParagraph"/>
      </w:pPr>
    </w:p>
    <w:p w:rsidR="00A045BE" w:rsidRDefault="00B27D1D" w:rsidP="00B27D1D">
      <w:pPr>
        <w:pStyle w:val="Caption"/>
      </w:pPr>
      <w:r>
        <w:tab/>
      </w:r>
      <w:bookmarkStart w:id="92" w:name="_Ref422907965"/>
      <w:proofErr w:type="gramStart"/>
      <w:r>
        <w:t xml:space="preserve">Table </w:t>
      </w:r>
      <w:r w:rsidR="004C7F69">
        <w:fldChar w:fldCharType="begin"/>
      </w:r>
      <w:r w:rsidR="004C7F69">
        <w:instrText xml:space="preserve"> STYLEREF 1 \s </w:instrText>
      </w:r>
      <w:r w:rsidR="004C7F69">
        <w:fldChar w:fldCharType="separate"/>
      </w:r>
      <w:r w:rsidR="004C7F69">
        <w:rPr>
          <w:noProof/>
        </w:rPr>
        <w:t>3</w:t>
      </w:r>
      <w:r w:rsidR="004C7F69">
        <w:fldChar w:fldCharType="end"/>
      </w:r>
      <w:r w:rsidR="004C7F69">
        <w:t>.</w:t>
      </w:r>
      <w:proofErr w:type="gramEnd"/>
      <w:r w:rsidR="004C7F69">
        <w:fldChar w:fldCharType="begin"/>
      </w:r>
      <w:r w:rsidR="004C7F69">
        <w:instrText xml:space="preserve"> SEQ Table \* ARABIC \s 1 </w:instrText>
      </w:r>
      <w:r w:rsidR="004C7F69">
        <w:fldChar w:fldCharType="separate"/>
      </w:r>
      <w:r w:rsidR="004C7F69">
        <w:rPr>
          <w:noProof/>
        </w:rPr>
        <w:t>1</w:t>
      </w:r>
      <w:r w:rsidR="004C7F69">
        <w:fldChar w:fldCharType="end"/>
      </w:r>
      <w:bookmarkEnd w:id="92"/>
      <w:r>
        <w:t xml:space="preserve">. </w:t>
      </w:r>
      <w:proofErr w:type="gramStart"/>
      <w:r>
        <w:t>Dutch terms and units.</w:t>
      </w:r>
      <w:proofErr w:type="gramEnd"/>
      <w:r>
        <w:tab/>
      </w:r>
    </w:p>
    <w:tbl>
      <w:tblPr>
        <w:tblStyle w:val="dTable"/>
        <w:tblW w:w="4629" w:type="pct"/>
        <w:tblInd w:w="662" w:type="dxa"/>
        <w:tblLook w:val="04A0" w:firstRow="1" w:lastRow="0" w:firstColumn="1" w:lastColumn="0" w:noHBand="0" w:noVBand="1"/>
      </w:tblPr>
      <w:tblGrid>
        <w:gridCol w:w="2219"/>
        <w:gridCol w:w="3173"/>
        <w:gridCol w:w="2875"/>
      </w:tblGrid>
      <w:tr w:rsidR="00B27D1D" w:rsidTr="00B27D1D">
        <w:trPr>
          <w:cnfStyle w:val="100000000000" w:firstRow="1" w:lastRow="0" w:firstColumn="0" w:lastColumn="0" w:oddVBand="0" w:evenVBand="0" w:oddHBand="0" w:evenHBand="0" w:firstRowFirstColumn="0" w:firstRowLastColumn="0" w:lastRowFirstColumn="0" w:lastRowLastColumn="0"/>
        </w:trPr>
        <w:tc>
          <w:tcPr>
            <w:tcW w:w="1342" w:type="pct"/>
          </w:tcPr>
          <w:p w:rsidR="00B27D1D" w:rsidRDefault="00B27D1D" w:rsidP="00A045BE">
            <w:r>
              <w:t>Variable</w:t>
            </w:r>
          </w:p>
        </w:tc>
        <w:tc>
          <w:tcPr>
            <w:tcW w:w="1919" w:type="pct"/>
          </w:tcPr>
          <w:p w:rsidR="00B27D1D" w:rsidRDefault="00B27D1D" w:rsidP="00A045BE">
            <w:r>
              <w:t>Dutch term</w:t>
            </w:r>
          </w:p>
        </w:tc>
        <w:tc>
          <w:tcPr>
            <w:tcW w:w="1739" w:type="pct"/>
          </w:tcPr>
          <w:p w:rsidR="00B27D1D" w:rsidRDefault="00B27D1D" w:rsidP="00A045BE">
            <w:r>
              <w:t>Unit (in Dutch)</w:t>
            </w:r>
          </w:p>
        </w:tc>
      </w:tr>
      <w:tr w:rsidR="00B27D1D" w:rsidTr="00B27D1D">
        <w:tc>
          <w:tcPr>
            <w:tcW w:w="1342" w:type="pct"/>
          </w:tcPr>
          <w:p w:rsidR="00B27D1D" w:rsidRDefault="00B27D1D" w:rsidP="00327230">
            <w:pPr>
              <w:jc w:val="left"/>
            </w:pPr>
            <w:r>
              <w:t>Partial safety factor</w:t>
            </w:r>
          </w:p>
        </w:tc>
        <w:tc>
          <w:tcPr>
            <w:tcW w:w="1919" w:type="pct"/>
          </w:tcPr>
          <w:p w:rsidR="00B27D1D" w:rsidRDefault="00B27D1D" w:rsidP="00B27D1D">
            <w:pPr>
              <w:jc w:val="left"/>
            </w:pPr>
            <w:proofErr w:type="spellStart"/>
            <w:r>
              <w:t>Partiële</w:t>
            </w:r>
            <w:proofErr w:type="spellEnd"/>
            <w:r>
              <w:t xml:space="preserve"> </w:t>
            </w:r>
            <w:proofErr w:type="spellStart"/>
            <w:ins w:id="93" w:author="Ruben Jongejan" w:date="2015-06-24T17:32:00Z">
              <w:r w:rsidR="00327230">
                <w:t>veiligheids</w:t>
              </w:r>
            </w:ins>
            <w:r>
              <w:t>factor</w:t>
            </w:r>
            <w:proofErr w:type="spellEnd"/>
          </w:p>
        </w:tc>
        <w:tc>
          <w:tcPr>
            <w:tcW w:w="1739" w:type="pct"/>
          </w:tcPr>
          <w:p w:rsidR="00B27D1D" w:rsidRDefault="00B27D1D" w:rsidP="00B27D1D">
            <w:pPr>
              <w:jc w:val="left"/>
            </w:pPr>
            <w:r>
              <w:t xml:space="preserve">Per </w:t>
            </w:r>
            <w:proofErr w:type="spellStart"/>
            <w:r>
              <w:t>jaar</w:t>
            </w:r>
            <w:proofErr w:type="spellEnd"/>
          </w:p>
        </w:tc>
      </w:tr>
      <w:tr w:rsidR="00B27D1D" w:rsidRPr="00B27D1D" w:rsidTr="00B27D1D">
        <w:tc>
          <w:tcPr>
            <w:tcW w:w="1342" w:type="pct"/>
          </w:tcPr>
          <w:p w:rsidR="00B27D1D" w:rsidRDefault="00B27D1D" w:rsidP="00B27D1D">
            <w:pPr>
              <w:jc w:val="left"/>
            </w:pPr>
            <w:r>
              <w:t>Reliability index</w:t>
            </w:r>
          </w:p>
        </w:tc>
        <w:tc>
          <w:tcPr>
            <w:tcW w:w="1919" w:type="pct"/>
          </w:tcPr>
          <w:p w:rsidR="00B27D1D" w:rsidRDefault="00B27D1D" w:rsidP="00B27D1D">
            <w:pPr>
              <w:jc w:val="left"/>
            </w:pPr>
            <w:proofErr w:type="spellStart"/>
            <w:r>
              <w:t>Betrouwbaarheidsindex</w:t>
            </w:r>
            <w:proofErr w:type="spellEnd"/>
          </w:p>
        </w:tc>
        <w:tc>
          <w:tcPr>
            <w:tcW w:w="1739" w:type="pct"/>
          </w:tcPr>
          <w:p w:rsidR="00B70425" w:rsidRPr="00B27D1D" w:rsidRDefault="00B27D1D" w:rsidP="00B70425">
            <w:pPr>
              <w:jc w:val="left"/>
            </w:pPr>
            <w:r w:rsidRPr="00B27D1D">
              <w:t xml:space="preserve">Op </w:t>
            </w:r>
            <w:proofErr w:type="spellStart"/>
            <w:r w:rsidRPr="00B27D1D">
              <w:t>jaarbasis</w:t>
            </w:r>
            <w:proofErr w:type="spellEnd"/>
            <w:r w:rsidRPr="00B27D1D">
              <w:t xml:space="preserve"> </w:t>
            </w:r>
          </w:p>
        </w:tc>
      </w:tr>
      <w:tr w:rsidR="00B27D1D" w:rsidRPr="00B27D1D" w:rsidTr="00B27D1D">
        <w:tc>
          <w:tcPr>
            <w:tcW w:w="1342" w:type="pct"/>
          </w:tcPr>
          <w:p w:rsidR="00B27D1D" w:rsidRDefault="00B27D1D" w:rsidP="00B27D1D">
            <w:pPr>
              <w:jc w:val="left"/>
            </w:pPr>
            <w:r>
              <w:t>Cross-sectional target failure probability</w:t>
            </w:r>
          </w:p>
          <w:p w:rsidR="00B27D1D" w:rsidRPr="00B27D1D" w:rsidRDefault="00B27D1D" w:rsidP="00B27D1D">
            <w:pPr>
              <w:jc w:val="left"/>
            </w:pPr>
          </w:p>
        </w:tc>
        <w:tc>
          <w:tcPr>
            <w:tcW w:w="1919" w:type="pct"/>
          </w:tcPr>
          <w:p w:rsidR="00B27D1D" w:rsidRPr="004C7F69" w:rsidRDefault="00B27D1D" w:rsidP="00B27D1D">
            <w:pPr>
              <w:jc w:val="left"/>
              <w:rPr>
                <w:ins w:id="94" w:author="Ruben Jongejan" w:date="2015-06-24T10:49:00Z"/>
                <w:lang w:val="nl-NL"/>
              </w:rPr>
            </w:pPr>
            <w:r w:rsidRPr="004C7F69">
              <w:rPr>
                <w:lang w:val="nl-NL"/>
              </w:rPr>
              <w:t xml:space="preserve">Faalkanseis </w:t>
            </w:r>
            <w:ins w:id="95" w:author="Ruben Jongejan" w:date="2015-06-24T10:48:00Z">
              <w:r w:rsidR="001722C2" w:rsidRPr="004C7F69">
                <w:rPr>
                  <w:lang w:val="nl-NL"/>
                </w:rPr>
                <w:t xml:space="preserve">op </w:t>
              </w:r>
            </w:ins>
            <w:r w:rsidRPr="004C7F69">
              <w:rPr>
                <w:lang w:val="nl-NL"/>
              </w:rPr>
              <w:t>doorsnede</w:t>
            </w:r>
            <w:ins w:id="96" w:author="Ruben Jongejan" w:date="2015-06-24T10:49:00Z">
              <w:r w:rsidR="001722C2" w:rsidRPr="004C7F69">
                <w:rPr>
                  <w:lang w:val="nl-NL"/>
                </w:rPr>
                <w:t>niveau</w:t>
              </w:r>
            </w:ins>
          </w:p>
          <w:p w:rsidR="001722C2" w:rsidRPr="004C7F69" w:rsidRDefault="001722C2" w:rsidP="00B27D1D">
            <w:pPr>
              <w:jc w:val="left"/>
              <w:rPr>
                <w:lang w:val="nl-NL"/>
              </w:rPr>
            </w:pPr>
            <w:ins w:id="97" w:author="Ruben Jongejan" w:date="2015-06-24T10:49:00Z">
              <w:r w:rsidRPr="004C7F69">
                <w:rPr>
                  <w:lang w:val="nl-NL"/>
                </w:rPr>
                <w:t>(shorthand: Faalkanseis doorsnede)</w:t>
              </w:r>
            </w:ins>
          </w:p>
        </w:tc>
        <w:tc>
          <w:tcPr>
            <w:tcW w:w="1739" w:type="pct"/>
          </w:tcPr>
          <w:p w:rsidR="00B27D1D" w:rsidRPr="00B27D1D" w:rsidRDefault="00B27D1D" w:rsidP="00B27D1D">
            <w:pPr>
              <w:jc w:val="left"/>
            </w:pPr>
            <w:r>
              <w:t xml:space="preserve">Per </w:t>
            </w:r>
            <w:proofErr w:type="spellStart"/>
            <w:r>
              <w:t>jaar</w:t>
            </w:r>
            <w:proofErr w:type="spellEnd"/>
          </w:p>
        </w:tc>
      </w:tr>
      <w:tr w:rsidR="00B27D1D" w:rsidRPr="00B27D1D" w:rsidTr="00B27D1D">
        <w:tc>
          <w:tcPr>
            <w:tcW w:w="1342" w:type="pct"/>
          </w:tcPr>
          <w:p w:rsidR="00B27D1D" w:rsidRPr="00B27D1D" w:rsidRDefault="00B27D1D" w:rsidP="00A045BE">
            <w:r>
              <w:t>Scenario probability</w:t>
            </w:r>
          </w:p>
        </w:tc>
        <w:tc>
          <w:tcPr>
            <w:tcW w:w="1919" w:type="pct"/>
          </w:tcPr>
          <w:p w:rsidR="00B27D1D" w:rsidRPr="00B27D1D" w:rsidRDefault="00B27D1D" w:rsidP="00A045BE">
            <w:proofErr w:type="spellStart"/>
            <w:r>
              <w:t>Scenariokans</w:t>
            </w:r>
            <w:proofErr w:type="spellEnd"/>
          </w:p>
        </w:tc>
        <w:tc>
          <w:tcPr>
            <w:tcW w:w="1739" w:type="pct"/>
          </w:tcPr>
          <w:p w:rsidR="00B27D1D" w:rsidRPr="00B27D1D" w:rsidRDefault="00B27D1D" w:rsidP="00A045BE">
            <w:r>
              <w:t>-</w:t>
            </w:r>
          </w:p>
        </w:tc>
      </w:tr>
    </w:tbl>
    <w:p w:rsidR="00A045BE" w:rsidRDefault="00A045BE" w:rsidP="00A045BE">
      <w:pPr>
        <w:ind w:left="510"/>
      </w:pPr>
    </w:p>
    <w:p w:rsidR="00E95E81" w:rsidRDefault="00E95E81" w:rsidP="00E95E81">
      <w:pPr>
        <w:ind w:left="510"/>
      </w:pPr>
    </w:p>
    <w:p w:rsidR="007C02F0" w:rsidRDefault="007C02F0" w:rsidP="007C02F0">
      <w:pPr>
        <w:pStyle w:val="Heading3"/>
      </w:pPr>
      <w:bookmarkStart w:id="98" w:name="_Toc418243304"/>
      <w:r>
        <w:t>Safety factors</w:t>
      </w:r>
      <w:bookmarkEnd w:id="98"/>
    </w:p>
    <w:p w:rsidR="005E011B" w:rsidRDefault="005E011B" w:rsidP="007C02F0"/>
    <w:p w:rsidR="005E011B" w:rsidRDefault="005E011B" w:rsidP="005E011B">
      <w:pPr>
        <w:numPr>
          <w:ilvl w:val="0"/>
          <w:numId w:val="26"/>
        </w:numPr>
      </w:pPr>
      <w:bookmarkStart w:id="99" w:name="_Ref413852256"/>
      <w:r>
        <w:t xml:space="preserve">The cross-sectional target reliability per failure mechanism should be calculated by </w:t>
      </w:r>
      <w:proofErr w:type="spellStart"/>
      <w:r>
        <w:t>Ringtoets</w:t>
      </w:r>
      <w:proofErr w:type="spellEnd"/>
      <w:r>
        <w:t xml:space="preserve"> on the basis of the reliability requirement for the entire segment for the failure mechanism under consideration, the length of the segment, and the values of </w:t>
      </w:r>
      <w:r w:rsidRPr="00B206A5">
        <w:rPr>
          <w:rFonts w:ascii="Times New Roman" w:hAnsi="Times New Roman" w:cs="Times New Roman"/>
          <w:i/>
        </w:rPr>
        <w:t>a</w:t>
      </w:r>
      <w:r>
        <w:t xml:space="preserve"> and </w:t>
      </w:r>
      <w:r w:rsidRPr="00B206A5">
        <w:rPr>
          <w:rFonts w:ascii="Times New Roman" w:hAnsi="Times New Roman" w:cs="Times New Roman"/>
          <w:i/>
        </w:rPr>
        <w:t>b</w:t>
      </w:r>
      <w:r w:rsidRPr="005E011B">
        <w:t xml:space="preserve">, or </w:t>
      </w:r>
      <w:r>
        <w:rPr>
          <w:rFonts w:ascii="Times New Roman" w:hAnsi="Times New Roman" w:cs="Times New Roman"/>
          <w:i/>
        </w:rPr>
        <w:t>N</w:t>
      </w:r>
      <w:r w:rsidR="00145EB0">
        <w:rPr>
          <w:rFonts w:ascii="Times New Roman" w:hAnsi="Times New Roman" w:cs="Times New Roman"/>
          <w:i/>
        </w:rPr>
        <w:t xml:space="preserve"> </w:t>
      </w:r>
      <w:r w:rsidR="00145EB0" w:rsidRPr="00145EB0">
        <w:t xml:space="preserve">(which </w:t>
      </w:r>
      <w:r w:rsidR="00085228">
        <w:t>may</w:t>
      </w:r>
      <w:r w:rsidR="00145EB0" w:rsidRPr="00145EB0">
        <w:t xml:space="preserve"> </w:t>
      </w:r>
      <w:r w:rsidR="00085228">
        <w:t xml:space="preserve">be </w:t>
      </w:r>
      <w:r w:rsidR="00145EB0" w:rsidRPr="00145EB0">
        <w:t xml:space="preserve">different for </w:t>
      </w:r>
      <w:r w:rsidR="00085228">
        <w:t>the different</w:t>
      </w:r>
      <w:r w:rsidR="00145EB0" w:rsidRPr="00145EB0">
        <w:t xml:space="preserve"> failure mechanism</w:t>
      </w:r>
      <w:r w:rsidR="00085228">
        <w:t>s</w:t>
      </w:r>
      <w:r w:rsidR="00145EB0" w:rsidRPr="00145EB0">
        <w:t>)</w:t>
      </w:r>
      <w:r>
        <w:t xml:space="preserve">. Each of these parameter values should be visible. Default values for the parameters </w:t>
      </w:r>
      <w:r w:rsidRPr="00B206A5">
        <w:rPr>
          <w:rFonts w:ascii="Times New Roman" w:hAnsi="Times New Roman" w:cs="Times New Roman"/>
          <w:i/>
        </w:rPr>
        <w:t>a</w:t>
      </w:r>
      <w:r>
        <w:t xml:space="preserve">, </w:t>
      </w:r>
      <w:r w:rsidRPr="00B206A5">
        <w:rPr>
          <w:rFonts w:ascii="Times New Roman" w:hAnsi="Times New Roman" w:cs="Times New Roman"/>
          <w:i/>
        </w:rPr>
        <w:t>b</w:t>
      </w:r>
      <w:r>
        <w:t xml:space="preserve"> and </w:t>
      </w:r>
      <w:r w:rsidRPr="00B206A5">
        <w:rPr>
          <w:rFonts w:ascii="Times New Roman" w:hAnsi="Times New Roman" w:cs="Times New Roman"/>
          <w:i/>
        </w:rPr>
        <w:t>N</w:t>
      </w:r>
      <w:r>
        <w:t xml:space="preserve"> will be provided by Cluster C (see section </w:t>
      </w:r>
      <w:r>
        <w:fldChar w:fldCharType="begin"/>
      </w:r>
      <w:r>
        <w:instrText xml:space="preserve"> REF _Ref413773107 \n \h </w:instrText>
      </w:r>
      <w:r>
        <w:fldChar w:fldCharType="separate"/>
      </w:r>
      <w:r w:rsidR="004C7F69">
        <w:t>2.4</w:t>
      </w:r>
      <w:r>
        <w:fldChar w:fldCharType="end"/>
      </w:r>
      <w:r>
        <w:t xml:space="preserve">). </w:t>
      </w:r>
      <w:r w:rsidR="008558E4">
        <w:t>Only advanced u</w:t>
      </w:r>
      <w:r>
        <w:t>sers should be able to modify these default values. Changes to the default values should be clearly marked.</w:t>
      </w:r>
      <w:bookmarkEnd w:id="99"/>
      <w:r>
        <w:t xml:space="preserve"> Users should be able to select whether the cross-sectional requirements are displayed as annual failure probabilities or reliability indices.</w:t>
      </w:r>
    </w:p>
    <w:p w:rsidR="005E011B" w:rsidRDefault="005E011B" w:rsidP="007C02F0"/>
    <w:p w:rsidR="005E011B" w:rsidRDefault="00E83E66" w:rsidP="008558E4">
      <w:pPr>
        <w:numPr>
          <w:ilvl w:val="0"/>
          <w:numId w:val="26"/>
        </w:numPr>
      </w:pPr>
      <w:bookmarkStart w:id="100" w:name="_Ref413852311"/>
      <w:r>
        <w:t xml:space="preserve">For each failure mechanism model for detailed assessments in </w:t>
      </w:r>
      <w:proofErr w:type="spellStart"/>
      <w:r>
        <w:t>Ringtoets</w:t>
      </w:r>
      <w:proofErr w:type="spellEnd"/>
      <w:r>
        <w:t xml:space="preserve">, an overview of all safety factors (fixed and </w:t>
      </w:r>
      <w:r>
        <w:sym w:font="Symbol" w:char="F062"/>
      </w:r>
      <w:r>
        <w:t>-dependent) should be available. These may be presented for each (sub-</w:t>
      </w:r>
      <w:proofErr w:type="gramStart"/>
      <w:r>
        <w:t>)failure</w:t>
      </w:r>
      <w:proofErr w:type="gramEnd"/>
      <w:r>
        <w:t xml:space="preserve"> mechanism separately.</w:t>
      </w:r>
      <w:bookmarkEnd w:id="100"/>
      <w:r w:rsidR="005E011B" w:rsidRPr="005E011B">
        <w:t xml:space="preserve"> </w:t>
      </w:r>
      <w:r w:rsidR="008558E4">
        <w:t xml:space="preserve">There is an exception: the </w:t>
      </w:r>
      <w:r w:rsidR="008558E4">
        <w:sym w:font="Symbol" w:char="F062"/>
      </w:r>
      <w:r w:rsidR="008558E4">
        <w:t xml:space="preserve">-dependent safety factor should not be presented </w:t>
      </w:r>
      <w:r w:rsidR="005E011B">
        <w:t xml:space="preserve">for semi-probabilistic assessments </w:t>
      </w:r>
      <w:r w:rsidR="008558E4">
        <w:t>that involve different scenarios (i.e.</w:t>
      </w:r>
      <w:r w:rsidR="005E011B">
        <w:t xml:space="preserve"> slope stability and uplift, piping and heave).</w:t>
      </w:r>
      <w:r w:rsidR="008558E4">
        <w:t xml:space="preserve"> </w:t>
      </w:r>
    </w:p>
    <w:p w:rsidR="00E83E66" w:rsidRDefault="00E83E66" w:rsidP="005E011B">
      <w:pPr>
        <w:ind w:left="510"/>
      </w:pPr>
    </w:p>
    <w:p w:rsidR="00A84916" w:rsidRDefault="00A84916" w:rsidP="00A84916">
      <w:pPr>
        <w:pStyle w:val="Heading3"/>
      </w:pPr>
      <w:bookmarkStart w:id="101" w:name="_Ref414881109"/>
      <w:bookmarkStart w:id="102" w:name="_Toc418243305"/>
      <w:r>
        <w:t>Dealing with schematisation uncertainties</w:t>
      </w:r>
      <w:bookmarkEnd w:id="101"/>
      <w:bookmarkEnd w:id="102"/>
    </w:p>
    <w:p w:rsidR="00A84916" w:rsidRDefault="00A84916" w:rsidP="00A84916">
      <w:r>
        <w:t xml:space="preserve">The </w:t>
      </w:r>
      <w:r w:rsidR="00D4788E">
        <w:t xml:space="preserve">following </w:t>
      </w:r>
      <w:r w:rsidR="0011082E">
        <w:t>requirements are</w:t>
      </w:r>
      <w:r>
        <w:t xml:space="preserve"> only relevant for the failure mechanisms slope stability (“</w:t>
      </w:r>
      <w:proofErr w:type="spellStart"/>
      <w:r>
        <w:t>macrostabiliteit</w:t>
      </w:r>
      <w:proofErr w:type="spellEnd"/>
      <w:r>
        <w:t>”) and u</w:t>
      </w:r>
      <w:r w:rsidRPr="000D64AF">
        <w:t>plift, piping and heave</w:t>
      </w:r>
      <w:r>
        <w:t xml:space="preserve"> (“</w:t>
      </w:r>
      <w:proofErr w:type="spellStart"/>
      <w:r>
        <w:t>opbarsten</w:t>
      </w:r>
      <w:proofErr w:type="spellEnd"/>
      <w:r>
        <w:t>, piping en heave”)</w:t>
      </w:r>
      <w:r w:rsidR="002B2ADA">
        <w:t>.</w:t>
      </w:r>
    </w:p>
    <w:p w:rsidR="00A84916" w:rsidRDefault="00A84916" w:rsidP="00A84916"/>
    <w:p w:rsidR="000E6919" w:rsidRDefault="0025319B" w:rsidP="000E6919">
      <w:pPr>
        <w:numPr>
          <w:ilvl w:val="0"/>
          <w:numId w:val="26"/>
        </w:numPr>
      </w:pPr>
      <w:bookmarkStart w:id="103" w:name="_Ref414537611"/>
      <w:r>
        <w:t>For each section (“</w:t>
      </w:r>
      <w:proofErr w:type="spellStart"/>
      <w:r>
        <w:t>vak</w:t>
      </w:r>
      <w:proofErr w:type="spellEnd"/>
      <w:r>
        <w:t>”), u</w:t>
      </w:r>
      <w:r w:rsidR="000E6919">
        <w:t xml:space="preserve">sers should be able to define scenarios freely. </w:t>
      </w:r>
      <w:r w:rsidR="00BF5C28">
        <w:t>Ideally</w:t>
      </w:r>
      <w:r w:rsidR="000E6919">
        <w:t xml:space="preserve">, </w:t>
      </w:r>
      <w:r w:rsidR="00BF5C28">
        <w:t xml:space="preserve">it would be possible to define </w:t>
      </w:r>
      <w:r w:rsidR="000E6919">
        <w:t>all input differently per scenario.</w:t>
      </w:r>
      <w:bookmarkEnd w:id="103"/>
      <w:r w:rsidR="00BF5C28">
        <w:t xml:space="preserve"> At a minimum, the following input should be variable (Lam, 2015):</w:t>
      </w:r>
    </w:p>
    <w:p w:rsidR="00BF5C28" w:rsidRDefault="008F1FB6" w:rsidP="00BF5C28">
      <w:pPr>
        <w:numPr>
          <w:ilvl w:val="1"/>
          <w:numId w:val="13"/>
        </w:numPr>
      </w:pPr>
      <w:r>
        <w:t>Entry</w:t>
      </w:r>
      <w:r w:rsidR="00BF5C28">
        <w:t xml:space="preserve"> point (“</w:t>
      </w:r>
      <w:proofErr w:type="spellStart"/>
      <w:r w:rsidR="00BF5C28">
        <w:t>intredepunt</w:t>
      </w:r>
      <w:proofErr w:type="spellEnd"/>
      <w:r w:rsidR="00BF5C28">
        <w:t>”) (for piping)</w:t>
      </w:r>
    </w:p>
    <w:p w:rsidR="00BF5C28" w:rsidRDefault="00BF5C28" w:rsidP="00BF5C28">
      <w:pPr>
        <w:numPr>
          <w:ilvl w:val="1"/>
          <w:numId w:val="13"/>
        </w:numPr>
      </w:pPr>
      <w:r>
        <w:t xml:space="preserve">Exit point </w:t>
      </w:r>
      <w:r w:rsidR="002A1F5B">
        <w:t>(</w:t>
      </w:r>
      <w:r>
        <w:t>“</w:t>
      </w:r>
      <w:proofErr w:type="spellStart"/>
      <w:r>
        <w:t>uittredepunt</w:t>
      </w:r>
      <w:proofErr w:type="spellEnd"/>
      <w:r>
        <w:t>”</w:t>
      </w:r>
      <w:r w:rsidR="002A1F5B">
        <w:t>)</w:t>
      </w:r>
      <w:r>
        <w:t xml:space="preserve"> (for piping)</w:t>
      </w:r>
    </w:p>
    <w:p w:rsidR="00BF5C28" w:rsidRDefault="00BF5C28" w:rsidP="00BF5C28">
      <w:pPr>
        <w:pStyle w:val="ListNumber"/>
        <w:numPr>
          <w:ilvl w:val="1"/>
          <w:numId w:val="13"/>
        </w:numPr>
      </w:pPr>
      <w:r>
        <w:t xml:space="preserve">Phreatic </w:t>
      </w:r>
      <w:r w:rsidR="00434041">
        <w:t xml:space="preserve">level </w:t>
      </w:r>
      <w:r>
        <w:t>(“</w:t>
      </w:r>
      <w:proofErr w:type="spellStart"/>
      <w:r>
        <w:t>freatisch</w:t>
      </w:r>
      <w:proofErr w:type="spellEnd"/>
      <w:r>
        <w:t xml:space="preserve"> </w:t>
      </w:r>
      <w:proofErr w:type="spellStart"/>
      <w:r w:rsidR="00434041">
        <w:t>niveau</w:t>
      </w:r>
      <w:proofErr w:type="spellEnd"/>
      <w:r>
        <w:t>”), water level on the landside (“</w:t>
      </w:r>
      <w:proofErr w:type="spellStart"/>
      <w:r>
        <w:t>polderpeil</w:t>
      </w:r>
      <w:proofErr w:type="spellEnd"/>
      <w:r>
        <w:t>”) and pore pressures (“</w:t>
      </w:r>
      <w:proofErr w:type="spellStart"/>
      <w:r>
        <w:t>waterspanningen</w:t>
      </w:r>
      <w:proofErr w:type="spellEnd"/>
      <w:r>
        <w:t>) (for piping and slope stability)</w:t>
      </w:r>
    </w:p>
    <w:p w:rsidR="00ED2CFE" w:rsidRDefault="00ED2CFE" w:rsidP="00BF5C28">
      <w:pPr>
        <w:pStyle w:val="ListNumber"/>
        <w:numPr>
          <w:ilvl w:val="1"/>
          <w:numId w:val="13"/>
        </w:numPr>
      </w:pPr>
      <w:r>
        <w:t>The subsoil scenario (for piping and slope stability)</w:t>
      </w:r>
    </w:p>
    <w:p w:rsidR="00BF5C28" w:rsidRPr="00BF5C28" w:rsidRDefault="00ED2CFE" w:rsidP="00BF5C28">
      <w:pPr>
        <w:ind w:left="510"/>
      </w:pPr>
      <w:r>
        <w:t>U</w:t>
      </w:r>
      <w:r w:rsidR="00BF5C28" w:rsidRPr="00BF5C28">
        <w:t>sers should be able to duplicate subsoil scenarios</w:t>
      </w:r>
      <w:r w:rsidR="00BF5C28">
        <w:t xml:space="preserve"> </w:t>
      </w:r>
      <w:r>
        <w:t>to effectively</w:t>
      </w:r>
      <w:r w:rsidR="00BF5C28">
        <w:t xml:space="preserve"> vary e.g. the exit point for a particular subsoil scenario.</w:t>
      </w:r>
    </w:p>
    <w:p w:rsidR="00BF5C28" w:rsidRPr="00BF5C28" w:rsidRDefault="00BF5C28" w:rsidP="00BF5C28"/>
    <w:p w:rsidR="000E6919" w:rsidRDefault="0025319B" w:rsidP="000E6919">
      <w:pPr>
        <w:numPr>
          <w:ilvl w:val="0"/>
          <w:numId w:val="26"/>
        </w:numPr>
      </w:pPr>
      <w:r>
        <w:lastRenderedPageBreak/>
        <w:t>For each section (“</w:t>
      </w:r>
      <w:proofErr w:type="spellStart"/>
      <w:r>
        <w:t>vak</w:t>
      </w:r>
      <w:proofErr w:type="spellEnd"/>
      <w:r>
        <w:t>”), u</w:t>
      </w:r>
      <w:r w:rsidR="000E6919">
        <w:t>sers should be able to assign probabilities</w:t>
      </w:r>
      <w:r w:rsidR="009449EF">
        <w:t xml:space="preserve"> (</w:t>
      </w:r>
      <w:proofErr w:type="gramStart"/>
      <w:r w:rsidR="009449EF">
        <w:t>P(</w:t>
      </w:r>
      <w:proofErr w:type="gramEnd"/>
      <w:r w:rsidR="009449EF">
        <w:t>S</w:t>
      </w:r>
      <w:r w:rsidR="009449EF">
        <w:rPr>
          <w:vertAlign w:val="subscript"/>
        </w:rPr>
        <w:t>i</w:t>
      </w:r>
      <w:r w:rsidR="009449EF">
        <w:t>))</w:t>
      </w:r>
      <w:r w:rsidR="000E6919">
        <w:t xml:space="preserve"> to scenarios</w:t>
      </w:r>
      <w:r w:rsidR="00DC1E12">
        <w:t xml:space="preserve"> freely</w:t>
      </w:r>
      <w:r w:rsidR="000E6919">
        <w:t xml:space="preserve">. These probabilities have to add up to 1. Users should not be allowed to carry out calculations when the scenario probabilities do not add up to 1. It should be </w:t>
      </w:r>
      <w:r w:rsidR="00406A24">
        <w:t xml:space="preserve">made </w:t>
      </w:r>
      <w:r w:rsidR="000E6919">
        <w:t>clear to users that this requirement has to be met before calculations can be made.</w:t>
      </w:r>
    </w:p>
    <w:p w:rsidR="00F554CF" w:rsidRDefault="00F554CF" w:rsidP="00087E11"/>
    <w:p w:rsidR="00087E11" w:rsidRDefault="00087E11" w:rsidP="00087E11">
      <w:r>
        <w:t xml:space="preserve">For further details about the handling of schematization uncertainties, see sections </w:t>
      </w:r>
      <w:r>
        <w:fldChar w:fldCharType="begin"/>
      </w:r>
      <w:r>
        <w:instrText xml:space="preserve"> REF _Ref415055401 \n \h </w:instrText>
      </w:r>
      <w:r>
        <w:fldChar w:fldCharType="separate"/>
      </w:r>
      <w:r w:rsidR="004C7F69">
        <w:t>3.2.1</w:t>
      </w:r>
      <w:r>
        <w:fldChar w:fldCharType="end"/>
      </w:r>
      <w:r>
        <w:t xml:space="preserve"> and </w:t>
      </w:r>
      <w:r>
        <w:fldChar w:fldCharType="begin"/>
      </w:r>
      <w:r>
        <w:instrText xml:space="preserve"> REF _Ref415055402 \n \h </w:instrText>
      </w:r>
      <w:r>
        <w:fldChar w:fldCharType="separate"/>
      </w:r>
      <w:r w:rsidR="004C7F69">
        <w:t>3.2.2</w:t>
      </w:r>
      <w:r>
        <w:fldChar w:fldCharType="end"/>
      </w:r>
      <w:r>
        <w:t xml:space="preserve">. </w:t>
      </w:r>
    </w:p>
    <w:p w:rsidR="00087E11" w:rsidRDefault="00087E11" w:rsidP="00087E11"/>
    <w:p w:rsidR="00266744" w:rsidRDefault="00266744" w:rsidP="00266744"/>
    <w:p w:rsidR="000D64AF" w:rsidRPr="000D64AF" w:rsidRDefault="000D64AF" w:rsidP="000D64AF">
      <w:pPr>
        <w:pStyle w:val="Heading2"/>
      </w:pPr>
      <w:bookmarkStart w:id="104" w:name="_Ref413773726"/>
      <w:bookmarkStart w:id="105" w:name="_Toc418243306"/>
      <w:r w:rsidRPr="000D64AF">
        <w:t>Failure mechanism specific requirements</w:t>
      </w:r>
      <w:bookmarkEnd w:id="104"/>
      <w:bookmarkEnd w:id="105"/>
    </w:p>
    <w:p w:rsidR="007C02F0" w:rsidRDefault="002B2ADA" w:rsidP="002B2ADA">
      <w:pPr>
        <w:pStyle w:val="Heading3"/>
      </w:pPr>
      <w:bookmarkStart w:id="106" w:name="_Ref415055394"/>
      <w:bookmarkStart w:id="107" w:name="_Ref415055401"/>
      <w:bookmarkStart w:id="108" w:name="_Toc418243307"/>
      <w:r>
        <w:t>Uplift, piping and heave</w:t>
      </w:r>
      <w:bookmarkEnd w:id="106"/>
      <w:bookmarkEnd w:id="107"/>
      <w:bookmarkEnd w:id="108"/>
    </w:p>
    <w:p w:rsidR="00DE4493" w:rsidRPr="00DE4493" w:rsidRDefault="00266744" w:rsidP="00DE4493">
      <w:r>
        <w:t>The failure mechanism consists of three</w:t>
      </w:r>
      <w:r w:rsidR="00DE4493">
        <w:t xml:space="preserve"> </w:t>
      </w:r>
      <w:r w:rsidR="008E137A">
        <w:t>sub</w:t>
      </w:r>
      <w:r w:rsidR="00382822">
        <w:t>-</w:t>
      </w:r>
      <w:r>
        <w:t xml:space="preserve">failure </w:t>
      </w:r>
      <w:r w:rsidR="00CA6F58">
        <w:t>mechanisms</w:t>
      </w:r>
      <w:r w:rsidR="00DE4493">
        <w:t xml:space="preserve">: </w:t>
      </w:r>
      <w:r>
        <w:t>u</w:t>
      </w:r>
      <w:r w:rsidR="00DE4493">
        <w:t xml:space="preserve">plift, </w:t>
      </w:r>
      <w:r>
        <w:t>p</w:t>
      </w:r>
      <w:r w:rsidR="00DE4493">
        <w:t>iping</w:t>
      </w:r>
      <w:r>
        <w:t xml:space="preserve"> and heave</w:t>
      </w:r>
      <w:r w:rsidR="00DE4493">
        <w:t xml:space="preserve">. </w:t>
      </w:r>
      <w:r>
        <w:t>A</w:t>
      </w:r>
      <w:r w:rsidR="008E137A">
        <w:t>ll sub</w:t>
      </w:r>
      <w:r w:rsidR="00382822">
        <w:t>-</w:t>
      </w:r>
      <w:r w:rsidR="008E137A">
        <w:t xml:space="preserve">mechanisms </w:t>
      </w:r>
      <w:r>
        <w:t>have</w:t>
      </w:r>
      <w:r w:rsidR="008E137A">
        <w:t xml:space="preserve"> to occur</w:t>
      </w:r>
      <w:r>
        <w:t xml:space="preserve"> before the levee fails</w:t>
      </w:r>
      <w:r w:rsidR="00DE4493">
        <w:t>.</w:t>
      </w:r>
      <w:r w:rsidR="00CA6F58">
        <w:t xml:space="preserve"> </w:t>
      </w:r>
      <w:r w:rsidR="00D1056B">
        <w:t>For each sub-failure mechanism, th</w:t>
      </w:r>
      <w:r w:rsidR="00863A74">
        <w:t xml:space="preserve">e assessment is carried out </w:t>
      </w:r>
      <w:r w:rsidR="00382822">
        <w:t>per scenario</w:t>
      </w:r>
      <w:r w:rsidR="008E137A">
        <w:t>.</w:t>
      </w:r>
      <w:r w:rsidR="00366646">
        <w:t xml:space="preserve"> In the end</w:t>
      </w:r>
      <w:r w:rsidR="00D1056B">
        <w:t>,</w:t>
      </w:r>
      <w:r w:rsidR="00366646">
        <w:t xml:space="preserve"> the </w:t>
      </w:r>
      <w:r w:rsidR="001A6DAF">
        <w:t xml:space="preserve">combined </w:t>
      </w:r>
      <w:r w:rsidR="00366646">
        <w:t xml:space="preserve">results </w:t>
      </w:r>
      <w:r w:rsidR="00D1056B">
        <w:t xml:space="preserve">of the assessments </w:t>
      </w:r>
      <w:r w:rsidR="001A6DAF">
        <w:t xml:space="preserve">per sub-failure mechanism </w:t>
      </w:r>
      <w:r w:rsidR="00D1056B">
        <w:t>per scenario</w:t>
      </w:r>
      <w:r w:rsidR="00366646">
        <w:t xml:space="preserve"> are combined</w:t>
      </w:r>
      <w:r w:rsidR="00D1056B">
        <w:t xml:space="preserve"> to an overall result</w:t>
      </w:r>
      <w:r w:rsidR="00366646">
        <w:t>.</w:t>
      </w:r>
    </w:p>
    <w:p w:rsidR="002B2ADA" w:rsidRDefault="002B2ADA" w:rsidP="002B2ADA"/>
    <w:p w:rsidR="00167C59" w:rsidRDefault="00167C59" w:rsidP="002B2ADA">
      <w:pPr>
        <w:numPr>
          <w:ilvl w:val="0"/>
          <w:numId w:val="18"/>
        </w:numPr>
      </w:pPr>
      <w:proofErr w:type="spellStart"/>
      <w:r>
        <w:t>Ringtoets</w:t>
      </w:r>
      <w:proofErr w:type="spellEnd"/>
      <w:r>
        <w:t xml:space="preserve"> should calculate </w:t>
      </w:r>
      <w:r w:rsidR="006C260B">
        <w:t xml:space="preserve">and display </w:t>
      </w:r>
      <w:r>
        <w:t xml:space="preserve">the cross-sectional reliability requirement </w:t>
      </w:r>
      <w:r w:rsidR="0098376A">
        <w:t xml:space="preserve">for </w:t>
      </w:r>
      <w:r w:rsidR="004E0752">
        <w:t>uplift, heave and piping</w:t>
      </w:r>
      <w:r w:rsidR="005E3194">
        <w:t xml:space="preserve"> </w:t>
      </w:r>
      <w:ins w:id="109" w:author="Ruben Jongejan" w:date="2015-06-24T09:37:00Z">
        <w:r w:rsidR="002018FD">
          <w:t xml:space="preserve">using the following formula </w:t>
        </w:r>
      </w:ins>
      <w:r w:rsidR="005E3194">
        <w:t>(</w:t>
      </w:r>
      <w:r w:rsidR="005E3194" w:rsidRPr="004A7C25">
        <w:rPr>
          <w:u w:val="single"/>
        </w:rPr>
        <w:t>one</w:t>
      </w:r>
      <w:r w:rsidR="005E3194">
        <w:t xml:space="preserve"> reliability requirement for all three sub-failure mechanisms</w:t>
      </w:r>
      <w:ins w:id="110" w:author="Ruben Jongejan" w:date="2015-06-24T09:37:00Z">
        <w:r w:rsidR="002018FD">
          <w:t xml:space="preserve"> </w:t>
        </w:r>
      </w:ins>
      <w:ins w:id="111" w:author="Ruben Jongejan" w:date="2015-06-24T09:38:00Z">
        <w:r w:rsidR="002018FD">
          <w:t xml:space="preserve">combined </w:t>
        </w:r>
      </w:ins>
      <w:ins w:id="112" w:author="Ruben Jongejan" w:date="2015-06-24T09:37:00Z">
        <w:r w:rsidR="002018FD">
          <w:t xml:space="preserve">and hence only 1 set of </w:t>
        </w:r>
      </w:ins>
      <w:ins w:id="113" w:author="Ruben Jongejan" w:date="2015-06-24T09:38:00Z">
        <w:r w:rsidR="002018FD">
          <w:rPr>
            <w:rFonts w:ascii="Times New Roman" w:hAnsi="Times New Roman" w:cs="Times New Roman"/>
            <w:i/>
          </w:rPr>
          <w:t>a</w:t>
        </w:r>
        <w:r w:rsidR="002018FD" w:rsidRPr="004A7C25">
          <w:rPr>
            <w:rFonts w:ascii="Times New Roman" w:hAnsi="Times New Roman" w:cs="Times New Roman"/>
          </w:rPr>
          <w:t xml:space="preserve"> </w:t>
        </w:r>
        <w:r w:rsidR="002018FD" w:rsidRPr="004A7C25">
          <w:t>and</w:t>
        </w:r>
        <w:r w:rsidR="002018FD" w:rsidRPr="007A64D8">
          <w:rPr>
            <w:i/>
          </w:rPr>
          <w:t xml:space="preserve"> </w:t>
        </w:r>
        <w:r w:rsidR="002018FD">
          <w:rPr>
            <w:rFonts w:ascii="Times New Roman" w:hAnsi="Times New Roman" w:cs="Times New Roman"/>
            <w:i/>
          </w:rPr>
          <w:t>b</w:t>
        </w:r>
        <w:r w:rsidR="002018FD">
          <w:t xml:space="preserve"> per segment (“dijkt</w:t>
        </w:r>
      </w:ins>
      <w:ins w:id="114" w:author="Ruben Jongejan" w:date="2015-06-24T09:39:00Z">
        <w:r w:rsidR="002018FD">
          <w:t>raject</w:t>
        </w:r>
      </w:ins>
      <w:ins w:id="115" w:author="Ruben Jongejan" w:date="2015-06-24T09:38:00Z">
        <w:r w:rsidR="002018FD">
          <w:t>”):</w:t>
        </w:r>
      </w:ins>
      <w:del w:id="116" w:author="Ruben Jongejan" w:date="2015-06-24T09:38:00Z">
        <w:r w:rsidR="005E3194" w:rsidDel="002018FD">
          <w:delText>)</w:delText>
        </w:r>
      </w:del>
      <w:del w:id="117" w:author="Ruben Jongejan" w:date="2015-06-24T09:37:00Z">
        <w:r w:rsidR="004E0752" w:rsidDel="002018FD">
          <w:delText xml:space="preserve"> </w:delText>
        </w:r>
        <w:r w:rsidDel="002018FD">
          <w:delText>using the following formula</w:delText>
        </w:r>
      </w:del>
      <w:r>
        <w:t>:</w:t>
      </w:r>
    </w:p>
    <w:p w:rsidR="004E0752" w:rsidRDefault="004E0752" w:rsidP="00167C59">
      <w:pPr>
        <w:ind w:left="510"/>
      </w:pPr>
    </w:p>
    <w:p w:rsidR="007A64D8" w:rsidRDefault="006759DC" w:rsidP="007A64D8">
      <w:pPr>
        <w:ind w:left="510"/>
      </w:pPr>
      <w:r w:rsidRPr="007A64D8">
        <w:rPr>
          <w:position w:val="-54"/>
        </w:rPr>
        <w:object w:dxaOrig="1680" w:dyaOrig="880">
          <v:shape id="_x0000_i1035" type="#_x0000_t75" style="width:84.75pt;height:42pt" o:ole="">
            <v:imagedata r:id="rId47" o:title=""/>
          </v:shape>
          <o:OLEObject Type="Embed" ProgID="Equation.DSMT4" ShapeID="_x0000_i1035" DrawAspect="Content" ObjectID="_1507550351" r:id="rId48"/>
        </w:object>
      </w:r>
      <w:r w:rsidR="007A64D8">
        <w:rPr>
          <w:position w:val="-28"/>
        </w:rPr>
        <w:tab/>
      </w:r>
      <w:proofErr w:type="gramStart"/>
      <w:r w:rsidR="007A64D8">
        <w:t>and</w:t>
      </w:r>
      <w:proofErr w:type="gramEnd"/>
      <w:r w:rsidR="007A64D8">
        <w:t xml:space="preserve"> </w:t>
      </w:r>
      <w:r w:rsidR="007A64D8">
        <w:tab/>
      </w:r>
      <w:r w:rsidR="002018FD" w:rsidRPr="002018FD">
        <w:rPr>
          <w:position w:val="-12"/>
          <w:sz w:val="18"/>
        </w:rPr>
        <w:object w:dxaOrig="1900" w:dyaOrig="360">
          <v:shape id="_x0000_i1036" type="#_x0000_t75" style="width:96pt;height:18.75pt" o:ole="">
            <v:imagedata r:id="rId49" o:title=""/>
          </v:shape>
          <o:OLEObject Type="Embed" ProgID="Equation.DSMT4" ShapeID="_x0000_i1036" DrawAspect="Content" ObjectID="_1507550352" r:id="rId50"/>
        </w:object>
      </w:r>
      <w:r w:rsidR="00ED251D">
        <w:rPr>
          <w:position w:val="-12"/>
          <w:sz w:val="18"/>
        </w:rPr>
        <w:tab/>
      </w:r>
      <w:r w:rsidR="00ED251D" w:rsidRPr="00ED251D">
        <w:tab/>
      </w:r>
      <w:r w:rsidR="00ED251D" w:rsidRPr="00ED251D">
        <w:tab/>
      </w:r>
      <w:r w:rsidR="00ED251D" w:rsidRPr="00ED251D">
        <w:tab/>
        <w:t>(3.2.1)</w:t>
      </w:r>
    </w:p>
    <w:p w:rsidR="00167C59" w:rsidRDefault="00167C59" w:rsidP="00167C59">
      <w:pPr>
        <w:ind w:left="510"/>
      </w:pPr>
    </w:p>
    <w:p w:rsidR="004E0752" w:rsidRDefault="004E0752" w:rsidP="004E0752">
      <w:pPr>
        <w:ind w:firstLine="510"/>
      </w:pPr>
      <w:proofErr w:type="gramStart"/>
      <w:r>
        <w:t>where</w:t>
      </w:r>
      <w:proofErr w:type="gramEnd"/>
    </w:p>
    <w:p w:rsidR="004E0752" w:rsidRDefault="004E0752" w:rsidP="004E0752">
      <w:pPr>
        <w:ind w:left="1230" w:hanging="720"/>
        <w:rPr>
          <w:rFonts w:ascii="Times New Roman" w:hAnsi="Times New Roman" w:cs="Times New Roman"/>
          <w:i/>
        </w:rPr>
      </w:pPr>
      <w:proofErr w:type="spellStart"/>
      <w:proofErr w:type="gramStart"/>
      <w:r>
        <w:rPr>
          <w:rFonts w:ascii="Times New Roman" w:hAnsi="Times New Roman" w:cs="Times New Roman"/>
          <w:i/>
        </w:rPr>
        <w:t>a,</w:t>
      </w:r>
      <w:proofErr w:type="gramEnd"/>
      <w:r>
        <w:rPr>
          <w:rFonts w:ascii="Times New Roman" w:hAnsi="Times New Roman" w:cs="Times New Roman"/>
          <w:i/>
        </w:rPr>
        <w:t>b</w:t>
      </w:r>
      <w:proofErr w:type="spellEnd"/>
      <w:r>
        <w:rPr>
          <w:rFonts w:ascii="Times New Roman" w:hAnsi="Times New Roman" w:cs="Times New Roman"/>
          <w:i/>
        </w:rPr>
        <w:tab/>
      </w:r>
      <w:r>
        <w:t xml:space="preserve">constants (still to be defined; eventually these should be default values in </w:t>
      </w:r>
      <w:proofErr w:type="spellStart"/>
      <w:r>
        <w:t>Ringtoets</w:t>
      </w:r>
      <w:proofErr w:type="spellEnd"/>
      <w:r>
        <w:t>)</w:t>
      </w:r>
    </w:p>
    <w:p w:rsidR="004E0752" w:rsidRDefault="004E0752" w:rsidP="004E0752">
      <w:pPr>
        <w:ind w:left="1230" w:hanging="720"/>
      </w:pPr>
      <w:proofErr w:type="gramStart"/>
      <w:r w:rsidRPr="009940D3">
        <w:rPr>
          <w:rFonts w:ascii="Times New Roman" w:hAnsi="Times New Roman" w:cs="Times New Roman"/>
          <w:i/>
        </w:rPr>
        <w:t>f</w:t>
      </w:r>
      <w:proofErr w:type="gramEnd"/>
      <w:r w:rsidRPr="00BC71C6">
        <w:t xml:space="preserve"> </w:t>
      </w:r>
      <w:r>
        <w:tab/>
      </w:r>
      <w:r w:rsidRPr="00BC71C6">
        <w:t xml:space="preserve">maximum allowable contribution of </w:t>
      </w:r>
      <w:r w:rsidR="002A1F5B">
        <w:t xml:space="preserve">piping </w:t>
      </w:r>
      <w:r>
        <w:t>failure</w:t>
      </w:r>
      <w:r w:rsidRPr="00BC71C6">
        <w:t xml:space="preserve"> to the probability of flooding</w:t>
      </w:r>
      <w:r>
        <w:t xml:space="preserve"> (-)</w:t>
      </w:r>
    </w:p>
    <w:p w:rsidR="004E0752" w:rsidRDefault="004E0752" w:rsidP="004E0752">
      <w:pPr>
        <w:ind w:left="1230" w:hanging="720"/>
        <w:rPr>
          <w:ins w:id="118" w:author="Wouter Jan Klerk" w:date="2015-06-24T14:43:00Z"/>
        </w:rPr>
      </w:pPr>
      <w:proofErr w:type="spellStart"/>
      <w:r>
        <w:rPr>
          <w:rFonts w:ascii="Times New Roman" w:hAnsi="Times New Roman" w:cs="Times New Roman"/>
          <w:i/>
        </w:rPr>
        <w:t>P</w:t>
      </w:r>
      <w:r w:rsidRPr="00813E3E">
        <w:rPr>
          <w:rFonts w:ascii="Times New Roman" w:hAnsi="Times New Roman" w:cs="Times New Roman"/>
          <w:i/>
          <w:vertAlign w:val="subscript"/>
        </w:rPr>
        <w:t>norm</w:t>
      </w:r>
      <w:proofErr w:type="spellEnd"/>
      <w:r w:rsidRPr="00BC71C6">
        <w:t xml:space="preserve"> </w:t>
      </w:r>
      <w:r>
        <w:tab/>
        <w:t>maximum allowable probability of failure (safety standard)</w:t>
      </w:r>
    </w:p>
    <w:p w:rsidR="00EA4D5B" w:rsidRDefault="00EA4D5B" w:rsidP="004E0752">
      <w:pPr>
        <w:ind w:left="1230" w:hanging="720"/>
      </w:pPr>
      <w:ins w:id="119" w:author="Wouter Jan Klerk" w:date="2015-06-24T14:43:00Z">
        <w:r>
          <w:rPr>
            <w:rFonts w:ascii="Times New Roman" w:hAnsi="Times New Roman" w:cs="Times New Roman"/>
            <w:i/>
          </w:rPr>
          <w:t>L</w:t>
        </w:r>
        <w:r>
          <w:rPr>
            <w:rFonts w:ascii="Times New Roman" w:hAnsi="Times New Roman" w:cs="Times New Roman"/>
            <w:i/>
          </w:rPr>
          <w:tab/>
        </w:r>
        <w:r w:rsidRPr="00327230">
          <w:t>length of the dike segment</w:t>
        </w:r>
      </w:ins>
      <w:ins w:id="120" w:author="Ruben Jongejan" w:date="2015-06-24T17:33:00Z">
        <w:r w:rsidR="00327230">
          <w:t xml:space="preserve"> (“dijktraject”)</w:t>
        </w:r>
      </w:ins>
      <w:ins w:id="121" w:author="Wouter Jan Klerk" w:date="2015-06-24T14:43:00Z">
        <w:r w:rsidRPr="00327230">
          <w:t xml:space="preserve"> (m)</w:t>
        </w:r>
      </w:ins>
    </w:p>
    <w:p w:rsidR="004E0752" w:rsidRPr="000806F5" w:rsidRDefault="004E0752" w:rsidP="004E0752">
      <w:pPr>
        <w:ind w:firstLine="510"/>
      </w:pPr>
    </w:p>
    <w:p w:rsidR="004E0752" w:rsidRDefault="004E0752" w:rsidP="004E0752">
      <w:pPr>
        <w:tabs>
          <w:tab w:val="left" w:pos="540"/>
        </w:tabs>
        <w:ind w:left="510"/>
      </w:pPr>
      <w:r w:rsidRPr="000806F5">
        <w:t xml:space="preserve">All default values should be </w:t>
      </w:r>
      <w:r>
        <w:t xml:space="preserve">included in </w:t>
      </w:r>
      <w:proofErr w:type="spellStart"/>
      <w:r>
        <w:t>Ringtoets</w:t>
      </w:r>
      <w:proofErr w:type="spellEnd"/>
      <w:r>
        <w:t>. Users should be able</w:t>
      </w:r>
      <w:r w:rsidR="001241DA">
        <w:t xml:space="preserve"> to view all parameter values. Only advanced u</w:t>
      </w:r>
      <w:r>
        <w:t xml:space="preserve">sers should be able to modify the default values. Deviations from the default values should be clearly marked. </w:t>
      </w:r>
    </w:p>
    <w:p w:rsidR="007A64D8" w:rsidRDefault="007A64D8" w:rsidP="004E0752">
      <w:pPr>
        <w:tabs>
          <w:tab w:val="left" w:pos="540"/>
        </w:tabs>
        <w:ind w:left="510"/>
      </w:pPr>
    </w:p>
    <w:p w:rsidR="002018FD" w:rsidDel="002018FD" w:rsidRDefault="007A64D8" w:rsidP="007A64D8">
      <w:pPr>
        <w:ind w:left="510"/>
        <w:rPr>
          <w:del w:id="122" w:author="Ruben Jongejan" w:date="2015-06-24T09:40:00Z"/>
          <w:i/>
        </w:rPr>
      </w:pPr>
      <w:r>
        <w:rPr>
          <w:i/>
        </w:rPr>
        <w:t>Default values</w:t>
      </w:r>
      <w:r w:rsidRPr="007A64D8">
        <w:rPr>
          <w:i/>
        </w:rPr>
        <w:t xml:space="preserve"> for</w:t>
      </w:r>
      <w:r>
        <w:rPr>
          <w:rFonts w:ascii="Times New Roman" w:hAnsi="Times New Roman" w:cs="Times New Roman"/>
          <w:i/>
        </w:rPr>
        <w:t xml:space="preserve"> </w:t>
      </w:r>
      <w:proofErr w:type="gramStart"/>
      <w:r>
        <w:rPr>
          <w:rFonts w:ascii="Times New Roman" w:hAnsi="Times New Roman" w:cs="Times New Roman"/>
          <w:i/>
        </w:rPr>
        <w:t xml:space="preserve">a </w:t>
      </w:r>
      <w:r w:rsidRPr="007A64D8">
        <w:rPr>
          <w:i/>
        </w:rPr>
        <w:t>and</w:t>
      </w:r>
      <w:proofErr w:type="gramEnd"/>
      <w:r w:rsidRPr="007A64D8">
        <w:rPr>
          <w:i/>
        </w:rPr>
        <w:t xml:space="preserve"> </w:t>
      </w:r>
      <w:r>
        <w:rPr>
          <w:rFonts w:ascii="Times New Roman" w:hAnsi="Times New Roman" w:cs="Times New Roman"/>
          <w:i/>
        </w:rPr>
        <w:t xml:space="preserve">b </w:t>
      </w:r>
      <w:r w:rsidRPr="007A64D8">
        <w:rPr>
          <w:i/>
        </w:rPr>
        <w:t>will be provided by Cluster C in September 2015.</w:t>
      </w:r>
      <w:r>
        <w:rPr>
          <w:i/>
        </w:rPr>
        <w:t xml:space="preserve"> </w:t>
      </w:r>
      <w:ins w:id="123" w:author="Ruben Jongejan" w:date="2015-06-24T09:38:00Z">
        <w:r w:rsidR="002018FD" w:rsidRPr="004A7C25">
          <w:t>T</w:t>
        </w:r>
      </w:ins>
      <w:ins w:id="124" w:author="Ruben Jongejan" w:date="2015-06-24T09:37:00Z">
        <w:r w:rsidR="002018FD" w:rsidRPr="004A7C25">
          <w:t xml:space="preserve">he values of </w:t>
        </w:r>
        <w:proofErr w:type="gramStart"/>
        <w:r w:rsidR="002018FD">
          <w:rPr>
            <w:rFonts w:ascii="Times New Roman" w:hAnsi="Times New Roman" w:cs="Times New Roman"/>
            <w:i/>
          </w:rPr>
          <w:t xml:space="preserve">a </w:t>
        </w:r>
        <w:r w:rsidR="002018FD" w:rsidRPr="004A7C25">
          <w:t>and</w:t>
        </w:r>
        <w:proofErr w:type="gramEnd"/>
        <w:r w:rsidR="002018FD" w:rsidRPr="004A7C25">
          <w:t xml:space="preserve"> </w:t>
        </w:r>
        <w:r w:rsidR="002018FD">
          <w:rPr>
            <w:rFonts w:ascii="Times New Roman" w:hAnsi="Times New Roman" w:cs="Times New Roman"/>
            <w:i/>
          </w:rPr>
          <w:t xml:space="preserve">b </w:t>
        </w:r>
      </w:ins>
      <w:ins w:id="125" w:author="Ruben Jongejan" w:date="2015-06-24T09:38:00Z">
        <w:r w:rsidR="002018FD" w:rsidRPr="004A7C25">
          <w:t>may vary between segments (</w:t>
        </w:r>
      </w:ins>
      <w:ins w:id="126" w:author="Ruben Jongejan" w:date="2015-06-24T09:39:00Z">
        <w:r w:rsidR="002018FD" w:rsidRPr="004A7C25">
          <w:t>“</w:t>
        </w:r>
        <w:proofErr w:type="spellStart"/>
        <w:r w:rsidR="002018FD" w:rsidRPr="004A7C25">
          <w:t>dijktrajecten</w:t>
        </w:r>
        <w:proofErr w:type="spellEnd"/>
        <w:r w:rsidR="002018FD" w:rsidRPr="004A7C25">
          <w:t xml:space="preserve">”). </w:t>
        </w:r>
      </w:ins>
      <w:ins w:id="127" w:author="Ruben Jongejan" w:date="2015-06-24T12:11:00Z">
        <w:r w:rsidR="00451F46" w:rsidRPr="004A7C25">
          <w:t>However</w:t>
        </w:r>
      </w:ins>
      <w:ins w:id="128" w:author="Ruben Jongejan" w:date="2015-06-24T09:39:00Z">
        <w:r w:rsidR="002018FD" w:rsidRPr="004A7C25">
          <w:t xml:space="preserve">, there </w:t>
        </w:r>
      </w:ins>
      <w:ins w:id="129" w:author="Ruben Jongejan" w:date="2015-06-24T09:40:00Z">
        <w:r w:rsidR="002018FD" w:rsidRPr="004A7C25">
          <w:t>cannot be different values of</w:t>
        </w:r>
        <w:r w:rsidR="002018FD">
          <w:rPr>
            <w:i/>
          </w:rPr>
          <w:t xml:space="preserve"> </w:t>
        </w:r>
        <w:proofErr w:type="gramStart"/>
        <w:r w:rsidR="002018FD">
          <w:rPr>
            <w:rFonts w:ascii="Times New Roman" w:hAnsi="Times New Roman" w:cs="Times New Roman"/>
            <w:i/>
          </w:rPr>
          <w:t>a</w:t>
        </w:r>
        <w:r w:rsidR="002018FD" w:rsidRPr="00C537DC">
          <w:rPr>
            <w:rFonts w:ascii="Times New Roman" w:hAnsi="Times New Roman" w:cs="Times New Roman"/>
          </w:rPr>
          <w:t xml:space="preserve"> </w:t>
        </w:r>
        <w:r w:rsidR="002018FD" w:rsidRPr="00C537DC">
          <w:t>and</w:t>
        </w:r>
        <w:proofErr w:type="gramEnd"/>
        <w:r w:rsidR="002018FD" w:rsidRPr="007A64D8">
          <w:rPr>
            <w:i/>
          </w:rPr>
          <w:t xml:space="preserve"> </w:t>
        </w:r>
        <w:r w:rsidR="002018FD">
          <w:rPr>
            <w:rFonts w:ascii="Times New Roman" w:hAnsi="Times New Roman" w:cs="Times New Roman"/>
            <w:i/>
          </w:rPr>
          <w:t>b</w:t>
        </w:r>
        <w:r w:rsidR="002018FD">
          <w:t xml:space="preserve"> for the different sub-failure mechanisms within a given segment.</w:t>
        </w:r>
      </w:ins>
    </w:p>
    <w:p w:rsidR="007A64D8" w:rsidDel="000D356E" w:rsidRDefault="007A64D8" w:rsidP="000D356E">
      <w:pPr>
        <w:ind w:left="510"/>
        <w:rPr>
          <w:del w:id="130" w:author="Ruben Jongejan" w:date="2015-06-24T09:41:00Z"/>
        </w:rPr>
      </w:pPr>
      <w:del w:id="131" w:author="Ruben Jongejan" w:date="2015-06-24T09:41:00Z">
        <w:r w:rsidRPr="0098376A" w:rsidDel="000D356E">
          <w:rPr>
            <w:rFonts w:ascii="Times New Roman" w:hAnsi="Times New Roman" w:cs="Times New Roman"/>
            <w:i/>
          </w:rPr>
          <w:delText>a</w:delText>
        </w:r>
        <w:r w:rsidRPr="00382822" w:rsidDel="000D356E">
          <w:delText xml:space="preserve"> is the fraction of the length that is sensitive to </w:delText>
        </w:r>
        <w:r w:rsidDel="000D356E">
          <w:delText xml:space="preserve">uplift, piping and heave (likely values are </w:delText>
        </w:r>
        <w:r w:rsidRPr="00382822" w:rsidDel="000D356E">
          <w:delText>0.4/0.75/0.9</w:delText>
        </w:r>
        <w:r w:rsidDel="000D356E">
          <w:delText>)</w:delText>
        </w:r>
        <w:r w:rsidRPr="00382822" w:rsidDel="000D356E">
          <w:delText xml:space="preserve">. </w:delText>
        </w:r>
      </w:del>
    </w:p>
    <w:p w:rsidR="007A64D8" w:rsidRPr="00382822" w:rsidDel="000D356E" w:rsidRDefault="007A64D8" w:rsidP="00091436">
      <w:pPr>
        <w:pStyle w:val="ListBullet2"/>
        <w:rPr>
          <w:del w:id="132" w:author="Ruben Jongejan" w:date="2015-06-24T09:41:00Z"/>
        </w:rPr>
      </w:pPr>
      <w:del w:id="133" w:author="Ruben Jongejan" w:date="2015-06-24T09:41:00Z">
        <w:r w:rsidRPr="0098376A" w:rsidDel="000D356E">
          <w:rPr>
            <w:rFonts w:ascii="Times New Roman" w:hAnsi="Times New Roman" w:cs="Times New Roman"/>
            <w:i/>
          </w:rPr>
          <w:delText>b</w:delText>
        </w:r>
        <w:r w:rsidRPr="00382822" w:rsidDel="000D356E">
          <w:delText xml:space="preserve"> is a measure for the intensity of the length effect within the length </w:delText>
        </w:r>
        <w:r w:rsidRPr="0098376A" w:rsidDel="000D356E">
          <w:rPr>
            <w:rFonts w:ascii="Times New Roman" w:hAnsi="Times New Roman" w:cs="Times New Roman"/>
            <w:i/>
          </w:rPr>
          <w:delText>a</w:delText>
        </w:r>
        <w:r w:rsidRPr="0098376A" w:rsidDel="000D356E">
          <w:rPr>
            <w:rFonts w:ascii="Times New Roman" w:hAnsi="Times New Roman" w:cs="Times New Roman"/>
            <w:i/>
          </w:rPr>
          <w:sym w:font="Symbol" w:char="F0D7"/>
        </w:r>
        <w:r w:rsidRPr="0098376A" w:rsidDel="000D356E">
          <w:rPr>
            <w:rFonts w:ascii="Times New Roman" w:hAnsi="Times New Roman" w:cs="Times New Roman"/>
            <w:i/>
          </w:rPr>
          <w:delText>L</w:delText>
        </w:r>
        <w:r w:rsidDel="000D356E">
          <w:delText xml:space="preserve"> (likely value is 300m)</w:delText>
        </w:r>
        <w:r w:rsidRPr="00382822" w:rsidDel="000D356E">
          <w:delText>.</w:delText>
        </w:r>
      </w:del>
    </w:p>
    <w:p w:rsidR="004E0752" w:rsidRPr="00087E11" w:rsidRDefault="004E0752" w:rsidP="00087E11">
      <w:pPr>
        <w:ind w:left="510"/>
      </w:pPr>
    </w:p>
    <w:p w:rsidR="00DE4493" w:rsidRDefault="00CA6F58" w:rsidP="00087E11">
      <w:pPr>
        <w:numPr>
          <w:ilvl w:val="0"/>
          <w:numId w:val="18"/>
        </w:numPr>
      </w:pPr>
      <w:r>
        <w:t xml:space="preserve">For each </w:t>
      </w:r>
      <w:r w:rsidR="004E0752">
        <w:t xml:space="preserve">scenario, </w:t>
      </w:r>
      <w:r w:rsidR="00DE4493">
        <w:t>user</w:t>
      </w:r>
      <w:r w:rsidR="004E0752">
        <w:t>s</w:t>
      </w:r>
      <w:r w:rsidR="00DE4493">
        <w:t xml:space="preserve"> should </w:t>
      </w:r>
      <w:r w:rsidR="00DE5E92">
        <w:t>enter</w:t>
      </w:r>
      <w:r w:rsidR="004E0752">
        <w:t xml:space="preserve"> the distribution parameters for the stochastic variables. From these distributions, </w:t>
      </w:r>
      <w:proofErr w:type="spellStart"/>
      <w:r w:rsidR="004E0752">
        <w:t>Ringtoets</w:t>
      </w:r>
      <w:proofErr w:type="spellEnd"/>
      <w:r w:rsidR="004E0752">
        <w:t xml:space="preserve"> should calculate the representative values. These are defined by quantile values (i.e. values with a particular probability of </w:t>
      </w:r>
      <w:r w:rsidR="004E0752">
        <w:lastRenderedPageBreak/>
        <w:t>exceedance)</w:t>
      </w:r>
      <w:r w:rsidR="001320EA">
        <w:t xml:space="preserve">, except for the critical heave gradient which has a fixed </w:t>
      </w:r>
      <w:r w:rsidR="008F1FB6">
        <w:t>representative</w:t>
      </w:r>
      <w:r w:rsidR="002A1F5B">
        <w:t xml:space="preserve"> </w:t>
      </w:r>
      <w:r w:rsidR="001320EA">
        <w:t>value</w:t>
      </w:r>
      <w:r w:rsidR="00087E11">
        <w:t xml:space="preserve">, see </w:t>
      </w:r>
      <w:fldSimple w:instr=" REF _Ref415055478  \* MERGEFORMAT ">
        <w:r w:rsidR="004C7F69">
          <w:t>Table 3.2</w:t>
        </w:r>
      </w:fldSimple>
    </w:p>
    <w:p w:rsidR="008F1FB6" w:rsidRDefault="008F1FB6" w:rsidP="008F1FB6">
      <w:pPr>
        <w:ind w:left="510"/>
      </w:pPr>
    </w:p>
    <w:p w:rsidR="008F1FB6" w:rsidRDefault="008F1FB6" w:rsidP="00E95E81">
      <w:pPr>
        <w:pStyle w:val="Caption"/>
        <w:ind w:left="510" w:firstLine="0"/>
      </w:pPr>
      <w:bookmarkStart w:id="134" w:name="_Ref415055478"/>
      <w:proofErr w:type="gramStart"/>
      <w:r>
        <w:t xml:space="preserve">Table </w:t>
      </w:r>
      <w:r w:rsidR="004C7F69">
        <w:fldChar w:fldCharType="begin"/>
      </w:r>
      <w:r w:rsidR="004C7F69">
        <w:instrText xml:space="preserve"> STYLEREF 1 \s </w:instrText>
      </w:r>
      <w:r w:rsidR="004C7F69">
        <w:fldChar w:fldCharType="separate"/>
      </w:r>
      <w:r w:rsidR="004C7F69">
        <w:rPr>
          <w:noProof/>
        </w:rPr>
        <w:t>3</w:t>
      </w:r>
      <w:r w:rsidR="004C7F69">
        <w:fldChar w:fldCharType="end"/>
      </w:r>
      <w:r w:rsidR="004C7F69">
        <w:t>.</w:t>
      </w:r>
      <w:proofErr w:type="gramEnd"/>
      <w:r w:rsidR="004C7F69">
        <w:fldChar w:fldCharType="begin"/>
      </w:r>
      <w:r w:rsidR="004C7F69">
        <w:instrText xml:space="preserve"> SEQ Table \* ARABIC \s 1 </w:instrText>
      </w:r>
      <w:r w:rsidR="004C7F69">
        <w:fldChar w:fldCharType="separate"/>
      </w:r>
      <w:r w:rsidR="004C7F69">
        <w:rPr>
          <w:noProof/>
        </w:rPr>
        <w:t>2</w:t>
      </w:r>
      <w:r w:rsidR="004C7F69">
        <w:fldChar w:fldCharType="end"/>
      </w:r>
      <w:bookmarkEnd w:id="134"/>
      <w:r>
        <w:t>. Representative values for semi-probabilistic assessments of uplift, piping and heave.</w:t>
      </w:r>
      <w:r>
        <w:tab/>
      </w:r>
    </w:p>
    <w:tbl>
      <w:tblPr>
        <w:tblStyle w:val="dTable"/>
        <w:tblW w:w="8476" w:type="dxa"/>
        <w:tblInd w:w="558" w:type="dxa"/>
        <w:tblLayout w:type="fixed"/>
        <w:tblLook w:val="04A0" w:firstRow="1" w:lastRow="0" w:firstColumn="1" w:lastColumn="0" w:noHBand="0" w:noVBand="1"/>
      </w:tblPr>
      <w:tblGrid>
        <w:gridCol w:w="810"/>
        <w:gridCol w:w="1800"/>
        <w:gridCol w:w="1890"/>
        <w:gridCol w:w="1282"/>
        <w:gridCol w:w="993"/>
        <w:gridCol w:w="708"/>
        <w:gridCol w:w="993"/>
      </w:tblGrid>
      <w:tr w:rsidR="008F1FB6" w:rsidRPr="00382822" w:rsidTr="00E95E81">
        <w:trPr>
          <w:cnfStyle w:val="100000000000" w:firstRow="1" w:lastRow="0" w:firstColumn="0" w:lastColumn="0" w:oddVBand="0" w:evenVBand="0" w:oddHBand="0" w:evenHBand="0" w:firstRowFirstColumn="0" w:firstRowLastColumn="0" w:lastRowFirstColumn="0" w:lastRowLastColumn="0"/>
          <w:tblHeader/>
        </w:trPr>
        <w:tc>
          <w:tcPr>
            <w:tcW w:w="810" w:type="dxa"/>
          </w:tcPr>
          <w:p w:rsidR="008F1FB6" w:rsidRPr="001241DA" w:rsidRDefault="008F1FB6" w:rsidP="00E95E81">
            <w:pPr>
              <w:jc w:val="left"/>
              <w:rPr>
                <w:sz w:val="18"/>
                <w:szCs w:val="18"/>
              </w:rPr>
            </w:pPr>
            <w:r w:rsidRPr="001241DA">
              <w:rPr>
                <w:sz w:val="18"/>
                <w:szCs w:val="18"/>
              </w:rPr>
              <w:t>Parameter</w:t>
            </w:r>
          </w:p>
        </w:tc>
        <w:tc>
          <w:tcPr>
            <w:tcW w:w="1800" w:type="dxa"/>
          </w:tcPr>
          <w:p w:rsidR="008F1FB6" w:rsidRDefault="008F1FB6" w:rsidP="00E95E81">
            <w:pPr>
              <w:jc w:val="left"/>
              <w:rPr>
                <w:sz w:val="18"/>
                <w:szCs w:val="18"/>
              </w:rPr>
            </w:pPr>
            <w:r w:rsidRPr="001241DA">
              <w:rPr>
                <w:sz w:val="18"/>
                <w:szCs w:val="18"/>
              </w:rPr>
              <w:t>Description</w:t>
            </w:r>
          </w:p>
          <w:p w:rsidR="008F1FB6" w:rsidRPr="001241DA" w:rsidRDefault="008F1FB6" w:rsidP="00E95E81">
            <w:pPr>
              <w:jc w:val="left"/>
              <w:rPr>
                <w:sz w:val="18"/>
                <w:szCs w:val="18"/>
              </w:rPr>
            </w:pPr>
            <w:r>
              <w:rPr>
                <w:sz w:val="18"/>
                <w:szCs w:val="18"/>
              </w:rPr>
              <w:t>(English)</w:t>
            </w:r>
          </w:p>
        </w:tc>
        <w:tc>
          <w:tcPr>
            <w:tcW w:w="1890" w:type="dxa"/>
          </w:tcPr>
          <w:p w:rsidR="008F1FB6" w:rsidRPr="001241DA" w:rsidRDefault="008F1FB6" w:rsidP="00E95E81">
            <w:pPr>
              <w:jc w:val="left"/>
              <w:rPr>
                <w:sz w:val="18"/>
                <w:szCs w:val="18"/>
              </w:rPr>
            </w:pPr>
            <w:r>
              <w:rPr>
                <w:sz w:val="18"/>
                <w:szCs w:val="18"/>
              </w:rPr>
              <w:t>Description (Dutch)</w:t>
            </w:r>
          </w:p>
        </w:tc>
        <w:tc>
          <w:tcPr>
            <w:tcW w:w="1282" w:type="dxa"/>
          </w:tcPr>
          <w:p w:rsidR="008F1FB6" w:rsidRPr="001241DA" w:rsidRDefault="008F1FB6" w:rsidP="00E95E81">
            <w:pPr>
              <w:jc w:val="left"/>
              <w:rPr>
                <w:sz w:val="18"/>
                <w:szCs w:val="18"/>
              </w:rPr>
            </w:pPr>
            <w:r w:rsidRPr="001241DA">
              <w:rPr>
                <w:sz w:val="18"/>
                <w:szCs w:val="18"/>
              </w:rPr>
              <w:t>Distribution type</w:t>
            </w:r>
          </w:p>
        </w:tc>
        <w:tc>
          <w:tcPr>
            <w:tcW w:w="993" w:type="dxa"/>
          </w:tcPr>
          <w:p w:rsidR="008F1FB6" w:rsidRPr="001241DA" w:rsidRDefault="008F1FB6" w:rsidP="00E95E81">
            <w:pPr>
              <w:jc w:val="left"/>
              <w:rPr>
                <w:sz w:val="18"/>
                <w:szCs w:val="18"/>
              </w:rPr>
            </w:pPr>
            <w:r w:rsidRPr="001241DA">
              <w:rPr>
                <w:sz w:val="18"/>
                <w:szCs w:val="18"/>
              </w:rPr>
              <w:t>Quantile</w:t>
            </w:r>
          </w:p>
        </w:tc>
        <w:tc>
          <w:tcPr>
            <w:tcW w:w="708" w:type="dxa"/>
          </w:tcPr>
          <w:p w:rsidR="008F1FB6" w:rsidRPr="001241DA" w:rsidRDefault="008F1FB6" w:rsidP="00E95E81">
            <w:pPr>
              <w:jc w:val="left"/>
              <w:rPr>
                <w:sz w:val="18"/>
                <w:szCs w:val="18"/>
              </w:rPr>
            </w:pPr>
            <w:proofErr w:type="spellStart"/>
            <w:r w:rsidRPr="001241DA">
              <w:rPr>
                <w:sz w:val="18"/>
                <w:szCs w:val="18"/>
              </w:rPr>
              <w:t>Repr</w:t>
            </w:r>
            <w:proofErr w:type="spellEnd"/>
            <w:r w:rsidRPr="001241DA">
              <w:rPr>
                <w:sz w:val="18"/>
                <w:szCs w:val="18"/>
              </w:rPr>
              <w:t>.</w:t>
            </w:r>
            <w:r>
              <w:rPr>
                <w:sz w:val="18"/>
                <w:szCs w:val="18"/>
              </w:rPr>
              <w:t xml:space="preserve"> </w:t>
            </w:r>
            <w:r w:rsidRPr="001241DA">
              <w:rPr>
                <w:sz w:val="18"/>
                <w:szCs w:val="18"/>
              </w:rPr>
              <w:t>value</w:t>
            </w:r>
          </w:p>
        </w:tc>
        <w:tc>
          <w:tcPr>
            <w:tcW w:w="993" w:type="dxa"/>
          </w:tcPr>
          <w:p w:rsidR="008F1FB6" w:rsidRPr="001241DA" w:rsidRDefault="008F1FB6" w:rsidP="00E95E81">
            <w:pPr>
              <w:jc w:val="left"/>
              <w:rPr>
                <w:sz w:val="18"/>
                <w:szCs w:val="18"/>
              </w:rPr>
            </w:pPr>
            <w:r w:rsidRPr="001241DA">
              <w:rPr>
                <w:sz w:val="18"/>
                <w:szCs w:val="18"/>
              </w:rPr>
              <w:t>Unit</w:t>
            </w:r>
          </w:p>
        </w:tc>
      </w:tr>
      <w:tr w:rsidR="008F1FB6" w:rsidRPr="00382822" w:rsidTr="00E95E81">
        <w:tc>
          <w:tcPr>
            <w:tcW w:w="8476" w:type="dxa"/>
            <w:gridSpan w:val="7"/>
          </w:tcPr>
          <w:p w:rsidR="008F1FB6" w:rsidRPr="001241DA" w:rsidRDefault="008F1FB6" w:rsidP="00E95E81">
            <w:pPr>
              <w:jc w:val="left"/>
              <w:rPr>
                <w:i/>
                <w:sz w:val="18"/>
                <w:szCs w:val="18"/>
              </w:rPr>
            </w:pPr>
            <w:r w:rsidRPr="001241DA">
              <w:rPr>
                <w:i/>
                <w:sz w:val="18"/>
                <w:szCs w:val="18"/>
              </w:rPr>
              <w:t>General parameters</w:t>
            </w:r>
          </w:p>
        </w:tc>
      </w:tr>
      <w:tr w:rsidR="008F1FB6" w:rsidRPr="00382822" w:rsidTr="00E95E81">
        <w:tc>
          <w:tcPr>
            <w:tcW w:w="810" w:type="dxa"/>
          </w:tcPr>
          <w:p w:rsidR="008F1FB6" w:rsidRPr="008F1FB6" w:rsidRDefault="008F1FB6" w:rsidP="00E95E81">
            <w:pPr>
              <w:jc w:val="left"/>
              <w:rPr>
                <w:sz w:val="18"/>
                <w:szCs w:val="18"/>
                <w:vertAlign w:val="subscript"/>
              </w:rPr>
            </w:pPr>
            <w:proofErr w:type="spellStart"/>
            <w:r>
              <w:rPr>
                <w:sz w:val="18"/>
                <w:szCs w:val="18"/>
              </w:rPr>
              <w:t>D</w:t>
            </w:r>
            <w:r>
              <w:rPr>
                <w:sz w:val="18"/>
                <w:szCs w:val="18"/>
                <w:vertAlign w:val="subscript"/>
              </w:rPr>
              <w:t>cover</w:t>
            </w:r>
            <w:proofErr w:type="spellEnd"/>
          </w:p>
        </w:tc>
        <w:tc>
          <w:tcPr>
            <w:tcW w:w="1800" w:type="dxa"/>
          </w:tcPr>
          <w:p w:rsidR="008F1FB6" w:rsidRPr="001241DA" w:rsidRDefault="008F1FB6" w:rsidP="00E95E81">
            <w:pPr>
              <w:jc w:val="left"/>
              <w:rPr>
                <w:sz w:val="18"/>
                <w:szCs w:val="18"/>
              </w:rPr>
            </w:pPr>
            <w:r w:rsidRPr="001241DA">
              <w:rPr>
                <w:sz w:val="18"/>
                <w:szCs w:val="18"/>
              </w:rPr>
              <w:t>Thickness of cover layer</w:t>
            </w:r>
          </w:p>
        </w:tc>
        <w:tc>
          <w:tcPr>
            <w:tcW w:w="1890" w:type="dxa"/>
          </w:tcPr>
          <w:p w:rsidR="008F1FB6" w:rsidRPr="001241DA" w:rsidRDefault="008F1FB6" w:rsidP="00E95E81">
            <w:pPr>
              <w:jc w:val="left"/>
              <w:rPr>
                <w:sz w:val="18"/>
                <w:szCs w:val="18"/>
              </w:rPr>
            </w:pPr>
            <w:proofErr w:type="spellStart"/>
            <w:r>
              <w:rPr>
                <w:sz w:val="18"/>
                <w:szCs w:val="18"/>
              </w:rPr>
              <w:t>Dikte</w:t>
            </w:r>
            <w:proofErr w:type="spellEnd"/>
            <w:r>
              <w:rPr>
                <w:sz w:val="18"/>
                <w:szCs w:val="18"/>
              </w:rPr>
              <w:t xml:space="preserve"> </w:t>
            </w:r>
            <w:proofErr w:type="spellStart"/>
            <w:r>
              <w:rPr>
                <w:sz w:val="18"/>
                <w:szCs w:val="18"/>
              </w:rPr>
              <w:t>deklaag</w:t>
            </w:r>
            <w:proofErr w:type="spellEnd"/>
          </w:p>
        </w:tc>
        <w:tc>
          <w:tcPr>
            <w:tcW w:w="1282" w:type="dxa"/>
          </w:tcPr>
          <w:p w:rsidR="008F1FB6" w:rsidRPr="001241DA" w:rsidRDefault="008F1FB6" w:rsidP="00E95E81">
            <w:pPr>
              <w:jc w:val="left"/>
              <w:rPr>
                <w:sz w:val="18"/>
                <w:szCs w:val="18"/>
              </w:rPr>
            </w:pPr>
            <w:r w:rsidRPr="001241DA">
              <w:rPr>
                <w:sz w:val="18"/>
                <w:szCs w:val="18"/>
              </w:rPr>
              <w:t>L</w:t>
            </w:r>
          </w:p>
        </w:tc>
        <w:tc>
          <w:tcPr>
            <w:tcW w:w="993" w:type="dxa"/>
          </w:tcPr>
          <w:p w:rsidR="008F1FB6" w:rsidRPr="001241DA" w:rsidRDefault="008F1FB6" w:rsidP="00E95E81">
            <w:pPr>
              <w:jc w:val="left"/>
              <w:rPr>
                <w:sz w:val="18"/>
                <w:szCs w:val="18"/>
              </w:rPr>
            </w:pPr>
            <w:r w:rsidRPr="001241DA">
              <w:rPr>
                <w:sz w:val="18"/>
                <w:szCs w:val="18"/>
              </w:rPr>
              <w:t>5%</w:t>
            </w:r>
          </w:p>
        </w:tc>
        <w:tc>
          <w:tcPr>
            <w:tcW w:w="708" w:type="dxa"/>
          </w:tcPr>
          <w:p w:rsidR="008F1FB6" w:rsidRPr="001241DA" w:rsidRDefault="008F1FB6" w:rsidP="00E95E81">
            <w:pPr>
              <w:jc w:val="left"/>
              <w:rPr>
                <w:sz w:val="18"/>
                <w:szCs w:val="18"/>
              </w:rPr>
            </w:pPr>
            <w:r>
              <w:rPr>
                <w:sz w:val="18"/>
                <w:szCs w:val="18"/>
              </w:rPr>
              <w:t>-</w:t>
            </w:r>
          </w:p>
        </w:tc>
        <w:tc>
          <w:tcPr>
            <w:tcW w:w="993" w:type="dxa"/>
          </w:tcPr>
          <w:p w:rsidR="008F1FB6" w:rsidRPr="001241DA" w:rsidRDefault="008F1FB6" w:rsidP="00E95E81">
            <w:pPr>
              <w:jc w:val="left"/>
              <w:rPr>
                <w:sz w:val="18"/>
                <w:szCs w:val="18"/>
              </w:rPr>
            </w:pPr>
            <w:r w:rsidRPr="001241DA">
              <w:rPr>
                <w:sz w:val="18"/>
                <w:szCs w:val="18"/>
              </w:rPr>
              <w:t>m</w:t>
            </w:r>
          </w:p>
        </w:tc>
      </w:tr>
      <w:tr w:rsidR="008F1FB6" w:rsidRPr="00382822" w:rsidTr="00E95E81">
        <w:tc>
          <w:tcPr>
            <w:tcW w:w="810" w:type="dxa"/>
          </w:tcPr>
          <w:p w:rsidR="008F1FB6" w:rsidRPr="001241DA" w:rsidRDefault="008F1FB6" w:rsidP="00E95E81">
            <w:pPr>
              <w:jc w:val="left"/>
              <w:rPr>
                <w:sz w:val="18"/>
                <w:szCs w:val="18"/>
                <w:vertAlign w:val="subscript"/>
              </w:rPr>
            </w:pPr>
            <w:proofErr w:type="spellStart"/>
            <w:r w:rsidRPr="001241DA">
              <w:rPr>
                <w:sz w:val="18"/>
                <w:szCs w:val="18"/>
              </w:rPr>
              <w:t>h</w:t>
            </w:r>
            <w:r w:rsidRPr="001241DA">
              <w:rPr>
                <w:sz w:val="18"/>
                <w:szCs w:val="18"/>
                <w:vertAlign w:val="subscript"/>
              </w:rPr>
              <w:t>exit</w:t>
            </w:r>
            <w:proofErr w:type="spellEnd"/>
          </w:p>
        </w:tc>
        <w:tc>
          <w:tcPr>
            <w:tcW w:w="1800" w:type="dxa"/>
          </w:tcPr>
          <w:p w:rsidR="008F1FB6" w:rsidRPr="001241DA" w:rsidRDefault="008F1FB6" w:rsidP="00E95E81">
            <w:pPr>
              <w:jc w:val="left"/>
              <w:rPr>
                <w:sz w:val="18"/>
                <w:szCs w:val="18"/>
              </w:rPr>
            </w:pPr>
            <w:r w:rsidRPr="001241DA">
              <w:rPr>
                <w:sz w:val="18"/>
                <w:szCs w:val="18"/>
              </w:rPr>
              <w:t>Phreatic level at exit point</w:t>
            </w:r>
          </w:p>
        </w:tc>
        <w:tc>
          <w:tcPr>
            <w:tcW w:w="1890" w:type="dxa"/>
          </w:tcPr>
          <w:p w:rsidR="008F1FB6" w:rsidRPr="001241DA" w:rsidRDefault="008F1FB6" w:rsidP="00E95E81">
            <w:pPr>
              <w:jc w:val="left"/>
              <w:rPr>
                <w:sz w:val="18"/>
                <w:szCs w:val="18"/>
              </w:rPr>
            </w:pPr>
            <w:proofErr w:type="spellStart"/>
            <w:r>
              <w:rPr>
                <w:sz w:val="18"/>
                <w:szCs w:val="18"/>
              </w:rPr>
              <w:t>Freatisch</w:t>
            </w:r>
            <w:proofErr w:type="spellEnd"/>
            <w:r>
              <w:rPr>
                <w:sz w:val="18"/>
                <w:szCs w:val="18"/>
              </w:rPr>
              <w:t xml:space="preserve"> </w:t>
            </w:r>
            <w:proofErr w:type="spellStart"/>
            <w:r>
              <w:rPr>
                <w:sz w:val="18"/>
                <w:szCs w:val="18"/>
              </w:rPr>
              <w:t>niveau</w:t>
            </w:r>
            <w:proofErr w:type="spellEnd"/>
            <w:r>
              <w:rPr>
                <w:sz w:val="18"/>
                <w:szCs w:val="18"/>
              </w:rPr>
              <w:t xml:space="preserve"> op </w:t>
            </w:r>
            <w:proofErr w:type="spellStart"/>
            <w:r>
              <w:rPr>
                <w:sz w:val="18"/>
                <w:szCs w:val="18"/>
              </w:rPr>
              <w:t>uittreepunt</w:t>
            </w:r>
            <w:proofErr w:type="spellEnd"/>
          </w:p>
        </w:tc>
        <w:tc>
          <w:tcPr>
            <w:tcW w:w="1282" w:type="dxa"/>
          </w:tcPr>
          <w:p w:rsidR="008F1FB6" w:rsidRPr="001241DA" w:rsidRDefault="008F1FB6" w:rsidP="00E95E81">
            <w:pPr>
              <w:jc w:val="left"/>
              <w:rPr>
                <w:sz w:val="18"/>
                <w:szCs w:val="18"/>
              </w:rPr>
            </w:pPr>
            <w:r w:rsidRPr="001241DA">
              <w:rPr>
                <w:sz w:val="18"/>
                <w:szCs w:val="18"/>
              </w:rPr>
              <w:t>N</w:t>
            </w:r>
          </w:p>
        </w:tc>
        <w:tc>
          <w:tcPr>
            <w:tcW w:w="993" w:type="dxa"/>
          </w:tcPr>
          <w:p w:rsidR="008F1FB6" w:rsidRPr="001241DA" w:rsidRDefault="008F1FB6" w:rsidP="00E95E81">
            <w:pPr>
              <w:jc w:val="left"/>
              <w:rPr>
                <w:sz w:val="18"/>
                <w:szCs w:val="18"/>
              </w:rPr>
            </w:pPr>
            <w:r w:rsidRPr="001241DA">
              <w:rPr>
                <w:sz w:val="18"/>
                <w:szCs w:val="18"/>
              </w:rPr>
              <w:t>5%</w:t>
            </w:r>
          </w:p>
        </w:tc>
        <w:tc>
          <w:tcPr>
            <w:tcW w:w="708" w:type="dxa"/>
          </w:tcPr>
          <w:p w:rsidR="008F1FB6" w:rsidRPr="001241DA" w:rsidRDefault="008F1FB6" w:rsidP="00E95E81">
            <w:pPr>
              <w:jc w:val="left"/>
              <w:rPr>
                <w:sz w:val="18"/>
                <w:szCs w:val="18"/>
              </w:rPr>
            </w:pPr>
            <w:r>
              <w:rPr>
                <w:sz w:val="18"/>
                <w:szCs w:val="18"/>
              </w:rPr>
              <w:t>-</w:t>
            </w:r>
          </w:p>
        </w:tc>
        <w:tc>
          <w:tcPr>
            <w:tcW w:w="993" w:type="dxa"/>
          </w:tcPr>
          <w:p w:rsidR="008F1FB6" w:rsidRPr="001241DA" w:rsidRDefault="008F1FB6" w:rsidP="00E95E81">
            <w:pPr>
              <w:jc w:val="left"/>
              <w:rPr>
                <w:sz w:val="18"/>
                <w:szCs w:val="18"/>
              </w:rPr>
            </w:pPr>
            <w:r w:rsidRPr="001241DA">
              <w:rPr>
                <w:sz w:val="18"/>
                <w:szCs w:val="18"/>
              </w:rPr>
              <w:t>m +NAP</w:t>
            </w:r>
          </w:p>
        </w:tc>
      </w:tr>
      <w:tr w:rsidR="008F1FB6" w:rsidRPr="00382822" w:rsidTr="00E95E81">
        <w:tc>
          <w:tcPr>
            <w:tcW w:w="810" w:type="dxa"/>
          </w:tcPr>
          <w:p w:rsidR="008F1FB6" w:rsidRPr="001241DA" w:rsidRDefault="008F1FB6" w:rsidP="00E95E81">
            <w:pPr>
              <w:jc w:val="left"/>
              <w:rPr>
                <w:sz w:val="18"/>
                <w:szCs w:val="18"/>
                <w:vertAlign w:val="subscript"/>
              </w:rPr>
            </w:pPr>
            <w:r w:rsidRPr="001241DA">
              <w:rPr>
                <w:sz w:val="18"/>
                <w:szCs w:val="18"/>
              </w:rPr>
              <w:t>h</w:t>
            </w:r>
          </w:p>
        </w:tc>
        <w:tc>
          <w:tcPr>
            <w:tcW w:w="1800" w:type="dxa"/>
          </w:tcPr>
          <w:p w:rsidR="008F1FB6" w:rsidRPr="001241DA" w:rsidRDefault="008F1FB6" w:rsidP="00E95E81">
            <w:pPr>
              <w:jc w:val="left"/>
              <w:rPr>
                <w:sz w:val="18"/>
                <w:szCs w:val="18"/>
              </w:rPr>
            </w:pPr>
            <w:r>
              <w:rPr>
                <w:sz w:val="18"/>
                <w:szCs w:val="18"/>
              </w:rPr>
              <w:t>high</w:t>
            </w:r>
            <w:r w:rsidRPr="001241DA">
              <w:rPr>
                <w:sz w:val="18"/>
                <w:szCs w:val="18"/>
              </w:rPr>
              <w:t xml:space="preserve"> water level</w:t>
            </w:r>
          </w:p>
        </w:tc>
        <w:tc>
          <w:tcPr>
            <w:tcW w:w="1890" w:type="dxa"/>
          </w:tcPr>
          <w:p w:rsidR="008F1FB6" w:rsidRPr="001241DA" w:rsidRDefault="00B71DA6" w:rsidP="00E95E81">
            <w:pPr>
              <w:jc w:val="left"/>
              <w:rPr>
                <w:sz w:val="18"/>
                <w:szCs w:val="18"/>
              </w:rPr>
            </w:pPr>
            <w:proofErr w:type="spellStart"/>
            <w:r>
              <w:rPr>
                <w:sz w:val="18"/>
                <w:szCs w:val="18"/>
              </w:rPr>
              <w:t>Buitenwaterstand</w:t>
            </w:r>
            <w:proofErr w:type="spellEnd"/>
          </w:p>
        </w:tc>
        <w:tc>
          <w:tcPr>
            <w:tcW w:w="1282" w:type="dxa"/>
          </w:tcPr>
          <w:p w:rsidR="008F1FB6" w:rsidRPr="001241DA" w:rsidRDefault="008F1FB6" w:rsidP="00E95E81">
            <w:pPr>
              <w:jc w:val="left"/>
              <w:rPr>
                <w:sz w:val="18"/>
                <w:szCs w:val="18"/>
              </w:rPr>
            </w:pPr>
            <w:r w:rsidRPr="001241DA">
              <w:rPr>
                <w:sz w:val="18"/>
                <w:szCs w:val="18"/>
              </w:rPr>
              <w:t>from Hydra-Ring</w:t>
            </w:r>
          </w:p>
        </w:tc>
        <w:tc>
          <w:tcPr>
            <w:tcW w:w="993" w:type="dxa"/>
          </w:tcPr>
          <w:p w:rsidR="008F1FB6" w:rsidRPr="001241DA" w:rsidRDefault="008F1FB6" w:rsidP="00E95E81">
            <w:pPr>
              <w:jc w:val="left"/>
              <w:rPr>
                <w:sz w:val="18"/>
                <w:szCs w:val="18"/>
              </w:rPr>
            </w:pPr>
            <w:r w:rsidRPr="001241DA">
              <w:rPr>
                <w:sz w:val="18"/>
                <w:szCs w:val="18"/>
              </w:rPr>
              <w:t>Norm</w:t>
            </w:r>
          </w:p>
        </w:tc>
        <w:tc>
          <w:tcPr>
            <w:tcW w:w="708" w:type="dxa"/>
          </w:tcPr>
          <w:p w:rsidR="008F1FB6" w:rsidRPr="001241DA" w:rsidRDefault="008F1FB6" w:rsidP="00E95E81">
            <w:pPr>
              <w:jc w:val="left"/>
              <w:rPr>
                <w:sz w:val="18"/>
                <w:szCs w:val="18"/>
              </w:rPr>
            </w:pPr>
            <w:r>
              <w:rPr>
                <w:sz w:val="18"/>
                <w:szCs w:val="18"/>
              </w:rPr>
              <w:t>-</w:t>
            </w:r>
          </w:p>
        </w:tc>
        <w:tc>
          <w:tcPr>
            <w:tcW w:w="993" w:type="dxa"/>
          </w:tcPr>
          <w:p w:rsidR="008F1FB6" w:rsidRPr="001241DA" w:rsidRDefault="008F1FB6" w:rsidP="00E95E81">
            <w:pPr>
              <w:jc w:val="left"/>
              <w:rPr>
                <w:sz w:val="18"/>
                <w:szCs w:val="18"/>
              </w:rPr>
            </w:pPr>
            <w:r w:rsidRPr="001241DA">
              <w:rPr>
                <w:sz w:val="18"/>
                <w:szCs w:val="18"/>
              </w:rPr>
              <w:t>m +NAP</w:t>
            </w:r>
          </w:p>
        </w:tc>
      </w:tr>
      <w:tr w:rsidR="008F1FB6" w:rsidRPr="00382822" w:rsidTr="00E95E81">
        <w:trPr>
          <w:trHeight w:val="903"/>
        </w:trPr>
        <w:tc>
          <w:tcPr>
            <w:tcW w:w="810" w:type="dxa"/>
          </w:tcPr>
          <w:p w:rsidR="008F1FB6" w:rsidRPr="001241DA" w:rsidRDefault="008F1FB6" w:rsidP="00E95E81">
            <w:pPr>
              <w:jc w:val="left"/>
              <w:rPr>
                <w:sz w:val="18"/>
                <w:szCs w:val="18"/>
                <w:vertAlign w:val="subscript"/>
              </w:rPr>
            </w:pPr>
            <w:proofErr w:type="spellStart"/>
            <w:r w:rsidRPr="001241DA">
              <w:rPr>
                <w:sz w:val="18"/>
                <w:szCs w:val="18"/>
              </w:rPr>
              <w:t>r</w:t>
            </w:r>
            <w:r w:rsidRPr="001241DA">
              <w:rPr>
                <w:sz w:val="18"/>
                <w:szCs w:val="18"/>
                <w:vertAlign w:val="subscript"/>
              </w:rPr>
              <w:t>exit</w:t>
            </w:r>
            <w:proofErr w:type="spellEnd"/>
          </w:p>
        </w:tc>
        <w:tc>
          <w:tcPr>
            <w:tcW w:w="1800" w:type="dxa"/>
          </w:tcPr>
          <w:p w:rsidR="008F1FB6" w:rsidRPr="001241DA" w:rsidRDefault="008F1FB6" w:rsidP="00E95E81">
            <w:pPr>
              <w:jc w:val="left"/>
              <w:rPr>
                <w:sz w:val="18"/>
                <w:szCs w:val="18"/>
              </w:rPr>
            </w:pPr>
            <w:r w:rsidRPr="001241DA">
              <w:rPr>
                <w:sz w:val="18"/>
                <w:szCs w:val="18"/>
              </w:rPr>
              <w:t>Damping factor at exit point</w:t>
            </w:r>
          </w:p>
        </w:tc>
        <w:tc>
          <w:tcPr>
            <w:tcW w:w="1890" w:type="dxa"/>
          </w:tcPr>
          <w:p w:rsidR="008F1FB6" w:rsidRPr="001241DA" w:rsidRDefault="008332E7" w:rsidP="00E95E81">
            <w:pPr>
              <w:jc w:val="left"/>
              <w:rPr>
                <w:sz w:val="18"/>
                <w:szCs w:val="18"/>
              </w:rPr>
            </w:pPr>
            <w:proofErr w:type="spellStart"/>
            <w:r>
              <w:rPr>
                <w:sz w:val="18"/>
                <w:szCs w:val="18"/>
              </w:rPr>
              <w:t>Dempingfactor</w:t>
            </w:r>
            <w:proofErr w:type="spellEnd"/>
            <w:r>
              <w:rPr>
                <w:sz w:val="18"/>
                <w:szCs w:val="18"/>
              </w:rPr>
              <w:t xml:space="preserve"> </w:t>
            </w:r>
            <w:proofErr w:type="spellStart"/>
            <w:r>
              <w:rPr>
                <w:sz w:val="18"/>
                <w:szCs w:val="18"/>
              </w:rPr>
              <w:t>bij</w:t>
            </w:r>
            <w:proofErr w:type="spellEnd"/>
            <w:r>
              <w:rPr>
                <w:sz w:val="18"/>
                <w:szCs w:val="18"/>
              </w:rPr>
              <w:t xml:space="preserve"> </w:t>
            </w:r>
            <w:proofErr w:type="spellStart"/>
            <w:r>
              <w:rPr>
                <w:sz w:val="18"/>
                <w:szCs w:val="18"/>
              </w:rPr>
              <w:t>uittredepunt</w:t>
            </w:r>
            <w:proofErr w:type="spellEnd"/>
          </w:p>
        </w:tc>
        <w:tc>
          <w:tcPr>
            <w:tcW w:w="1282" w:type="dxa"/>
          </w:tcPr>
          <w:p w:rsidR="008F1FB6" w:rsidRPr="001241DA" w:rsidRDefault="008F1FB6" w:rsidP="00E95E81">
            <w:pPr>
              <w:jc w:val="left"/>
              <w:rPr>
                <w:sz w:val="18"/>
                <w:szCs w:val="18"/>
              </w:rPr>
            </w:pPr>
            <w:r w:rsidRPr="001241DA">
              <w:rPr>
                <w:sz w:val="18"/>
                <w:szCs w:val="18"/>
              </w:rPr>
              <w:t>L</w:t>
            </w:r>
          </w:p>
        </w:tc>
        <w:tc>
          <w:tcPr>
            <w:tcW w:w="993" w:type="dxa"/>
          </w:tcPr>
          <w:p w:rsidR="008F1FB6" w:rsidRPr="001241DA" w:rsidRDefault="008F1FB6" w:rsidP="00E95E81">
            <w:pPr>
              <w:jc w:val="left"/>
              <w:rPr>
                <w:sz w:val="18"/>
                <w:szCs w:val="18"/>
              </w:rPr>
            </w:pPr>
            <w:r>
              <w:rPr>
                <w:sz w:val="18"/>
                <w:szCs w:val="18"/>
              </w:rPr>
              <w:t>95%</w:t>
            </w:r>
          </w:p>
        </w:tc>
        <w:tc>
          <w:tcPr>
            <w:tcW w:w="708" w:type="dxa"/>
          </w:tcPr>
          <w:p w:rsidR="008F1FB6" w:rsidRPr="001241DA" w:rsidRDefault="008F1FB6" w:rsidP="00E95E81">
            <w:pPr>
              <w:jc w:val="left"/>
              <w:rPr>
                <w:sz w:val="18"/>
                <w:szCs w:val="18"/>
              </w:rPr>
            </w:pPr>
            <w:r>
              <w:rPr>
                <w:sz w:val="18"/>
                <w:szCs w:val="18"/>
              </w:rPr>
              <w:t>-</w:t>
            </w:r>
          </w:p>
        </w:tc>
        <w:tc>
          <w:tcPr>
            <w:tcW w:w="993" w:type="dxa"/>
          </w:tcPr>
          <w:p w:rsidR="008F1FB6" w:rsidRPr="001241DA" w:rsidRDefault="008F1FB6" w:rsidP="00E95E81">
            <w:pPr>
              <w:jc w:val="left"/>
              <w:rPr>
                <w:sz w:val="18"/>
                <w:szCs w:val="18"/>
              </w:rPr>
            </w:pPr>
            <w:r w:rsidRPr="001241DA">
              <w:rPr>
                <w:sz w:val="18"/>
                <w:szCs w:val="18"/>
              </w:rPr>
              <w:t>-</w:t>
            </w:r>
          </w:p>
        </w:tc>
      </w:tr>
      <w:tr w:rsidR="008F1FB6" w:rsidRPr="00382822" w:rsidTr="00E95E81">
        <w:tc>
          <w:tcPr>
            <w:tcW w:w="8476" w:type="dxa"/>
            <w:gridSpan w:val="7"/>
          </w:tcPr>
          <w:p w:rsidR="008F1FB6" w:rsidRPr="001241DA" w:rsidRDefault="008F1FB6" w:rsidP="00E95E81">
            <w:pPr>
              <w:jc w:val="left"/>
              <w:rPr>
                <w:i/>
                <w:sz w:val="18"/>
                <w:szCs w:val="18"/>
              </w:rPr>
            </w:pPr>
            <w:r w:rsidRPr="001241DA">
              <w:rPr>
                <w:i/>
                <w:sz w:val="18"/>
                <w:szCs w:val="18"/>
              </w:rPr>
              <w:t>Parameters for uplift</w:t>
            </w:r>
          </w:p>
        </w:tc>
      </w:tr>
      <w:tr w:rsidR="008F1FB6" w:rsidRPr="00382822" w:rsidTr="00E95E81">
        <w:tc>
          <w:tcPr>
            <w:tcW w:w="810" w:type="dxa"/>
          </w:tcPr>
          <w:p w:rsidR="008F1FB6" w:rsidRDefault="008F1FB6" w:rsidP="00E95E81">
            <w:pPr>
              <w:jc w:val="left"/>
              <w:rPr>
                <w:sz w:val="18"/>
                <w:szCs w:val="18"/>
                <w:vertAlign w:val="subscript"/>
              </w:rPr>
            </w:pPr>
            <w:proofErr w:type="spellStart"/>
            <w:r w:rsidRPr="001241DA">
              <w:rPr>
                <w:sz w:val="18"/>
                <w:szCs w:val="18"/>
              </w:rPr>
              <w:t>γ</w:t>
            </w:r>
            <w:r w:rsidRPr="001241DA">
              <w:rPr>
                <w:sz w:val="18"/>
                <w:szCs w:val="18"/>
                <w:vertAlign w:val="subscript"/>
              </w:rPr>
              <w:t>sat,cover</w:t>
            </w:r>
            <w:proofErr w:type="spellEnd"/>
          </w:p>
          <w:p w:rsidR="008F1FB6" w:rsidRDefault="008F1FB6" w:rsidP="00E95E81">
            <w:pPr>
              <w:jc w:val="left"/>
              <w:rPr>
                <w:sz w:val="18"/>
                <w:szCs w:val="18"/>
                <w:vertAlign w:val="subscript"/>
              </w:rPr>
            </w:pPr>
          </w:p>
          <w:p w:rsidR="008F1FB6" w:rsidRPr="001241DA" w:rsidRDefault="008F1FB6" w:rsidP="00E95E81">
            <w:pPr>
              <w:jc w:val="left"/>
              <w:rPr>
                <w:sz w:val="18"/>
                <w:szCs w:val="18"/>
                <w:vertAlign w:val="subscript"/>
              </w:rPr>
            </w:pPr>
            <w:del w:id="135" w:author="Ruben Jongejan" w:date="2015-06-24T11:45:00Z">
              <w:r w:rsidDel="00D67B49">
                <w:rPr>
                  <w:sz w:val="18"/>
                  <w:szCs w:val="18"/>
                  <w:vertAlign w:val="subscript"/>
                </w:rPr>
                <w:delText>(under discussion)</w:delText>
              </w:r>
            </w:del>
          </w:p>
        </w:tc>
        <w:tc>
          <w:tcPr>
            <w:tcW w:w="1800" w:type="dxa"/>
          </w:tcPr>
          <w:p w:rsidR="008F1FB6" w:rsidRPr="001241DA" w:rsidRDefault="008F1FB6" w:rsidP="00E95E81">
            <w:pPr>
              <w:jc w:val="left"/>
              <w:rPr>
                <w:sz w:val="18"/>
                <w:szCs w:val="18"/>
              </w:rPr>
            </w:pPr>
            <w:r w:rsidRPr="001241DA">
              <w:rPr>
                <w:sz w:val="18"/>
                <w:szCs w:val="18"/>
              </w:rPr>
              <w:t>Saturated volumetric weight of the cover layer (blanket)</w:t>
            </w:r>
          </w:p>
        </w:tc>
        <w:tc>
          <w:tcPr>
            <w:tcW w:w="1890" w:type="dxa"/>
          </w:tcPr>
          <w:p w:rsidR="008F1FB6" w:rsidRPr="001241DA" w:rsidRDefault="008F1FB6" w:rsidP="00E95E81">
            <w:pPr>
              <w:jc w:val="left"/>
              <w:rPr>
                <w:sz w:val="18"/>
                <w:szCs w:val="18"/>
              </w:rPr>
            </w:pPr>
            <w:proofErr w:type="spellStart"/>
            <w:r>
              <w:rPr>
                <w:sz w:val="18"/>
                <w:szCs w:val="18"/>
              </w:rPr>
              <w:t>Verzadigd</w:t>
            </w:r>
            <w:proofErr w:type="spellEnd"/>
            <w:r>
              <w:rPr>
                <w:sz w:val="18"/>
                <w:szCs w:val="18"/>
              </w:rPr>
              <w:t xml:space="preserve"> </w:t>
            </w:r>
            <w:proofErr w:type="spellStart"/>
            <w:r>
              <w:rPr>
                <w:sz w:val="18"/>
                <w:szCs w:val="18"/>
              </w:rPr>
              <w:t>volumegewicht</w:t>
            </w:r>
            <w:proofErr w:type="spellEnd"/>
            <w:r>
              <w:rPr>
                <w:sz w:val="18"/>
                <w:szCs w:val="18"/>
              </w:rPr>
              <w:t xml:space="preserve"> </w:t>
            </w:r>
            <w:proofErr w:type="spellStart"/>
            <w:r>
              <w:rPr>
                <w:sz w:val="18"/>
                <w:szCs w:val="18"/>
              </w:rPr>
              <w:t>toplaag</w:t>
            </w:r>
            <w:proofErr w:type="spellEnd"/>
          </w:p>
        </w:tc>
        <w:tc>
          <w:tcPr>
            <w:tcW w:w="1282" w:type="dxa"/>
          </w:tcPr>
          <w:p w:rsidR="008F1FB6" w:rsidRPr="001241DA" w:rsidRDefault="008F1FB6" w:rsidP="00E95E81">
            <w:pPr>
              <w:jc w:val="left"/>
              <w:rPr>
                <w:sz w:val="18"/>
                <w:szCs w:val="18"/>
              </w:rPr>
            </w:pPr>
            <w:del w:id="136" w:author="Ruben Jongejan" w:date="2015-06-24T11:45:00Z">
              <w:r w:rsidRPr="001241DA" w:rsidDel="00D67B49">
                <w:rPr>
                  <w:sz w:val="18"/>
                  <w:szCs w:val="18"/>
                </w:rPr>
                <w:delText>N</w:delText>
              </w:r>
            </w:del>
            <w:ins w:id="137" w:author="Ruben Jongejan" w:date="2015-06-24T11:45:00Z">
              <w:r w:rsidR="00D67B49">
                <w:rPr>
                  <w:sz w:val="18"/>
                  <w:szCs w:val="18"/>
                </w:rPr>
                <w:t>Shifted lognormal</w:t>
              </w:r>
            </w:ins>
          </w:p>
        </w:tc>
        <w:tc>
          <w:tcPr>
            <w:tcW w:w="993" w:type="dxa"/>
          </w:tcPr>
          <w:p w:rsidR="008F1FB6" w:rsidRPr="001241DA" w:rsidRDefault="008F1FB6" w:rsidP="00E95E81">
            <w:pPr>
              <w:jc w:val="left"/>
              <w:rPr>
                <w:sz w:val="18"/>
                <w:szCs w:val="18"/>
              </w:rPr>
            </w:pPr>
            <w:r w:rsidRPr="001241DA">
              <w:rPr>
                <w:sz w:val="18"/>
                <w:szCs w:val="18"/>
              </w:rPr>
              <w:t>5%</w:t>
            </w:r>
          </w:p>
        </w:tc>
        <w:tc>
          <w:tcPr>
            <w:tcW w:w="708" w:type="dxa"/>
          </w:tcPr>
          <w:p w:rsidR="008F1FB6" w:rsidRPr="001241DA" w:rsidRDefault="008F1FB6" w:rsidP="00E95E81">
            <w:pPr>
              <w:jc w:val="left"/>
              <w:rPr>
                <w:sz w:val="18"/>
                <w:szCs w:val="18"/>
              </w:rPr>
            </w:pPr>
            <w:r>
              <w:rPr>
                <w:sz w:val="18"/>
                <w:szCs w:val="18"/>
              </w:rPr>
              <w:t>-</w:t>
            </w:r>
          </w:p>
        </w:tc>
        <w:tc>
          <w:tcPr>
            <w:tcW w:w="993" w:type="dxa"/>
          </w:tcPr>
          <w:p w:rsidR="008F1FB6" w:rsidRPr="001241DA" w:rsidRDefault="008F1FB6" w:rsidP="00E95E81">
            <w:pPr>
              <w:jc w:val="left"/>
              <w:rPr>
                <w:sz w:val="18"/>
                <w:szCs w:val="18"/>
                <w:vertAlign w:val="superscript"/>
              </w:rPr>
            </w:pPr>
            <w:proofErr w:type="spellStart"/>
            <w:r w:rsidRPr="001241DA">
              <w:rPr>
                <w:sz w:val="18"/>
                <w:szCs w:val="18"/>
              </w:rPr>
              <w:t>kN</w:t>
            </w:r>
            <w:proofErr w:type="spellEnd"/>
            <w:r w:rsidRPr="001241DA">
              <w:rPr>
                <w:sz w:val="18"/>
                <w:szCs w:val="18"/>
              </w:rPr>
              <w:t>/m</w:t>
            </w:r>
            <w:r w:rsidRPr="001241DA">
              <w:rPr>
                <w:sz w:val="18"/>
                <w:szCs w:val="18"/>
                <w:vertAlign w:val="superscript"/>
              </w:rPr>
              <w:t>3</w:t>
            </w:r>
          </w:p>
        </w:tc>
      </w:tr>
      <w:tr w:rsidR="008F1FB6" w:rsidRPr="00382822" w:rsidTr="00E95E81">
        <w:tc>
          <w:tcPr>
            <w:tcW w:w="8476" w:type="dxa"/>
            <w:gridSpan w:val="7"/>
          </w:tcPr>
          <w:p w:rsidR="008F1FB6" w:rsidRPr="001241DA" w:rsidRDefault="008F1FB6" w:rsidP="00E95E81">
            <w:pPr>
              <w:jc w:val="left"/>
              <w:rPr>
                <w:i/>
                <w:sz w:val="18"/>
                <w:szCs w:val="18"/>
              </w:rPr>
            </w:pPr>
            <w:r w:rsidRPr="001241DA">
              <w:rPr>
                <w:i/>
                <w:sz w:val="18"/>
                <w:szCs w:val="18"/>
              </w:rPr>
              <w:t>Parameters for heave</w:t>
            </w:r>
          </w:p>
        </w:tc>
      </w:tr>
      <w:tr w:rsidR="008F1FB6" w:rsidRPr="00382822" w:rsidTr="00E95E81">
        <w:tc>
          <w:tcPr>
            <w:tcW w:w="810" w:type="dxa"/>
          </w:tcPr>
          <w:p w:rsidR="008F1FB6" w:rsidRPr="001241DA" w:rsidRDefault="008F1FB6" w:rsidP="00E95E81">
            <w:pPr>
              <w:jc w:val="left"/>
              <w:rPr>
                <w:sz w:val="18"/>
                <w:szCs w:val="18"/>
                <w:vertAlign w:val="subscript"/>
              </w:rPr>
            </w:pPr>
            <w:proofErr w:type="spellStart"/>
            <w:r w:rsidRPr="001241DA">
              <w:rPr>
                <w:sz w:val="18"/>
                <w:szCs w:val="18"/>
              </w:rPr>
              <w:t>i</w:t>
            </w:r>
            <w:r w:rsidRPr="001241DA">
              <w:rPr>
                <w:sz w:val="18"/>
                <w:szCs w:val="18"/>
                <w:vertAlign w:val="subscript"/>
              </w:rPr>
              <w:t>c,h</w:t>
            </w:r>
            <w:proofErr w:type="spellEnd"/>
          </w:p>
        </w:tc>
        <w:tc>
          <w:tcPr>
            <w:tcW w:w="1800" w:type="dxa"/>
          </w:tcPr>
          <w:p w:rsidR="008F1FB6" w:rsidRPr="001241DA" w:rsidRDefault="008F1FB6" w:rsidP="00E95E81">
            <w:pPr>
              <w:jc w:val="left"/>
              <w:rPr>
                <w:sz w:val="18"/>
                <w:szCs w:val="18"/>
              </w:rPr>
            </w:pPr>
            <w:r w:rsidRPr="001241DA">
              <w:rPr>
                <w:sz w:val="18"/>
                <w:szCs w:val="18"/>
              </w:rPr>
              <w:t>critical heave gradient</w:t>
            </w:r>
          </w:p>
        </w:tc>
        <w:tc>
          <w:tcPr>
            <w:tcW w:w="1890" w:type="dxa"/>
          </w:tcPr>
          <w:p w:rsidR="008F1FB6" w:rsidRPr="001241DA" w:rsidRDefault="008F1FB6" w:rsidP="00E95E81">
            <w:pPr>
              <w:jc w:val="left"/>
              <w:rPr>
                <w:sz w:val="18"/>
                <w:szCs w:val="18"/>
              </w:rPr>
            </w:pPr>
            <w:proofErr w:type="spellStart"/>
            <w:r>
              <w:rPr>
                <w:sz w:val="18"/>
                <w:szCs w:val="18"/>
              </w:rPr>
              <w:t>Kritiek</w:t>
            </w:r>
            <w:proofErr w:type="spellEnd"/>
            <w:r>
              <w:rPr>
                <w:sz w:val="18"/>
                <w:szCs w:val="18"/>
              </w:rPr>
              <w:t xml:space="preserve"> </w:t>
            </w:r>
            <w:proofErr w:type="spellStart"/>
            <w:r>
              <w:rPr>
                <w:sz w:val="18"/>
                <w:szCs w:val="18"/>
              </w:rPr>
              <w:t>verval</w:t>
            </w:r>
            <w:proofErr w:type="spellEnd"/>
            <w:r>
              <w:rPr>
                <w:sz w:val="18"/>
                <w:szCs w:val="18"/>
              </w:rPr>
              <w:t xml:space="preserve"> </w:t>
            </w:r>
            <w:proofErr w:type="spellStart"/>
            <w:r>
              <w:rPr>
                <w:sz w:val="18"/>
                <w:szCs w:val="18"/>
              </w:rPr>
              <w:t>voor</w:t>
            </w:r>
            <w:proofErr w:type="spellEnd"/>
            <w:r>
              <w:rPr>
                <w:sz w:val="18"/>
                <w:szCs w:val="18"/>
              </w:rPr>
              <w:t xml:space="preserve"> heave</w:t>
            </w:r>
          </w:p>
        </w:tc>
        <w:tc>
          <w:tcPr>
            <w:tcW w:w="1282" w:type="dxa"/>
          </w:tcPr>
          <w:p w:rsidR="008F1FB6" w:rsidRPr="001241DA" w:rsidRDefault="008F1FB6" w:rsidP="00E95E81">
            <w:pPr>
              <w:jc w:val="left"/>
              <w:rPr>
                <w:sz w:val="18"/>
                <w:szCs w:val="18"/>
              </w:rPr>
            </w:pPr>
            <w:r w:rsidRPr="001241DA">
              <w:rPr>
                <w:sz w:val="18"/>
                <w:szCs w:val="18"/>
              </w:rPr>
              <w:t>L</w:t>
            </w:r>
          </w:p>
        </w:tc>
        <w:tc>
          <w:tcPr>
            <w:tcW w:w="993" w:type="dxa"/>
          </w:tcPr>
          <w:p w:rsidR="008F1FB6" w:rsidRPr="001241DA" w:rsidRDefault="008F1FB6" w:rsidP="00E95E81">
            <w:pPr>
              <w:jc w:val="left"/>
              <w:rPr>
                <w:sz w:val="18"/>
                <w:szCs w:val="18"/>
              </w:rPr>
            </w:pPr>
            <w:r w:rsidRPr="001241DA">
              <w:rPr>
                <w:sz w:val="18"/>
                <w:szCs w:val="18"/>
              </w:rPr>
              <w:t>-</w:t>
            </w:r>
          </w:p>
        </w:tc>
        <w:tc>
          <w:tcPr>
            <w:tcW w:w="708" w:type="dxa"/>
          </w:tcPr>
          <w:p w:rsidR="008F1FB6" w:rsidRPr="001241DA" w:rsidRDefault="008F1FB6" w:rsidP="00E95E81">
            <w:pPr>
              <w:jc w:val="left"/>
              <w:rPr>
                <w:sz w:val="18"/>
                <w:szCs w:val="18"/>
              </w:rPr>
            </w:pPr>
            <w:r w:rsidRPr="001241DA">
              <w:rPr>
                <w:sz w:val="18"/>
                <w:szCs w:val="18"/>
              </w:rPr>
              <w:t>0.</w:t>
            </w:r>
            <w:ins w:id="138" w:author="Ruben Jongejan" w:date="2015-06-24T11:46:00Z">
              <w:r w:rsidR="00D67B49">
                <w:rPr>
                  <w:sz w:val="18"/>
                  <w:szCs w:val="18"/>
                </w:rPr>
                <w:t>3</w:t>
              </w:r>
            </w:ins>
            <w:del w:id="139" w:author="Ruben Jongejan" w:date="2015-06-24T11:46:00Z">
              <w:r w:rsidRPr="001241DA" w:rsidDel="00D67B49">
                <w:rPr>
                  <w:sz w:val="18"/>
                  <w:szCs w:val="18"/>
                </w:rPr>
                <w:delText>5</w:delText>
              </w:r>
              <w:r w:rsidR="0095023B" w:rsidDel="00D67B49">
                <w:rPr>
                  <w:sz w:val="18"/>
                  <w:szCs w:val="18"/>
                </w:rPr>
                <w:delText>*</w:delText>
              </w:r>
            </w:del>
          </w:p>
        </w:tc>
        <w:tc>
          <w:tcPr>
            <w:tcW w:w="993" w:type="dxa"/>
          </w:tcPr>
          <w:p w:rsidR="008F1FB6" w:rsidRPr="001241DA" w:rsidRDefault="008F1FB6" w:rsidP="00E95E81">
            <w:pPr>
              <w:jc w:val="left"/>
              <w:rPr>
                <w:sz w:val="18"/>
                <w:szCs w:val="18"/>
              </w:rPr>
            </w:pPr>
            <w:r w:rsidRPr="001241DA">
              <w:rPr>
                <w:sz w:val="18"/>
                <w:szCs w:val="18"/>
              </w:rPr>
              <w:t>-</w:t>
            </w:r>
          </w:p>
        </w:tc>
      </w:tr>
      <w:tr w:rsidR="008F1FB6" w:rsidRPr="00382822" w:rsidTr="00E95E81">
        <w:tc>
          <w:tcPr>
            <w:tcW w:w="8476" w:type="dxa"/>
            <w:gridSpan w:val="7"/>
          </w:tcPr>
          <w:p w:rsidR="008F1FB6" w:rsidRPr="001241DA" w:rsidRDefault="008F1FB6" w:rsidP="00E95E81">
            <w:pPr>
              <w:jc w:val="left"/>
              <w:rPr>
                <w:i/>
                <w:sz w:val="18"/>
                <w:szCs w:val="18"/>
              </w:rPr>
            </w:pPr>
            <w:r w:rsidRPr="001241DA">
              <w:rPr>
                <w:i/>
                <w:sz w:val="18"/>
                <w:szCs w:val="18"/>
              </w:rPr>
              <w:t>Parameters for piping</w:t>
            </w:r>
          </w:p>
        </w:tc>
      </w:tr>
      <w:tr w:rsidR="008F1FB6" w:rsidRPr="00382822" w:rsidTr="00E95E81">
        <w:tc>
          <w:tcPr>
            <w:tcW w:w="810" w:type="dxa"/>
          </w:tcPr>
          <w:p w:rsidR="008F1FB6" w:rsidRPr="001241DA" w:rsidRDefault="008F1FB6" w:rsidP="00E95E81">
            <w:pPr>
              <w:jc w:val="left"/>
              <w:rPr>
                <w:sz w:val="18"/>
                <w:szCs w:val="18"/>
                <w:vertAlign w:val="subscript"/>
              </w:rPr>
            </w:pPr>
            <w:r w:rsidRPr="001241DA">
              <w:rPr>
                <w:sz w:val="18"/>
                <w:szCs w:val="18"/>
              </w:rPr>
              <w:t>L</w:t>
            </w:r>
          </w:p>
        </w:tc>
        <w:tc>
          <w:tcPr>
            <w:tcW w:w="1800" w:type="dxa"/>
          </w:tcPr>
          <w:p w:rsidR="008F1FB6" w:rsidRPr="001241DA" w:rsidRDefault="008F1FB6" w:rsidP="00E95E81">
            <w:pPr>
              <w:jc w:val="left"/>
              <w:rPr>
                <w:sz w:val="18"/>
                <w:szCs w:val="18"/>
              </w:rPr>
            </w:pPr>
            <w:r w:rsidRPr="001241DA">
              <w:rPr>
                <w:sz w:val="18"/>
                <w:szCs w:val="18"/>
              </w:rPr>
              <w:t>seepage length from exit to entry</w:t>
            </w:r>
          </w:p>
        </w:tc>
        <w:tc>
          <w:tcPr>
            <w:tcW w:w="1890" w:type="dxa"/>
          </w:tcPr>
          <w:p w:rsidR="008F1FB6" w:rsidRPr="001241DA" w:rsidRDefault="008F1FB6" w:rsidP="00E95E81">
            <w:pPr>
              <w:jc w:val="left"/>
              <w:rPr>
                <w:sz w:val="18"/>
                <w:szCs w:val="18"/>
              </w:rPr>
            </w:pPr>
            <w:proofErr w:type="spellStart"/>
            <w:r>
              <w:rPr>
                <w:sz w:val="18"/>
                <w:szCs w:val="18"/>
              </w:rPr>
              <w:t>Kwelweglengte</w:t>
            </w:r>
            <w:proofErr w:type="spellEnd"/>
          </w:p>
        </w:tc>
        <w:tc>
          <w:tcPr>
            <w:tcW w:w="1282" w:type="dxa"/>
          </w:tcPr>
          <w:p w:rsidR="008F1FB6" w:rsidRPr="001241DA" w:rsidRDefault="008F1FB6" w:rsidP="00E95E81">
            <w:pPr>
              <w:jc w:val="left"/>
              <w:rPr>
                <w:sz w:val="18"/>
                <w:szCs w:val="18"/>
              </w:rPr>
            </w:pPr>
            <w:r w:rsidRPr="001241DA">
              <w:rPr>
                <w:sz w:val="18"/>
                <w:szCs w:val="18"/>
              </w:rPr>
              <w:t>L</w:t>
            </w:r>
          </w:p>
        </w:tc>
        <w:tc>
          <w:tcPr>
            <w:tcW w:w="993" w:type="dxa"/>
          </w:tcPr>
          <w:p w:rsidR="008F1FB6" w:rsidRPr="001241DA" w:rsidRDefault="008F1FB6" w:rsidP="00E95E81">
            <w:pPr>
              <w:jc w:val="left"/>
              <w:rPr>
                <w:sz w:val="18"/>
                <w:szCs w:val="18"/>
              </w:rPr>
            </w:pPr>
            <w:r w:rsidRPr="001241DA">
              <w:rPr>
                <w:sz w:val="18"/>
                <w:szCs w:val="18"/>
              </w:rPr>
              <w:t>5%</w:t>
            </w:r>
          </w:p>
        </w:tc>
        <w:tc>
          <w:tcPr>
            <w:tcW w:w="708" w:type="dxa"/>
          </w:tcPr>
          <w:p w:rsidR="008F1FB6" w:rsidRDefault="008F1FB6" w:rsidP="00E95E81">
            <w:pPr>
              <w:jc w:val="left"/>
            </w:pPr>
            <w:r w:rsidRPr="00A319FE">
              <w:rPr>
                <w:sz w:val="18"/>
                <w:szCs w:val="18"/>
              </w:rPr>
              <w:t>-</w:t>
            </w:r>
          </w:p>
        </w:tc>
        <w:tc>
          <w:tcPr>
            <w:tcW w:w="993" w:type="dxa"/>
          </w:tcPr>
          <w:p w:rsidR="008F1FB6" w:rsidRPr="001241DA" w:rsidRDefault="008F1FB6" w:rsidP="00E95E81">
            <w:pPr>
              <w:jc w:val="left"/>
              <w:rPr>
                <w:sz w:val="18"/>
                <w:szCs w:val="18"/>
              </w:rPr>
            </w:pPr>
            <w:r w:rsidRPr="001241DA">
              <w:rPr>
                <w:sz w:val="18"/>
                <w:szCs w:val="18"/>
              </w:rPr>
              <w:t>m</w:t>
            </w:r>
          </w:p>
        </w:tc>
      </w:tr>
      <w:tr w:rsidR="008F1FB6" w:rsidRPr="00382822" w:rsidTr="00E95E81">
        <w:tc>
          <w:tcPr>
            <w:tcW w:w="810" w:type="dxa"/>
          </w:tcPr>
          <w:p w:rsidR="008F1FB6" w:rsidRPr="001241DA" w:rsidRDefault="008F1FB6" w:rsidP="00E95E81">
            <w:pPr>
              <w:jc w:val="left"/>
              <w:rPr>
                <w:sz w:val="18"/>
                <w:szCs w:val="18"/>
                <w:vertAlign w:val="subscript"/>
              </w:rPr>
            </w:pPr>
            <w:r w:rsidRPr="001241DA">
              <w:rPr>
                <w:sz w:val="18"/>
                <w:szCs w:val="18"/>
              </w:rPr>
              <w:t>d</w:t>
            </w:r>
            <w:r w:rsidRPr="001241DA">
              <w:rPr>
                <w:sz w:val="18"/>
                <w:szCs w:val="18"/>
                <w:vertAlign w:val="subscript"/>
              </w:rPr>
              <w:t>70</w:t>
            </w:r>
          </w:p>
        </w:tc>
        <w:tc>
          <w:tcPr>
            <w:tcW w:w="1800" w:type="dxa"/>
          </w:tcPr>
          <w:p w:rsidR="008F1FB6" w:rsidRPr="001241DA" w:rsidRDefault="008F1FB6" w:rsidP="00E95E81">
            <w:pPr>
              <w:jc w:val="left"/>
              <w:rPr>
                <w:sz w:val="18"/>
                <w:szCs w:val="18"/>
              </w:rPr>
            </w:pPr>
            <w:r w:rsidRPr="001241DA">
              <w:rPr>
                <w:sz w:val="18"/>
                <w:szCs w:val="18"/>
              </w:rPr>
              <w:t>70%-quantile of grain size distribution of piping-sensitive layer</w:t>
            </w:r>
          </w:p>
        </w:tc>
        <w:tc>
          <w:tcPr>
            <w:tcW w:w="1890" w:type="dxa"/>
          </w:tcPr>
          <w:p w:rsidR="008F1FB6" w:rsidRPr="008F1FB6" w:rsidRDefault="008F1FB6" w:rsidP="00E95E81">
            <w:pPr>
              <w:jc w:val="left"/>
              <w:rPr>
                <w:sz w:val="18"/>
                <w:szCs w:val="18"/>
                <w:lang w:val="nl-NL"/>
              </w:rPr>
            </w:pPr>
            <w:r w:rsidRPr="008F1FB6">
              <w:rPr>
                <w:sz w:val="18"/>
                <w:szCs w:val="18"/>
                <w:lang w:val="nl-NL"/>
              </w:rPr>
              <w:t xml:space="preserve">70%-kwantiel voor korrelgrootte- verdeling </w:t>
            </w:r>
            <w:proofErr w:type="spellStart"/>
            <w:r w:rsidRPr="008F1FB6">
              <w:rPr>
                <w:sz w:val="18"/>
                <w:szCs w:val="18"/>
                <w:lang w:val="nl-NL"/>
              </w:rPr>
              <w:t>piping</w:t>
            </w:r>
            <w:proofErr w:type="spellEnd"/>
            <w:r w:rsidRPr="008F1FB6">
              <w:rPr>
                <w:sz w:val="18"/>
                <w:szCs w:val="18"/>
                <w:lang w:val="nl-NL"/>
              </w:rPr>
              <w:t>-gevoelige laag</w:t>
            </w:r>
          </w:p>
        </w:tc>
        <w:tc>
          <w:tcPr>
            <w:tcW w:w="1282" w:type="dxa"/>
          </w:tcPr>
          <w:p w:rsidR="008F1FB6" w:rsidRPr="001241DA" w:rsidRDefault="008F1FB6" w:rsidP="00E95E81">
            <w:pPr>
              <w:jc w:val="left"/>
              <w:rPr>
                <w:sz w:val="18"/>
                <w:szCs w:val="18"/>
              </w:rPr>
            </w:pPr>
            <w:r w:rsidRPr="001241DA">
              <w:rPr>
                <w:sz w:val="18"/>
                <w:szCs w:val="18"/>
              </w:rPr>
              <w:t>L</w:t>
            </w:r>
          </w:p>
        </w:tc>
        <w:tc>
          <w:tcPr>
            <w:tcW w:w="993" w:type="dxa"/>
          </w:tcPr>
          <w:p w:rsidR="008F1FB6" w:rsidRPr="001241DA" w:rsidRDefault="008F1FB6" w:rsidP="00E95E81">
            <w:pPr>
              <w:jc w:val="left"/>
              <w:rPr>
                <w:sz w:val="18"/>
                <w:szCs w:val="18"/>
              </w:rPr>
            </w:pPr>
            <w:r w:rsidRPr="001241DA">
              <w:rPr>
                <w:sz w:val="18"/>
                <w:szCs w:val="18"/>
              </w:rPr>
              <w:t>5%</w:t>
            </w:r>
          </w:p>
        </w:tc>
        <w:tc>
          <w:tcPr>
            <w:tcW w:w="708" w:type="dxa"/>
          </w:tcPr>
          <w:p w:rsidR="008F1FB6" w:rsidRDefault="008F1FB6" w:rsidP="00E95E81">
            <w:pPr>
              <w:jc w:val="left"/>
            </w:pPr>
            <w:r w:rsidRPr="00A319FE">
              <w:rPr>
                <w:sz w:val="18"/>
                <w:szCs w:val="18"/>
              </w:rPr>
              <w:t>-</w:t>
            </w:r>
          </w:p>
        </w:tc>
        <w:tc>
          <w:tcPr>
            <w:tcW w:w="993" w:type="dxa"/>
          </w:tcPr>
          <w:p w:rsidR="008F1FB6" w:rsidRPr="001241DA" w:rsidRDefault="008F1FB6" w:rsidP="00E95E81">
            <w:pPr>
              <w:jc w:val="left"/>
              <w:rPr>
                <w:sz w:val="18"/>
                <w:szCs w:val="18"/>
              </w:rPr>
            </w:pPr>
            <w:r w:rsidRPr="001241DA">
              <w:rPr>
                <w:sz w:val="18"/>
                <w:szCs w:val="18"/>
              </w:rPr>
              <w:t>m</w:t>
            </w:r>
          </w:p>
        </w:tc>
      </w:tr>
      <w:tr w:rsidR="008F1FB6" w:rsidRPr="00382822" w:rsidTr="00E95E81">
        <w:tc>
          <w:tcPr>
            <w:tcW w:w="810" w:type="dxa"/>
          </w:tcPr>
          <w:p w:rsidR="008F1FB6" w:rsidRPr="001241DA" w:rsidRDefault="008F1FB6" w:rsidP="00E95E81">
            <w:pPr>
              <w:jc w:val="left"/>
              <w:rPr>
                <w:sz w:val="18"/>
                <w:szCs w:val="18"/>
              </w:rPr>
            </w:pPr>
            <w:r w:rsidRPr="001241DA">
              <w:rPr>
                <w:sz w:val="18"/>
                <w:szCs w:val="18"/>
              </w:rPr>
              <w:t>k</w:t>
            </w:r>
          </w:p>
        </w:tc>
        <w:tc>
          <w:tcPr>
            <w:tcW w:w="1800" w:type="dxa"/>
          </w:tcPr>
          <w:p w:rsidR="008F1FB6" w:rsidRPr="001241DA" w:rsidRDefault="008F1FB6" w:rsidP="00E95E81">
            <w:pPr>
              <w:jc w:val="left"/>
              <w:rPr>
                <w:sz w:val="18"/>
                <w:szCs w:val="18"/>
              </w:rPr>
            </w:pPr>
            <w:r w:rsidRPr="001241DA">
              <w:rPr>
                <w:sz w:val="18"/>
                <w:szCs w:val="18"/>
              </w:rPr>
              <w:t>Darcy permeability</w:t>
            </w:r>
          </w:p>
        </w:tc>
        <w:tc>
          <w:tcPr>
            <w:tcW w:w="1890" w:type="dxa"/>
          </w:tcPr>
          <w:p w:rsidR="008F1FB6" w:rsidRPr="001241DA" w:rsidRDefault="008F1FB6" w:rsidP="00E95E81">
            <w:pPr>
              <w:jc w:val="left"/>
              <w:rPr>
                <w:sz w:val="18"/>
                <w:szCs w:val="18"/>
              </w:rPr>
            </w:pPr>
            <w:r>
              <w:rPr>
                <w:sz w:val="18"/>
                <w:szCs w:val="18"/>
              </w:rPr>
              <w:t xml:space="preserve">Darcy </w:t>
            </w:r>
            <w:proofErr w:type="spellStart"/>
            <w:r>
              <w:rPr>
                <w:sz w:val="18"/>
                <w:szCs w:val="18"/>
              </w:rPr>
              <w:t>doorlatendheid</w:t>
            </w:r>
            <w:proofErr w:type="spellEnd"/>
            <w:r>
              <w:rPr>
                <w:sz w:val="18"/>
                <w:szCs w:val="18"/>
              </w:rPr>
              <w:t xml:space="preserve"> </w:t>
            </w:r>
          </w:p>
        </w:tc>
        <w:tc>
          <w:tcPr>
            <w:tcW w:w="1282" w:type="dxa"/>
          </w:tcPr>
          <w:p w:rsidR="008F1FB6" w:rsidRPr="001241DA" w:rsidRDefault="008F1FB6" w:rsidP="00E95E81">
            <w:pPr>
              <w:jc w:val="left"/>
              <w:rPr>
                <w:sz w:val="18"/>
                <w:szCs w:val="18"/>
              </w:rPr>
            </w:pPr>
            <w:r w:rsidRPr="001241DA">
              <w:rPr>
                <w:sz w:val="18"/>
                <w:szCs w:val="18"/>
              </w:rPr>
              <w:t>L</w:t>
            </w:r>
          </w:p>
        </w:tc>
        <w:tc>
          <w:tcPr>
            <w:tcW w:w="993" w:type="dxa"/>
          </w:tcPr>
          <w:p w:rsidR="008F1FB6" w:rsidRPr="001241DA" w:rsidRDefault="008F1FB6" w:rsidP="00E95E81">
            <w:pPr>
              <w:jc w:val="left"/>
              <w:rPr>
                <w:sz w:val="18"/>
                <w:szCs w:val="18"/>
              </w:rPr>
            </w:pPr>
            <w:r w:rsidRPr="001241DA">
              <w:rPr>
                <w:sz w:val="18"/>
                <w:szCs w:val="18"/>
              </w:rPr>
              <w:t>95%</w:t>
            </w:r>
          </w:p>
        </w:tc>
        <w:tc>
          <w:tcPr>
            <w:tcW w:w="708" w:type="dxa"/>
          </w:tcPr>
          <w:p w:rsidR="008F1FB6" w:rsidRDefault="008F1FB6" w:rsidP="00E95E81">
            <w:pPr>
              <w:jc w:val="left"/>
            </w:pPr>
            <w:r w:rsidRPr="00A319FE">
              <w:rPr>
                <w:sz w:val="18"/>
                <w:szCs w:val="18"/>
              </w:rPr>
              <w:t>-</w:t>
            </w:r>
          </w:p>
        </w:tc>
        <w:tc>
          <w:tcPr>
            <w:tcW w:w="993" w:type="dxa"/>
          </w:tcPr>
          <w:p w:rsidR="008F1FB6" w:rsidRPr="001241DA" w:rsidRDefault="008F1FB6" w:rsidP="00E95E81">
            <w:pPr>
              <w:jc w:val="left"/>
              <w:rPr>
                <w:sz w:val="18"/>
                <w:szCs w:val="18"/>
              </w:rPr>
            </w:pPr>
            <w:r w:rsidRPr="001241DA">
              <w:rPr>
                <w:sz w:val="18"/>
                <w:szCs w:val="18"/>
              </w:rPr>
              <w:t>m/s</w:t>
            </w:r>
          </w:p>
        </w:tc>
      </w:tr>
      <w:tr w:rsidR="008F1FB6" w:rsidRPr="00382822" w:rsidTr="00E95E81">
        <w:tc>
          <w:tcPr>
            <w:tcW w:w="810" w:type="dxa"/>
          </w:tcPr>
          <w:p w:rsidR="008F1FB6" w:rsidRPr="001241DA" w:rsidRDefault="008F1FB6" w:rsidP="00E95E81">
            <w:pPr>
              <w:jc w:val="left"/>
              <w:rPr>
                <w:sz w:val="18"/>
                <w:szCs w:val="18"/>
              </w:rPr>
            </w:pPr>
            <w:r w:rsidRPr="001241DA">
              <w:rPr>
                <w:sz w:val="18"/>
                <w:szCs w:val="18"/>
              </w:rPr>
              <w:t>D</w:t>
            </w:r>
          </w:p>
        </w:tc>
        <w:tc>
          <w:tcPr>
            <w:tcW w:w="1800" w:type="dxa"/>
          </w:tcPr>
          <w:p w:rsidR="008F1FB6" w:rsidRPr="001241DA" w:rsidRDefault="008F1FB6" w:rsidP="00E95E81">
            <w:pPr>
              <w:jc w:val="left"/>
              <w:rPr>
                <w:sz w:val="18"/>
                <w:szCs w:val="18"/>
              </w:rPr>
            </w:pPr>
            <w:r w:rsidRPr="001241DA">
              <w:rPr>
                <w:sz w:val="18"/>
                <w:szCs w:val="18"/>
              </w:rPr>
              <w:t>Thickness of aquifer</w:t>
            </w:r>
          </w:p>
        </w:tc>
        <w:tc>
          <w:tcPr>
            <w:tcW w:w="1890" w:type="dxa"/>
          </w:tcPr>
          <w:p w:rsidR="008F1FB6" w:rsidRPr="001241DA" w:rsidRDefault="008F1FB6" w:rsidP="00E95E81">
            <w:pPr>
              <w:jc w:val="left"/>
              <w:rPr>
                <w:sz w:val="18"/>
                <w:szCs w:val="18"/>
              </w:rPr>
            </w:pPr>
            <w:proofErr w:type="spellStart"/>
            <w:r>
              <w:rPr>
                <w:sz w:val="18"/>
                <w:szCs w:val="18"/>
              </w:rPr>
              <w:t>Dikte</w:t>
            </w:r>
            <w:proofErr w:type="spellEnd"/>
            <w:r>
              <w:rPr>
                <w:sz w:val="18"/>
                <w:szCs w:val="18"/>
              </w:rPr>
              <w:t xml:space="preserve"> </w:t>
            </w:r>
            <w:proofErr w:type="spellStart"/>
            <w:r>
              <w:rPr>
                <w:sz w:val="18"/>
                <w:szCs w:val="18"/>
              </w:rPr>
              <w:t>watervoerende</w:t>
            </w:r>
            <w:proofErr w:type="spellEnd"/>
            <w:r>
              <w:rPr>
                <w:sz w:val="18"/>
                <w:szCs w:val="18"/>
              </w:rPr>
              <w:t xml:space="preserve"> </w:t>
            </w:r>
            <w:proofErr w:type="spellStart"/>
            <w:r>
              <w:rPr>
                <w:sz w:val="18"/>
                <w:szCs w:val="18"/>
              </w:rPr>
              <w:t>laag</w:t>
            </w:r>
            <w:proofErr w:type="spellEnd"/>
          </w:p>
        </w:tc>
        <w:tc>
          <w:tcPr>
            <w:tcW w:w="1282" w:type="dxa"/>
          </w:tcPr>
          <w:p w:rsidR="008F1FB6" w:rsidRPr="001241DA" w:rsidRDefault="008F1FB6" w:rsidP="00E95E81">
            <w:pPr>
              <w:jc w:val="left"/>
              <w:rPr>
                <w:sz w:val="18"/>
                <w:szCs w:val="18"/>
              </w:rPr>
            </w:pPr>
            <w:r w:rsidRPr="001241DA">
              <w:rPr>
                <w:sz w:val="18"/>
                <w:szCs w:val="18"/>
              </w:rPr>
              <w:t>L</w:t>
            </w:r>
          </w:p>
        </w:tc>
        <w:tc>
          <w:tcPr>
            <w:tcW w:w="993" w:type="dxa"/>
          </w:tcPr>
          <w:p w:rsidR="008F1FB6" w:rsidRPr="001241DA" w:rsidRDefault="008F1FB6" w:rsidP="00E95E81">
            <w:pPr>
              <w:jc w:val="left"/>
              <w:rPr>
                <w:sz w:val="18"/>
                <w:szCs w:val="18"/>
              </w:rPr>
            </w:pPr>
            <w:r w:rsidRPr="001241DA">
              <w:rPr>
                <w:sz w:val="18"/>
                <w:szCs w:val="18"/>
              </w:rPr>
              <w:t>95%</w:t>
            </w:r>
          </w:p>
        </w:tc>
        <w:tc>
          <w:tcPr>
            <w:tcW w:w="708" w:type="dxa"/>
          </w:tcPr>
          <w:p w:rsidR="008F1FB6" w:rsidRDefault="008F1FB6" w:rsidP="00E95E81">
            <w:pPr>
              <w:jc w:val="left"/>
            </w:pPr>
            <w:r w:rsidRPr="00A319FE">
              <w:rPr>
                <w:sz w:val="18"/>
                <w:szCs w:val="18"/>
              </w:rPr>
              <w:t>-</w:t>
            </w:r>
          </w:p>
        </w:tc>
        <w:tc>
          <w:tcPr>
            <w:tcW w:w="993" w:type="dxa"/>
          </w:tcPr>
          <w:p w:rsidR="008F1FB6" w:rsidRPr="001241DA" w:rsidRDefault="008F1FB6" w:rsidP="00E95E81">
            <w:pPr>
              <w:jc w:val="left"/>
              <w:rPr>
                <w:sz w:val="18"/>
                <w:szCs w:val="18"/>
              </w:rPr>
            </w:pPr>
            <w:r w:rsidRPr="001241DA">
              <w:rPr>
                <w:sz w:val="18"/>
                <w:szCs w:val="18"/>
              </w:rPr>
              <w:t>m</w:t>
            </w:r>
          </w:p>
        </w:tc>
      </w:tr>
    </w:tbl>
    <w:p w:rsidR="00DE4493" w:rsidRPr="00394FC0" w:rsidDel="00D67B49" w:rsidRDefault="0095023B" w:rsidP="0095023B">
      <w:pPr>
        <w:tabs>
          <w:tab w:val="left" w:pos="540"/>
        </w:tabs>
        <w:spacing w:line="240" w:lineRule="auto"/>
        <w:ind w:left="510"/>
        <w:jc w:val="left"/>
        <w:rPr>
          <w:del w:id="140" w:author="Ruben Jongejan" w:date="2015-06-24T11:46:00Z"/>
          <w:i/>
        </w:rPr>
      </w:pPr>
      <w:del w:id="141" w:author="Ruben Jongejan" w:date="2015-06-24T11:46:00Z">
        <w:r w:rsidRPr="0095023B" w:rsidDel="00D67B49">
          <w:rPr>
            <w:i/>
          </w:rPr>
          <w:tab/>
          <w:delText xml:space="preserve">* The critical heave gradient might be changed from 0.5 to 0.3 </w:delText>
        </w:r>
      </w:del>
      <w:del w:id="142" w:author="Ruben Jongejan" w:date="2015-06-24T09:41:00Z">
        <w:r w:rsidR="00AC3A2C" w:rsidDel="000D356E">
          <w:rPr>
            <w:i/>
          </w:rPr>
          <w:delText xml:space="preserve"> </w:delText>
        </w:r>
      </w:del>
      <w:del w:id="143" w:author="Ruben Jongejan" w:date="2015-06-24T11:46:00Z">
        <w:r w:rsidRPr="0095023B" w:rsidDel="00D67B49">
          <w:rPr>
            <w:i/>
          </w:rPr>
          <w:delText>This is currently being studied</w:delText>
        </w:r>
        <w:r w:rsidDel="00D67B49">
          <w:rPr>
            <w:i/>
          </w:rPr>
          <w:delText>.</w:delText>
        </w:r>
      </w:del>
    </w:p>
    <w:p w:rsidR="0095023B" w:rsidRDefault="0095023B">
      <w:pPr>
        <w:spacing w:line="240" w:lineRule="auto"/>
        <w:jc w:val="left"/>
      </w:pPr>
      <w:r>
        <w:tab/>
      </w:r>
    </w:p>
    <w:p w:rsidR="00DE4493" w:rsidRDefault="004E0752" w:rsidP="00DE4493">
      <w:pPr>
        <w:ind w:left="510"/>
      </w:pPr>
      <w:r>
        <w:t>All representative values should be displayed.</w:t>
      </w:r>
      <w:r w:rsidR="00ED251D">
        <w:t xml:space="preserve"> </w:t>
      </w:r>
      <w:r w:rsidR="00253E1E">
        <w:t>The following p</w:t>
      </w:r>
      <w:r w:rsidR="00DE5E92">
        <w:t xml:space="preserve">arameters </w:t>
      </w:r>
      <w:r w:rsidR="00253E1E">
        <w:t>have</w:t>
      </w:r>
      <w:r>
        <w:t xml:space="preserve"> fixed values</w:t>
      </w:r>
      <w:r w:rsidR="00DE5E92">
        <w:t>:</w:t>
      </w:r>
    </w:p>
    <w:p w:rsidR="00087E11" w:rsidRDefault="00087E11" w:rsidP="00DE4493">
      <w:pPr>
        <w:ind w:left="510"/>
      </w:pPr>
    </w:p>
    <w:p w:rsidR="00087E11" w:rsidRDefault="00087E11" w:rsidP="00087E11">
      <w:pPr>
        <w:pStyle w:val="Caption"/>
        <w:ind w:left="1077"/>
      </w:pPr>
      <w:proofErr w:type="gramStart"/>
      <w:r>
        <w:t xml:space="preserve">Table </w:t>
      </w:r>
      <w:r w:rsidR="004C7F69">
        <w:fldChar w:fldCharType="begin"/>
      </w:r>
      <w:r w:rsidR="004C7F69">
        <w:instrText xml:space="preserve"> STYLEREF 1 \s </w:instrText>
      </w:r>
      <w:r w:rsidR="004C7F69">
        <w:fldChar w:fldCharType="separate"/>
      </w:r>
      <w:r w:rsidR="004C7F69">
        <w:rPr>
          <w:noProof/>
        </w:rPr>
        <w:t>3</w:t>
      </w:r>
      <w:r w:rsidR="004C7F69">
        <w:fldChar w:fldCharType="end"/>
      </w:r>
      <w:r w:rsidR="004C7F69">
        <w:t>.</w:t>
      </w:r>
      <w:proofErr w:type="gramEnd"/>
      <w:r w:rsidR="004C7F69">
        <w:fldChar w:fldCharType="begin"/>
      </w:r>
      <w:r w:rsidR="004C7F69">
        <w:instrText xml:space="preserve"> SEQ Table \* ARABIC \s 1 </w:instrText>
      </w:r>
      <w:r w:rsidR="004C7F69">
        <w:fldChar w:fldCharType="separate"/>
      </w:r>
      <w:r w:rsidR="004C7F69">
        <w:rPr>
          <w:noProof/>
        </w:rPr>
        <w:t>3</w:t>
      </w:r>
      <w:r w:rsidR="004C7F69">
        <w:fldChar w:fldCharType="end"/>
      </w:r>
      <w:r>
        <w:t>. Fixed parameter values for semi-probabilistic assessments of uplift, piping and heave.</w:t>
      </w:r>
      <w:r>
        <w:tab/>
      </w:r>
    </w:p>
    <w:tbl>
      <w:tblPr>
        <w:tblStyle w:val="dTable"/>
        <w:tblW w:w="0" w:type="auto"/>
        <w:tblInd w:w="572" w:type="dxa"/>
        <w:tblLook w:val="04A0" w:firstRow="1" w:lastRow="0" w:firstColumn="1" w:lastColumn="0" w:noHBand="0" w:noVBand="1"/>
      </w:tblPr>
      <w:tblGrid>
        <w:gridCol w:w="1440"/>
        <w:gridCol w:w="2840"/>
        <w:gridCol w:w="2143"/>
        <w:gridCol w:w="1935"/>
      </w:tblGrid>
      <w:tr w:rsidR="004D39ED" w:rsidRPr="00382822" w:rsidTr="00F37350">
        <w:trPr>
          <w:cnfStyle w:val="100000000000" w:firstRow="1" w:lastRow="0" w:firstColumn="0" w:lastColumn="0" w:oddVBand="0" w:evenVBand="0" w:oddHBand="0" w:evenHBand="0" w:firstRowFirstColumn="0" w:firstRowLastColumn="0" w:lastRowFirstColumn="0" w:lastRowLastColumn="0"/>
        </w:trPr>
        <w:tc>
          <w:tcPr>
            <w:tcW w:w="1440" w:type="dxa"/>
          </w:tcPr>
          <w:p w:rsidR="004D39ED" w:rsidRPr="00382822" w:rsidRDefault="004D39ED" w:rsidP="00DE4493">
            <w:pPr>
              <w:rPr>
                <w:sz w:val="18"/>
                <w:szCs w:val="18"/>
              </w:rPr>
            </w:pPr>
            <w:r w:rsidRPr="00382822">
              <w:rPr>
                <w:sz w:val="18"/>
                <w:szCs w:val="18"/>
              </w:rPr>
              <w:t>Parameter</w:t>
            </w:r>
          </w:p>
        </w:tc>
        <w:tc>
          <w:tcPr>
            <w:tcW w:w="2840" w:type="dxa"/>
          </w:tcPr>
          <w:p w:rsidR="004D39ED" w:rsidRPr="00382822" w:rsidRDefault="004D39ED" w:rsidP="00DE4493">
            <w:pPr>
              <w:rPr>
                <w:sz w:val="18"/>
                <w:szCs w:val="18"/>
              </w:rPr>
            </w:pPr>
            <w:r>
              <w:rPr>
                <w:sz w:val="18"/>
                <w:szCs w:val="18"/>
              </w:rPr>
              <w:t>Description</w:t>
            </w:r>
          </w:p>
        </w:tc>
        <w:tc>
          <w:tcPr>
            <w:tcW w:w="2143" w:type="dxa"/>
          </w:tcPr>
          <w:p w:rsidR="004D39ED" w:rsidRPr="00382822" w:rsidRDefault="004D39ED" w:rsidP="00DE4493">
            <w:pPr>
              <w:rPr>
                <w:sz w:val="18"/>
                <w:szCs w:val="18"/>
              </w:rPr>
            </w:pPr>
            <w:r w:rsidRPr="00382822">
              <w:rPr>
                <w:sz w:val="18"/>
                <w:szCs w:val="18"/>
              </w:rPr>
              <w:t>Value</w:t>
            </w:r>
          </w:p>
        </w:tc>
        <w:tc>
          <w:tcPr>
            <w:tcW w:w="1935" w:type="dxa"/>
          </w:tcPr>
          <w:p w:rsidR="004D39ED" w:rsidRPr="00382822" w:rsidRDefault="004D39ED" w:rsidP="00DE4493">
            <w:pPr>
              <w:rPr>
                <w:sz w:val="18"/>
                <w:szCs w:val="18"/>
              </w:rPr>
            </w:pPr>
            <w:r w:rsidRPr="00382822">
              <w:rPr>
                <w:sz w:val="18"/>
                <w:szCs w:val="18"/>
              </w:rPr>
              <w:t>Unit</w:t>
            </w:r>
          </w:p>
        </w:tc>
      </w:tr>
      <w:tr w:rsidR="004D39ED" w:rsidRPr="00382822" w:rsidTr="00F37350">
        <w:tc>
          <w:tcPr>
            <w:tcW w:w="1440" w:type="dxa"/>
          </w:tcPr>
          <w:p w:rsidR="004D39ED" w:rsidRPr="00382822" w:rsidRDefault="004D39ED" w:rsidP="00DE4493">
            <w:pPr>
              <w:rPr>
                <w:sz w:val="18"/>
                <w:szCs w:val="18"/>
                <w:vertAlign w:val="subscript"/>
              </w:rPr>
            </w:pPr>
            <w:proofErr w:type="spellStart"/>
            <w:r w:rsidRPr="00382822">
              <w:rPr>
                <w:sz w:val="18"/>
                <w:szCs w:val="18"/>
              </w:rPr>
              <w:t>m</w:t>
            </w:r>
            <w:r w:rsidRPr="00382822">
              <w:rPr>
                <w:sz w:val="18"/>
                <w:szCs w:val="18"/>
                <w:vertAlign w:val="subscript"/>
              </w:rPr>
              <w:t>p</w:t>
            </w:r>
            <w:proofErr w:type="spellEnd"/>
          </w:p>
        </w:tc>
        <w:tc>
          <w:tcPr>
            <w:tcW w:w="2840" w:type="dxa"/>
          </w:tcPr>
          <w:p w:rsidR="004D39ED" w:rsidRPr="00382822" w:rsidRDefault="004D39ED" w:rsidP="00DE4493">
            <w:pPr>
              <w:rPr>
                <w:sz w:val="18"/>
                <w:szCs w:val="18"/>
              </w:rPr>
            </w:pPr>
            <w:r>
              <w:rPr>
                <w:sz w:val="18"/>
                <w:szCs w:val="18"/>
              </w:rPr>
              <w:t>Model factor</w:t>
            </w:r>
            <w:r w:rsidR="0041705C">
              <w:rPr>
                <w:sz w:val="18"/>
                <w:szCs w:val="18"/>
              </w:rPr>
              <w:t xml:space="preserve"> piping</w:t>
            </w:r>
          </w:p>
        </w:tc>
        <w:tc>
          <w:tcPr>
            <w:tcW w:w="2143" w:type="dxa"/>
          </w:tcPr>
          <w:p w:rsidR="004D39ED" w:rsidRPr="00382822" w:rsidRDefault="004D39ED" w:rsidP="00DE4493">
            <w:pPr>
              <w:rPr>
                <w:sz w:val="18"/>
                <w:szCs w:val="18"/>
              </w:rPr>
            </w:pPr>
            <w:r w:rsidRPr="00382822">
              <w:rPr>
                <w:sz w:val="18"/>
                <w:szCs w:val="18"/>
              </w:rPr>
              <w:t>1</w:t>
            </w:r>
          </w:p>
        </w:tc>
        <w:tc>
          <w:tcPr>
            <w:tcW w:w="1935" w:type="dxa"/>
          </w:tcPr>
          <w:p w:rsidR="004D39ED" w:rsidRPr="00382822" w:rsidRDefault="004D39ED" w:rsidP="00DE4493">
            <w:pPr>
              <w:rPr>
                <w:sz w:val="18"/>
                <w:szCs w:val="18"/>
              </w:rPr>
            </w:pPr>
            <w:r w:rsidRPr="00382822">
              <w:rPr>
                <w:sz w:val="18"/>
                <w:szCs w:val="18"/>
              </w:rPr>
              <w:t>-</w:t>
            </w:r>
          </w:p>
        </w:tc>
      </w:tr>
      <w:tr w:rsidR="004D39ED" w:rsidRPr="00382822" w:rsidTr="00F37350">
        <w:tc>
          <w:tcPr>
            <w:tcW w:w="1440" w:type="dxa"/>
          </w:tcPr>
          <w:p w:rsidR="004D39ED" w:rsidRPr="00382822" w:rsidRDefault="004D39ED" w:rsidP="003F3050">
            <w:pPr>
              <w:rPr>
                <w:sz w:val="18"/>
                <w:szCs w:val="18"/>
                <w:vertAlign w:val="subscript"/>
              </w:rPr>
            </w:pPr>
            <w:r w:rsidRPr="00382822">
              <w:rPr>
                <w:sz w:val="18"/>
                <w:szCs w:val="18"/>
              </w:rPr>
              <w:t>m</w:t>
            </w:r>
            <w:r w:rsidRPr="00382822">
              <w:rPr>
                <w:sz w:val="18"/>
                <w:szCs w:val="18"/>
                <w:vertAlign w:val="subscript"/>
              </w:rPr>
              <w:t>u</w:t>
            </w:r>
          </w:p>
        </w:tc>
        <w:tc>
          <w:tcPr>
            <w:tcW w:w="2840" w:type="dxa"/>
          </w:tcPr>
          <w:p w:rsidR="004D39ED" w:rsidRPr="00382822" w:rsidRDefault="0041705C" w:rsidP="00F37350">
            <w:pPr>
              <w:rPr>
                <w:sz w:val="18"/>
                <w:szCs w:val="18"/>
              </w:rPr>
            </w:pPr>
            <w:r>
              <w:rPr>
                <w:sz w:val="18"/>
                <w:szCs w:val="18"/>
              </w:rPr>
              <w:t xml:space="preserve">Model factor </w:t>
            </w:r>
            <w:r w:rsidR="00F37350">
              <w:rPr>
                <w:sz w:val="18"/>
                <w:szCs w:val="18"/>
              </w:rPr>
              <w:t>uplift</w:t>
            </w:r>
          </w:p>
        </w:tc>
        <w:tc>
          <w:tcPr>
            <w:tcW w:w="2143" w:type="dxa"/>
          </w:tcPr>
          <w:p w:rsidR="004D39ED" w:rsidRPr="00382822" w:rsidRDefault="004D39ED" w:rsidP="003F3050">
            <w:pPr>
              <w:rPr>
                <w:sz w:val="18"/>
                <w:szCs w:val="18"/>
              </w:rPr>
            </w:pPr>
            <w:r w:rsidRPr="00382822">
              <w:rPr>
                <w:sz w:val="18"/>
                <w:szCs w:val="18"/>
              </w:rPr>
              <w:t>1</w:t>
            </w:r>
          </w:p>
        </w:tc>
        <w:tc>
          <w:tcPr>
            <w:tcW w:w="1935" w:type="dxa"/>
          </w:tcPr>
          <w:p w:rsidR="004D39ED" w:rsidRPr="00382822" w:rsidRDefault="004D39ED" w:rsidP="003F3050">
            <w:pPr>
              <w:rPr>
                <w:sz w:val="18"/>
                <w:szCs w:val="18"/>
              </w:rPr>
            </w:pPr>
            <w:r w:rsidRPr="00382822">
              <w:rPr>
                <w:sz w:val="18"/>
                <w:szCs w:val="18"/>
              </w:rPr>
              <w:t>-</w:t>
            </w:r>
          </w:p>
        </w:tc>
      </w:tr>
      <w:tr w:rsidR="004D39ED" w:rsidRPr="00382822" w:rsidTr="00F37350">
        <w:tc>
          <w:tcPr>
            <w:tcW w:w="1440" w:type="dxa"/>
          </w:tcPr>
          <w:p w:rsidR="004D39ED" w:rsidRPr="00382822" w:rsidRDefault="004D39ED" w:rsidP="00DE4493">
            <w:pPr>
              <w:rPr>
                <w:sz w:val="18"/>
                <w:szCs w:val="18"/>
                <w:vertAlign w:val="subscript"/>
              </w:rPr>
            </w:pPr>
            <w:proofErr w:type="spellStart"/>
            <w:r w:rsidRPr="00382822">
              <w:rPr>
                <w:sz w:val="18"/>
                <w:szCs w:val="18"/>
              </w:rPr>
              <w:t>γ</w:t>
            </w:r>
            <w:r w:rsidRPr="00382822">
              <w:rPr>
                <w:sz w:val="18"/>
                <w:szCs w:val="18"/>
                <w:vertAlign w:val="subscript"/>
              </w:rPr>
              <w:t>water</w:t>
            </w:r>
            <w:proofErr w:type="spellEnd"/>
          </w:p>
        </w:tc>
        <w:tc>
          <w:tcPr>
            <w:tcW w:w="2840" w:type="dxa"/>
          </w:tcPr>
          <w:p w:rsidR="004D39ED" w:rsidRPr="00382822" w:rsidRDefault="004D39ED" w:rsidP="00DE4493">
            <w:pPr>
              <w:rPr>
                <w:sz w:val="18"/>
                <w:szCs w:val="18"/>
              </w:rPr>
            </w:pPr>
            <w:r>
              <w:rPr>
                <w:sz w:val="18"/>
                <w:szCs w:val="18"/>
              </w:rPr>
              <w:t>Volumetric weight water</w:t>
            </w:r>
          </w:p>
        </w:tc>
        <w:tc>
          <w:tcPr>
            <w:tcW w:w="2143" w:type="dxa"/>
          </w:tcPr>
          <w:p w:rsidR="004D39ED" w:rsidRPr="00382822" w:rsidRDefault="004D39ED" w:rsidP="00DE4493">
            <w:pPr>
              <w:rPr>
                <w:sz w:val="18"/>
                <w:szCs w:val="18"/>
              </w:rPr>
            </w:pPr>
            <w:r w:rsidRPr="00382822">
              <w:rPr>
                <w:sz w:val="18"/>
                <w:szCs w:val="18"/>
              </w:rPr>
              <w:t>10</w:t>
            </w:r>
          </w:p>
        </w:tc>
        <w:tc>
          <w:tcPr>
            <w:tcW w:w="1935" w:type="dxa"/>
          </w:tcPr>
          <w:p w:rsidR="004D39ED" w:rsidRPr="00382822" w:rsidRDefault="004D39ED" w:rsidP="00DE4493">
            <w:pPr>
              <w:rPr>
                <w:sz w:val="18"/>
                <w:szCs w:val="18"/>
                <w:vertAlign w:val="superscript"/>
              </w:rPr>
            </w:pPr>
            <w:proofErr w:type="spellStart"/>
            <w:r w:rsidRPr="00382822">
              <w:rPr>
                <w:sz w:val="18"/>
                <w:szCs w:val="18"/>
              </w:rPr>
              <w:t>kN</w:t>
            </w:r>
            <w:proofErr w:type="spellEnd"/>
            <w:r w:rsidRPr="00382822">
              <w:rPr>
                <w:sz w:val="18"/>
                <w:szCs w:val="18"/>
              </w:rPr>
              <w:t>/m</w:t>
            </w:r>
            <w:r w:rsidRPr="00382822">
              <w:rPr>
                <w:sz w:val="18"/>
                <w:szCs w:val="18"/>
                <w:vertAlign w:val="superscript"/>
              </w:rPr>
              <w:t>3</w:t>
            </w:r>
          </w:p>
        </w:tc>
      </w:tr>
      <w:tr w:rsidR="004D39ED" w:rsidRPr="00382822" w:rsidTr="00F37350">
        <w:tc>
          <w:tcPr>
            <w:tcW w:w="1440" w:type="dxa"/>
          </w:tcPr>
          <w:p w:rsidR="004D39ED" w:rsidRPr="00382822" w:rsidRDefault="004D39ED" w:rsidP="003F3050">
            <w:pPr>
              <w:rPr>
                <w:sz w:val="18"/>
                <w:szCs w:val="18"/>
              </w:rPr>
            </w:pPr>
            <w:r w:rsidRPr="00382822">
              <w:rPr>
                <w:sz w:val="18"/>
                <w:szCs w:val="18"/>
              </w:rPr>
              <w:t>η</w:t>
            </w:r>
          </w:p>
        </w:tc>
        <w:tc>
          <w:tcPr>
            <w:tcW w:w="2840" w:type="dxa"/>
          </w:tcPr>
          <w:p w:rsidR="004D39ED" w:rsidRPr="00382822" w:rsidRDefault="004D39ED" w:rsidP="003F3050">
            <w:pPr>
              <w:rPr>
                <w:sz w:val="18"/>
                <w:szCs w:val="18"/>
              </w:rPr>
            </w:pPr>
            <w:r>
              <w:rPr>
                <w:sz w:val="18"/>
                <w:szCs w:val="18"/>
              </w:rPr>
              <w:t>White’s constant</w:t>
            </w:r>
          </w:p>
        </w:tc>
        <w:tc>
          <w:tcPr>
            <w:tcW w:w="2143" w:type="dxa"/>
          </w:tcPr>
          <w:p w:rsidR="004D39ED" w:rsidRPr="00382822" w:rsidRDefault="004D39ED" w:rsidP="003F3050">
            <w:pPr>
              <w:rPr>
                <w:sz w:val="18"/>
                <w:szCs w:val="18"/>
              </w:rPr>
            </w:pPr>
            <w:r w:rsidRPr="00382822">
              <w:rPr>
                <w:sz w:val="18"/>
                <w:szCs w:val="18"/>
              </w:rPr>
              <w:t>0.25</w:t>
            </w:r>
          </w:p>
        </w:tc>
        <w:tc>
          <w:tcPr>
            <w:tcW w:w="1935" w:type="dxa"/>
          </w:tcPr>
          <w:p w:rsidR="004D39ED" w:rsidRPr="00382822" w:rsidRDefault="004D39ED" w:rsidP="00DE4493">
            <w:pPr>
              <w:rPr>
                <w:sz w:val="18"/>
                <w:szCs w:val="18"/>
              </w:rPr>
            </w:pPr>
            <w:r w:rsidRPr="00382822">
              <w:rPr>
                <w:sz w:val="18"/>
                <w:szCs w:val="18"/>
              </w:rPr>
              <w:t>-</w:t>
            </w:r>
          </w:p>
        </w:tc>
      </w:tr>
      <w:tr w:rsidR="004D39ED" w:rsidRPr="00382822" w:rsidTr="00F37350">
        <w:tc>
          <w:tcPr>
            <w:tcW w:w="1440" w:type="dxa"/>
          </w:tcPr>
          <w:p w:rsidR="004D39ED" w:rsidRPr="00382822" w:rsidRDefault="004D39ED" w:rsidP="003F3050">
            <w:pPr>
              <w:rPr>
                <w:sz w:val="18"/>
                <w:szCs w:val="18"/>
                <w:vertAlign w:val="subscript"/>
              </w:rPr>
            </w:pPr>
            <w:proofErr w:type="spellStart"/>
            <w:r w:rsidRPr="00382822">
              <w:rPr>
                <w:sz w:val="18"/>
                <w:szCs w:val="18"/>
              </w:rPr>
              <w:t>γ</w:t>
            </w:r>
            <w:r w:rsidRPr="00382822">
              <w:rPr>
                <w:sz w:val="18"/>
                <w:szCs w:val="18"/>
                <w:vertAlign w:val="subscript"/>
              </w:rPr>
              <w:t>sub,particles</w:t>
            </w:r>
            <w:proofErr w:type="spellEnd"/>
          </w:p>
        </w:tc>
        <w:tc>
          <w:tcPr>
            <w:tcW w:w="2840" w:type="dxa"/>
          </w:tcPr>
          <w:p w:rsidR="004D39ED" w:rsidRPr="00382822" w:rsidRDefault="004D39ED" w:rsidP="003F3050">
            <w:pPr>
              <w:rPr>
                <w:sz w:val="18"/>
                <w:szCs w:val="18"/>
              </w:rPr>
            </w:pPr>
            <w:r>
              <w:rPr>
                <w:sz w:val="18"/>
                <w:szCs w:val="18"/>
              </w:rPr>
              <w:t>Submerged particle weight</w:t>
            </w:r>
          </w:p>
        </w:tc>
        <w:tc>
          <w:tcPr>
            <w:tcW w:w="2143" w:type="dxa"/>
          </w:tcPr>
          <w:p w:rsidR="004D39ED" w:rsidRPr="00382822" w:rsidRDefault="004D39ED" w:rsidP="003F3050">
            <w:pPr>
              <w:rPr>
                <w:sz w:val="18"/>
                <w:szCs w:val="18"/>
              </w:rPr>
            </w:pPr>
            <w:r w:rsidRPr="00382822">
              <w:rPr>
                <w:sz w:val="18"/>
                <w:szCs w:val="18"/>
              </w:rPr>
              <w:t>16.5</w:t>
            </w:r>
          </w:p>
        </w:tc>
        <w:tc>
          <w:tcPr>
            <w:tcW w:w="1935" w:type="dxa"/>
          </w:tcPr>
          <w:p w:rsidR="004D39ED" w:rsidRPr="00382822" w:rsidRDefault="004D39ED" w:rsidP="00DE4493">
            <w:pPr>
              <w:rPr>
                <w:sz w:val="18"/>
                <w:szCs w:val="18"/>
                <w:vertAlign w:val="superscript"/>
              </w:rPr>
            </w:pPr>
            <w:proofErr w:type="spellStart"/>
            <w:r w:rsidRPr="00382822">
              <w:rPr>
                <w:sz w:val="18"/>
                <w:szCs w:val="18"/>
              </w:rPr>
              <w:t>kN</w:t>
            </w:r>
            <w:proofErr w:type="spellEnd"/>
            <w:r w:rsidRPr="00382822">
              <w:rPr>
                <w:sz w:val="18"/>
                <w:szCs w:val="18"/>
              </w:rPr>
              <w:t>/m</w:t>
            </w:r>
            <w:r w:rsidRPr="00382822">
              <w:rPr>
                <w:sz w:val="18"/>
                <w:szCs w:val="18"/>
                <w:vertAlign w:val="superscript"/>
              </w:rPr>
              <w:t>3</w:t>
            </w:r>
          </w:p>
        </w:tc>
      </w:tr>
      <w:tr w:rsidR="004D39ED" w:rsidRPr="00382822" w:rsidTr="00F37350">
        <w:tc>
          <w:tcPr>
            <w:tcW w:w="1440" w:type="dxa"/>
          </w:tcPr>
          <w:p w:rsidR="004D39ED" w:rsidRPr="00382822" w:rsidRDefault="004D39ED" w:rsidP="003F3050">
            <w:pPr>
              <w:rPr>
                <w:sz w:val="18"/>
                <w:szCs w:val="18"/>
                <w:vertAlign w:val="subscript"/>
              </w:rPr>
            </w:pPr>
            <w:proofErr w:type="spellStart"/>
            <w:r w:rsidRPr="00382822">
              <w:rPr>
                <w:sz w:val="18"/>
                <w:szCs w:val="18"/>
              </w:rPr>
              <w:lastRenderedPageBreak/>
              <w:t>ν</w:t>
            </w:r>
            <w:r w:rsidRPr="00382822">
              <w:rPr>
                <w:sz w:val="18"/>
                <w:szCs w:val="18"/>
                <w:vertAlign w:val="subscript"/>
              </w:rPr>
              <w:t>water</w:t>
            </w:r>
            <w:proofErr w:type="spellEnd"/>
          </w:p>
        </w:tc>
        <w:tc>
          <w:tcPr>
            <w:tcW w:w="2840" w:type="dxa"/>
          </w:tcPr>
          <w:p w:rsidR="004D39ED" w:rsidRPr="00382822" w:rsidRDefault="004D39ED" w:rsidP="003F3050">
            <w:pPr>
              <w:rPr>
                <w:sz w:val="18"/>
                <w:szCs w:val="18"/>
              </w:rPr>
            </w:pPr>
            <w:r>
              <w:rPr>
                <w:sz w:val="18"/>
                <w:szCs w:val="18"/>
              </w:rPr>
              <w:t>Kinematic viscosity of water</w:t>
            </w:r>
          </w:p>
        </w:tc>
        <w:tc>
          <w:tcPr>
            <w:tcW w:w="2143" w:type="dxa"/>
          </w:tcPr>
          <w:p w:rsidR="004D39ED" w:rsidRPr="00382822" w:rsidRDefault="004D39ED" w:rsidP="003F3050">
            <w:pPr>
              <w:rPr>
                <w:sz w:val="18"/>
                <w:szCs w:val="18"/>
                <w:vertAlign w:val="superscript"/>
              </w:rPr>
            </w:pPr>
            <w:r w:rsidRPr="00382822">
              <w:rPr>
                <w:sz w:val="18"/>
                <w:szCs w:val="18"/>
              </w:rPr>
              <w:t>1.33*10</w:t>
            </w:r>
            <w:r w:rsidRPr="00382822">
              <w:rPr>
                <w:sz w:val="18"/>
                <w:szCs w:val="18"/>
                <w:vertAlign w:val="superscript"/>
              </w:rPr>
              <w:t>-6</w:t>
            </w:r>
          </w:p>
        </w:tc>
        <w:tc>
          <w:tcPr>
            <w:tcW w:w="1935" w:type="dxa"/>
          </w:tcPr>
          <w:p w:rsidR="004D39ED" w:rsidRPr="00382822" w:rsidRDefault="004D39ED" w:rsidP="00DE4493">
            <w:pPr>
              <w:rPr>
                <w:sz w:val="18"/>
                <w:szCs w:val="18"/>
              </w:rPr>
            </w:pPr>
            <w:r w:rsidRPr="00382822">
              <w:rPr>
                <w:sz w:val="18"/>
                <w:szCs w:val="18"/>
              </w:rPr>
              <w:t>m</w:t>
            </w:r>
            <w:r w:rsidRPr="00382822">
              <w:rPr>
                <w:sz w:val="18"/>
                <w:szCs w:val="18"/>
                <w:vertAlign w:val="superscript"/>
              </w:rPr>
              <w:t>2</w:t>
            </w:r>
            <w:r w:rsidRPr="00382822">
              <w:rPr>
                <w:sz w:val="18"/>
                <w:szCs w:val="18"/>
              </w:rPr>
              <w:t>/s</w:t>
            </w:r>
          </w:p>
        </w:tc>
      </w:tr>
      <w:tr w:rsidR="004D39ED" w:rsidRPr="00382822" w:rsidTr="00F37350">
        <w:tc>
          <w:tcPr>
            <w:tcW w:w="1440" w:type="dxa"/>
          </w:tcPr>
          <w:p w:rsidR="004D39ED" w:rsidRPr="00382822" w:rsidRDefault="004D39ED" w:rsidP="003F3050">
            <w:pPr>
              <w:rPr>
                <w:sz w:val="18"/>
                <w:szCs w:val="18"/>
              </w:rPr>
            </w:pPr>
            <w:r w:rsidRPr="00382822">
              <w:rPr>
                <w:sz w:val="18"/>
                <w:szCs w:val="18"/>
              </w:rPr>
              <w:t>g</w:t>
            </w:r>
          </w:p>
        </w:tc>
        <w:tc>
          <w:tcPr>
            <w:tcW w:w="2840" w:type="dxa"/>
          </w:tcPr>
          <w:p w:rsidR="004D39ED" w:rsidRPr="00382822" w:rsidRDefault="004D39ED" w:rsidP="003F3050">
            <w:pPr>
              <w:rPr>
                <w:sz w:val="18"/>
                <w:szCs w:val="18"/>
              </w:rPr>
            </w:pPr>
            <w:r>
              <w:rPr>
                <w:sz w:val="18"/>
                <w:szCs w:val="18"/>
              </w:rPr>
              <w:t>Gravitational acceleration</w:t>
            </w:r>
          </w:p>
        </w:tc>
        <w:tc>
          <w:tcPr>
            <w:tcW w:w="2143" w:type="dxa"/>
          </w:tcPr>
          <w:p w:rsidR="004D39ED" w:rsidRPr="00382822" w:rsidRDefault="004D39ED" w:rsidP="003F3050">
            <w:pPr>
              <w:rPr>
                <w:sz w:val="18"/>
                <w:szCs w:val="18"/>
              </w:rPr>
            </w:pPr>
            <w:r w:rsidRPr="00382822">
              <w:rPr>
                <w:sz w:val="18"/>
                <w:szCs w:val="18"/>
              </w:rPr>
              <w:t>9.81</w:t>
            </w:r>
          </w:p>
        </w:tc>
        <w:tc>
          <w:tcPr>
            <w:tcW w:w="1935" w:type="dxa"/>
          </w:tcPr>
          <w:p w:rsidR="004D39ED" w:rsidRPr="00382822" w:rsidRDefault="004D39ED" w:rsidP="00DE4493">
            <w:pPr>
              <w:rPr>
                <w:sz w:val="18"/>
                <w:szCs w:val="18"/>
                <w:vertAlign w:val="superscript"/>
              </w:rPr>
            </w:pPr>
            <w:r w:rsidRPr="00382822">
              <w:rPr>
                <w:sz w:val="18"/>
                <w:szCs w:val="18"/>
              </w:rPr>
              <w:t>m/s</w:t>
            </w:r>
            <w:r w:rsidRPr="00382822">
              <w:rPr>
                <w:sz w:val="18"/>
                <w:szCs w:val="18"/>
                <w:vertAlign w:val="superscript"/>
              </w:rPr>
              <w:t>2</w:t>
            </w:r>
          </w:p>
        </w:tc>
      </w:tr>
      <w:tr w:rsidR="004D39ED" w:rsidRPr="00382822" w:rsidTr="00F37350">
        <w:tc>
          <w:tcPr>
            <w:tcW w:w="1440" w:type="dxa"/>
          </w:tcPr>
          <w:p w:rsidR="004D39ED" w:rsidRPr="00382822" w:rsidRDefault="004D39ED" w:rsidP="003F3050">
            <w:pPr>
              <w:rPr>
                <w:sz w:val="18"/>
                <w:szCs w:val="18"/>
                <w:vertAlign w:val="subscript"/>
              </w:rPr>
            </w:pPr>
            <w:r w:rsidRPr="00382822">
              <w:rPr>
                <w:sz w:val="18"/>
                <w:szCs w:val="18"/>
              </w:rPr>
              <w:t>d</w:t>
            </w:r>
            <w:r w:rsidRPr="00382822">
              <w:rPr>
                <w:sz w:val="18"/>
                <w:szCs w:val="18"/>
                <w:vertAlign w:val="subscript"/>
              </w:rPr>
              <w:t>70,m</w:t>
            </w:r>
          </w:p>
        </w:tc>
        <w:tc>
          <w:tcPr>
            <w:tcW w:w="2840" w:type="dxa"/>
          </w:tcPr>
          <w:p w:rsidR="004D39ED" w:rsidRPr="00382822" w:rsidRDefault="004D39ED" w:rsidP="00690211">
            <w:pPr>
              <w:rPr>
                <w:sz w:val="18"/>
                <w:szCs w:val="18"/>
              </w:rPr>
            </w:pPr>
            <w:r w:rsidRPr="001241DA">
              <w:rPr>
                <w:sz w:val="18"/>
                <w:szCs w:val="18"/>
              </w:rPr>
              <w:t xml:space="preserve">70%-quantile </w:t>
            </w:r>
            <w:r w:rsidR="00690211">
              <w:rPr>
                <w:sz w:val="18"/>
                <w:szCs w:val="18"/>
              </w:rPr>
              <w:t xml:space="preserve">reference value in </w:t>
            </w:r>
            <w:proofErr w:type="spellStart"/>
            <w:r w:rsidR="00690211">
              <w:rPr>
                <w:sz w:val="18"/>
                <w:szCs w:val="18"/>
              </w:rPr>
              <w:t>Sellmeijer</w:t>
            </w:r>
            <w:proofErr w:type="spellEnd"/>
            <w:r w:rsidR="00690211">
              <w:rPr>
                <w:sz w:val="18"/>
                <w:szCs w:val="18"/>
              </w:rPr>
              <w:t xml:space="preserve"> equation</w:t>
            </w:r>
          </w:p>
        </w:tc>
        <w:tc>
          <w:tcPr>
            <w:tcW w:w="2143" w:type="dxa"/>
          </w:tcPr>
          <w:p w:rsidR="004D39ED" w:rsidRPr="00382822" w:rsidRDefault="004D39ED" w:rsidP="003F3050">
            <w:pPr>
              <w:rPr>
                <w:sz w:val="18"/>
                <w:szCs w:val="18"/>
                <w:vertAlign w:val="superscript"/>
              </w:rPr>
            </w:pPr>
            <w:r w:rsidRPr="00382822">
              <w:rPr>
                <w:sz w:val="18"/>
                <w:szCs w:val="18"/>
              </w:rPr>
              <w:t>2.08*10</w:t>
            </w:r>
            <w:r w:rsidRPr="00382822">
              <w:rPr>
                <w:sz w:val="18"/>
                <w:szCs w:val="18"/>
                <w:vertAlign w:val="superscript"/>
              </w:rPr>
              <w:t>-4</w:t>
            </w:r>
          </w:p>
        </w:tc>
        <w:tc>
          <w:tcPr>
            <w:tcW w:w="1935" w:type="dxa"/>
          </w:tcPr>
          <w:p w:rsidR="004D39ED" w:rsidRPr="00382822" w:rsidRDefault="004D39ED" w:rsidP="00DE4493">
            <w:pPr>
              <w:rPr>
                <w:sz w:val="18"/>
                <w:szCs w:val="18"/>
              </w:rPr>
            </w:pPr>
            <w:r w:rsidRPr="00382822">
              <w:rPr>
                <w:sz w:val="18"/>
                <w:szCs w:val="18"/>
              </w:rPr>
              <w:t>m</w:t>
            </w:r>
          </w:p>
        </w:tc>
      </w:tr>
      <w:tr w:rsidR="004D39ED" w:rsidRPr="00382822" w:rsidTr="00F37350">
        <w:tc>
          <w:tcPr>
            <w:tcW w:w="1440" w:type="dxa"/>
          </w:tcPr>
          <w:p w:rsidR="004D39ED" w:rsidRPr="00382822" w:rsidRDefault="004D39ED" w:rsidP="003F3050">
            <w:pPr>
              <w:rPr>
                <w:sz w:val="18"/>
                <w:szCs w:val="18"/>
                <w:vertAlign w:val="subscript"/>
              </w:rPr>
            </w:pPr>
            <w:proofErr w:type="spellStart"/>
            <w:r w:rsidRPr="00382822">
              <w:rPr>
                <w:sz w:val="18"/>
                <w:szCs w:val="18"/>
              </w:rPr>
              <w:t>θ</w:t>
            </w:r>
            <w:r w:rsidRPr="00382822">
              <w:rPr>
                <w:sz w:val="18"/>
                <w:szCs w:val="18"/>
                <w:vertAlign w:val="subscript"/>
              </w:rPr>
              <w:t>sellmeijer,revised</w:t>
            </w:r>
            <w:proofErr w:type="spellEnd"/>
          </w:p>
        </w:tc>
        <w:tc>
          <w:tcPr>
            <w:tcW w:w="2840" w:type="dxa"/>
          </w:tcPr>
          <w:p w:rsidR="004D39ED" w:rsidRPr="00382822" w:rsidRDefault="00894E87" w:rsidP="003F3050">
            <w:pPr>
              <w:rPr>
                <w:sz w:val="18"/>
                <w:szCs w:val="18"/>
              </w:rPr>
            </w:pPr>
            <w:r>
              <w:rPr>
                <w:sz w:val="18"/>
                <w:szCs w:val="18"/>
              </w:rPr>
              <w:t>Friction angle</w:t>
            </w:r>
          </w:p>
        </w:tc>
        <w:tc>
          <w:tcPr>
            <w:tcW w:w="2143" w:type="dxa"/>
          </w:tcPr>
          <w:p w:rsidR="004D39ED" w:rsidRPr="00382822" w:rsidRDefault="004D39ED" w:rsidP="003F3050">
            <w:pPr>
              <w:rPr>
                <w:sz w:val="18"/>
                <w:szCs w:val="18"/>
              </w:rPr>
            </w:pPr>
            <w:r w:rsidRPr="00382822">
              <w:rPr>
                <w:sz w:val="18"/>
                <w:szCs w:val="18"/>
              </w:rPr>
              <w:t>37</w:t>
            </w:r>
          </w:p>
        </w:tc>
        <w:tc>
          <w:tcPr>
            <w:tcW w:w="1935" w:type="dxa"/>
          </w:tcPr>
          <w:p w:rsidR="004D39ED" w:rsidRPr="00382822" w:rsidRDefault="004D39ED" w:rsidP="00DE4493">
            <w:pPr>
              <w:rPr>
                <w:sz w:val="18"/>
                <w:szCs w:val="18"/>
              </w:rPr>
            </w:pPr>
            <w:r w:rsidRPr="00382822">
              <w:rPr>
                <w:sz w:val="18"/>
                <w:szCs w:val="18"/>
              </w:rPr>
              <w:t>°</w:t>
            </w:r>
          </w:p>
        </w:tc>
      </w:tr>
      <w:tr w:rsidR="004D39ED" w:rsidRPr="00382822" w:rsidTr="00F37350">
        <w:tc>
          <w:tcPr>
            <w:tcW w:w="1440" w:type="dxa"/>
          </w:tcPr>
          <w:p w:rsidR="004D39ED" w:rsidRPr="00382822" w:rsidRDefault="004D39ED" w:rsidP="003F3050">
            <w:pPr>
              <w:rPr>
                <w:sz w:val="18"/>
                <w:szCs w:val="18"/>
                <w:vertAlign w:val="subscript"/>
              </w:rPr>
            </w:pPr>
            <w:proofErr w:type="spellStart"/>
            <w:r w:rsidRPr="00382822">
              <w:rPr>
                <w:sz w:val="18"/>
                <w:szCs w:val="18"/>
              </w:rPr>
              <w:t>r</w:t>
            </w:r>
            <w:r w:rsidRPr="00382822">
              <w:rPr>
                <w:sz w:val="18"/>
                <w:szCs w:val="18"/>
                <w:vertAlign w:val="subscript"/>
              </w:rPr>
              <w:t>c</w:t>
            </w:r>
            <w:proofErr w:type="spellEnd"/>
          </w:p>
        </w:tc>
        <w:tc>
          <w:tcPr>
            <w:tcW w:w="2840" w:type="dxa"/>
          </w:tcPr>
          <w:p w:rsidR="004D39ED" w:rsidRPr="00382822" w:rsidRDefault="002A1F5B" w:rsidP="003F3050">
            <w:pPr>
              <w:rPr>
                <w:sz w:val="18"/>
                <w:szCs w:val="18"/>
              </w:rPr>
            </w:pPr>
            <w:r>
              <w:rPr>
                <w:sz w:val="18"/>
                <w:szCs w:val="18"/>
              </w:rPr>
              <w:t>Reduction factor for piping</w:t>
            </w:r>
          </w:p>
        </w:tc>
        <w:tc>
          <w:tcPr>
            <w:tcW w:w="2143" w:type="dxa"/>
          </w:tcPr>
          <w:p w:rsidR="004D39ED" w:rsidRPr="00382822" w:rsidRDefault="004D39ED" w:rsidP="003F3050">
            <w:pPr>
              <w:rPr>
                <w:sz w:val="18"/>
                <w:szCs w:val="18"/>
              </w:rPr>
            </w:pPr>
            <w:r w:rsidRPr="00382822">
              <w:rPr>
                <w:sz w:val="18"/>
                <w:szCs w:val="18"/>
              </w:rPr>
              <w:t>0.3</w:t>
            </w:r>
          </w:p>
        </w:tc>
        <w:tc>
          <w:tcPr>
            <w:tcW w:w="1935" w:type="dxa"/>
          </w:tcPr>
          <w:p w:rsidR="004D39ED" w:rsidRPr="00382822" w:rsidRDefault="004D39ED" w:rsidP="00DE4493">
            <w:pPr>
              <w:rPr>
                <w:sz w:val="18"/>
                <w:szCs w:val="18"/>
              </w:rPr>
            </w:pPr>
            <w:r w:rsidRPr="00382822">
              <w:rPr>
                <w:sz w:val="18"/>
                <w:szCs w:val="18"/>
              </w:rPr>
              <w:t>-</w:t>
            </w:r>
          </w:p>
        </w:tc>
      </w:tr>
    </w:tbl>
    <w:p w:rsidR="004E0752" w:rsidRDefault="004E0752" w:rsidP="00DE4493">
      <w:pPr>
        <w:ind w:left="510"/>
      </w:pPr>
    </w:p>
    <w:p w:rsidR="00DE5E92" w:rsidRPr="00394FC0" w:rsidRDefault="00DE5E92" w:rsidP="00DE4493">
      <w:pPr>
        <w:ind w:left="510"/>
      </w:pPr>
      <w:r w:rsidRPr="00394FC0">
        <w:t>The</w:t>
      </w:r>
      <w:r w:rsidR="004E0752" w:rsidRPr="00394FC0">
        <w:t xml:space="preserve"> fixed values</w:t>
      </w:r>
      <w:r w:rsidRPr="00394FC0">
        <w:t xml:space="preserve"> </w:t>
      </w:r>
      <w:r w:rsidR="00B206A5" w:rsidRPr="00394FC0">
        <w:t>should</w:t>
      </w:r>
      <w:r w:rsidRPr="00394FC0">
        <w:t xml:space="preserve"> be displayed</w:t>
      </w:r>
      <w:r w:rsidR="00B206A5" w:rsidRPr="00394FC0">
        <w:t xml:space="preserve">, but </w:t>
      </w:r>
      <w:r w:rsidR="008F2A6A" w:rsidRPr="00394FC0">
        <w:t xml:space="preserve">only advanced </w:t>
      </w:r>
      <w:r w:rsidR="00B206A5" w:rsidRPr="00394FC0">
        <w:t xml:space="preserve">users should be able to modify </w:t>
      </w:r>
      <w:r w:rsidR="004E0752" w:rsidRPr="00394FC0">
        <w:t>them</w:t>
      </w:r>
      <w:r w:rsidR="00B206A5" w:rsidRPr="00394FC0">
        <w:t>. This should be clear from the way in which the values are displayed.</w:t>
      </w:r>
    </w:p>
    <w:p w:rsidR="007A64D8" w:rsidRPr="00394FC0" w:rsidRDefault="007A64D8" w:rsidP="002B2ADA">
      <w:pPr>
        <w:rPr>
          <w:u w:val="single"/>
        </w:rPr>
      </w:pPr>
    </w:p>
    <w:p w:rsidR="00087E11" w:rsidRPr="00394FC0" w:rsidRDefault="00087E11" w:rsidP="002B2ADA">
      <w:pPr>
        <w:rPr>
          <w:u w:val="single"/>
        </w:rPr>
      </w:pPr>
    </w:p>
    <w:p w:rsidR="00DE4493" w:rsidRPr="00CA6F58" w:rsidRDefault="00DE4493" w:rsidP="002B2ADA">
      <w:r>
        <w:rPr>
          <w:u w:val="single"/>
        </w:rPr>
        <w:t>Uplift</w:t>
      </w:r>
    </w:p>
    <w:p w:rsidR="00253E1E" w:rsidRPr="00394FC0" w:rsidRDefault="0086059C" w:rsidP="00253E1E">
      <w:pPr>
        <w:numPr>
          <w:ilvl w:val="0"/>
          <w:numId w:val="18"/>
        </w:numPr>
      </w:pPr>
      <w:r w:rsidRPr="00394FC0">
        <w:t>For each scenario</w:t>
      </w:r>
      <w:r w:rsidR="00253E1E" w:rsidRPr="00394FC0">
        <w:t>, t</w:t>
      </w:r>
      <w:r w:rsidR="00763E1F" w:rsidRPr="00394FC0">
        <w:t xml:space="preserve">he </w:t>
      </w:r>
      <w:r w:rsidR="00253E1E" w:rsidRPr="00394FC0">
        <w:t xml:space="preserve">value of the </w:t>
      </w:r>
      <w:r w:rsidR="00253E1E" w:rsidRPr="007A64D8">
        <w:sym w:font="Symbol" w:char="F062"/>
      </w:r>
      <w:r w:rsidR="00253E1E" w:rsidRPr="00394FC0">
        <w:t xml:space="preserve">-dependent safety factor for which </w:t>
      </w:r>
      <w:r w:rsidR="00253E1E" w:rsidRPr="00394FC0">
        <w:rPr>
          <w:rFonts w:ascii="Times New Roman" w:hAnsi="Times New Roman" w:cs="Times New Roman"/>
          <w:i/>
        </w:rPr>
        <w:t>R</w:t>
      </w:r>
      <w:r w:rsidR="00253E1E" w:rsidRPr="00394FC0">
        <w:rPr>
          <w:rFonts w:ascii="Times New Roman" w:hAnsi="Times New Roman" w:cs="Times New Roman"/>
          <w:i/>
          <w:vertAlign w:val="subscript"/>
        </w:rPr>
        <w:t>d</w:t>
      </w:r>
      <w:r w:rsidR="00253E1E" w:rsidRPr="00394FC0">
        <w:t>=</w:t>
      </w:r>
      <w:proofErr w:type="spellStart"/>
      <w:r w:rsidR="00253E1E" w:rsidRPr="00394FC0">
        <w:rPr>
          <w:rFonts w:ascii="Times New Roman" w:hAnsi="Times New Roman" w:cs="Times New Roman"/>
          <w:i/>
        </w:rPr>
        <w:t>S</w:t>
      </w:r>
      <w:r w:rsidR="00253E1E" w:rsidRPr="00394FC0">
        <w:rPr>
          <w:rFonts w:ascii="Times New Roman" w:hAnsi="Times New Roman" w:cs="Times New Roman"/>
          <w:i/>
          <w:vertAlign w:val="subscript"/>
        </w:rPr>
        <w:t>d</w:t>
      </w:r>
      <w:proofErr w:type="spellEnd"/>
      <w:r w:rsidR="00253E1E" w:rsidRPr="00394FC0">
        <w:t xml:space="preserve"> should be calculated</w:t>
      </w:r>
      <w:r w:rsidRPr="00394FC0">
        <w:t xml:space="preserve"> with representative values</w:t>
      </w:r>
      <w:r w:rsidR="00253E1E" w:rsidRPr="00394FC0">
        <w:t xml:space="preserve"> according to:</w:t>
      </w:r>
    </w:p>
    <w:p w:rsidR="007A64D8" w:rsidRPr="00394FC0" w:rsidRDefault="00253E1E" w:rsidP="00253E1E">
      <w:pPr>
        <w:ind w:left="510"/>
      </w:pPr>
      <w:r w:rsidRPr="00394FC0">
        <w:t xml:space="preserve"> </w:t>
      </w:r>
    </w:p>
    <w:p w:rsidR="00763E1F" w:rsidRPr="00394FC0" w:rsidRDefault="002607E7" w:rsidP="007A64D8">
      <w:pPr>
        <w:ind w:firstLine="510"/>
      </w:pPr>
      <w:r w:rsidRPr="002607E7">
        <w:rPr>
          <w:position w:val="-28"/>
        </w:rPr>
        <w:object w:dxaOrig="1480" w:dyaOrig="680">
          <v:shape id="_x0000_i1037" type="#_x0000_t75" style="width:74.25pt;height:33pt" o:ole="">
            <v:imagedata r:id="rId51" o:title=""/>
          </v:shape>
          <o:OLEObject Type="Embed" ProgID="Equation.DSMT4" ShapeID="_x0000_i1037" DrawAspect="Content" ObjectID="_1507550353" r:id="rId52"/>
        </w:object>
      </w:r>
      <w:r w:rsidR="00763E1F" w:rsidRPr="00394FC0">
        <w:t xml:space="preserve"> </w:t>
      </w:r>
      <w:r w:rsidR="00253E1E" w:rsidRPr="00394FC0">
        <w:tab/>
      </w:r>
      <w:r w:rsidR="00253E1E" w:rsidRPr="00394FC0">
        <w:tab/>
      </w:r>
      <w:r w:rsidRPr="00394FC0">
        <w:tab/>
      </w:r>
      <w:r w:rsidR="00ED251D" w:rsidRPr="00394FC0">
        <w:tab/>
      </w:r>
      <w:r w:rsidR="00ED251D" w:rsidRPr="00394FC0">
        <w:tab/>
      </w:r>
      <w:r w:rsidR="00ED251D" w:rsidRPr="00394FC0">
        <w:tab/>
      </w:r>
      <w:r w:rsidR="00ED251D" w:rsidRPr="00394FC0">
        <w:tab/>
      </w:r>
      <w:r w:rsidR="00ED251D" w:rsidRPr="00394FC0">
        <w:tab/>
      </w:r>
      <w:r w:rsidR="00ED251D" w:rsidRPr="00394FC0">
        <w:tab/>
        <w:t>(3.2.2)</w:t>
      </w:r>
    </w:p>
    <w:p w:rsidR="007A64D8" w:rsidRPr="00394FC0" w:rsidRDefault="007A64D8" w:rsidP="00CA6F58">
      <w:pPr>
        <w:ind w:left="510"/>
      </w:pPr>
    </w:p>
    <w:p w:rsidR="009C2454" w:rsidRPr="00394FC0" w:rsidRDefault="00040ADF" w:rsidP="00CA6F58">
      <w:pPr>
        <w:ind w:left="510"/>
      </w:pPr>
      <w:proofErr w:type="gramStart"/>
      <w:r w:rsidRPr="00394FC0">
        <w:t>where</w:t>
      </w:r>
      <w:proofErr w:type="gramEnd"/>
    </w:p>
    <w:p w:rsidR="007A64D8" w:rsidRPr="00394FC0" w:rsidRDefault="007A64D8" w:rsidP="00CA5AC0">
      <w:pPr>
        <w:ind w:left="1440" w:hanging="930"/>
      </w:pPr>
      <w:r>
        <w:sym w:font="Symbol" w:char="F044"/>
      </w:r>
      <w:r>
        <w:sym w:font="Symbol" w:char="F066"/>
      </w:r>
      <w:proofErr w:type="spellStart"/>
      <w:proofErr w:type="gramStart"/>
      <w:r w:rsidRPr="00394FC0">
        <w:rPr>
          <w:rFonts w:ascii="Times New Roman" w:hAnsi="Times New Roman" w:cs="Times New Roman"/>
          <w:i/>
          <w:vertAlign w:val="subscript"/>
        </w:rPr>
        <w:t>c,</w:t>
      </w:r>
      <w:proofErr w:type="gramEnd"/>
      <w:r w:rsidRPr="00394FC0">
        <w:rPr>
          <w:rFonts w:ascii="Times New Roman" w:hAnsi="Times New Roman" w:cs="Times New Roman"/>
          <w:i/>
          <w:vertAlign w:val="subscript"/>
        </w:rPr>
        <w:t>u</w:t>
      </w:r>
      <w:proofErr w:type="spellEnd"/>
      <w:r w:rsidRPr="00394FC0">
        <w:t xml:space="preserve"> </w:t>
      </w:r>
      <w:r w:rsidRPr="00394FC0">
        <w:tab/>
      </w:r>
      <w:r w:rsidR="00AA62A8" w:rsidRPr="00394FC0">
        <w:t>C</w:t>
      </w:r>
      <w:r w:rsidR="0098376A" w:rsidRPr="00394FC0">
        <w:t xml:space="preserve">ritical head difference between water level </w:t>
      </w:r>
      <w:r w:rsidR="001A6DAF" w:rsidRPr="00394FC0">
        <w:t xml:space="preserve">on the water side </w:t>
      </w:r>
      <w:r w:rsidR="0098376A" w:rsidRPr="00394FC0">
        <w:t>and phreatic level at exit point [m]</w:t>
      </w:r>
    </w:p>
    <w:p w:rsidR="00253E1E" w:rsidRPr="00394FC0" w:rsidRDefault="007A64D8" w:rsidP="00CA5AC0">
      <w:pPr>
        <w:ind w:left="1440" w:hanging="930"/>
      </w:pPr>
      <w:r>
        <w:sym w:font="Symbol" w:char="F044"/>
      </w:r>
      <w:r>
        <w:sym w:font="Symbol" w:char="F066"/>
      </w:r>
      <w:r w:rsidRPr="00394FC0">
        <w:tab/>
      </w:r>
      <w:r w:rsidR="00AA62A8" w:rsidRPr="00394FC0">
        <w:t>H</w:t>
      </w:r>
      <w:r w:rsidR="0098376A" w:rsidRPr="00394FC0">
        <w:t xml:space="preserve">ead difference between water level </w:t>
      </w:r>
      <w:r w:rsidR="001A6DAF" w:rsidRPr="00394FC0">
        <w:t xml:space="preserve">on the water side </w:t>
      </w:r>
      <w:r w:rsidR="0098376A" w:rsidRPr="00394FC0">
        <w:t>and phreatic level at exit point [m]</w:t>
      </w:r>
    </w:p>
    <w:p w:rsidR="00253E1E" w:rsidRPr="00394FC0" w:rsidRDefault="00253E1E" w:rsidP="00253E1E"/>
    <w:p w:rsidR="009C2454" w:rsidRPr="00394FC0" w:rsidRDefault="009C2454" w:rsidP="009C2454">
      <w:pPr>
        <w:ind w:left="510"/>
      </w:pPr>
    </w:p>
    <w:p w:rsidR="00CA6F58" w:rsidRDefault="00CA6F58" w:rsidP="00CA6F58">
      <w:pPr>
        <w:rPr>
          <w:u w:val="single"/>
        </w:rPr>
      </w:pPr>
      <w:r w:rsidRPr="00CA6F58">
        <w:rPr>
          <w:u w:val="single"/>
        </w:rPr>
        <w:t>Heave</w:t>
      </w:r>
    </w:p>
    <w:p w:rsidR="0086059C" w:rsidRPr="00394FC0" w:rsidRDefault="0086059C" w:rsidP="0086059C">
      <w:pPr>
        <w:numPr>
          <w:ilvl w:val="0"/>
          <w:numId w:val="18"/>
        </w:numPr>
      </w:pPr>
      <w:r w:rsidRPr="00394FC0">
        <w:t xml:space="preserve">For each scenario, the value of the </w:t>
      </w:r>
      <w:r w:rsidRPr="007A64D8">
        <w:sym w:font="Symbol" w:char="F062"/>
      </w:r>
      <w:r w:rsidRPr="00394FC0">
        <w:t xml:space="preserve">-dependent safety factor for which </w:t>
      </w:r>
      <w:r w:rsidRPr="00394FC0">
        <w:rPr>
          <w:rFonts w:ascii="Times New Roman" w:hAnsi="Times New Roman" w:cs="Times New Roman"/>
          <w:i/>
        </w:rPr>
        <w:t>R</w:t>
      </w:r>
      <w:r w:rsidRPr="00394FC0">
        <w:rPr>
          <w:rFonts w:ascii="Times New Roman" w:hAnsi="Times New Roman" w:cs="Times New Roman"/>
          <w:i/>
          <w:vertAlign w:val="subscript"/>
        </w:rPr>
        <w:t>d</w:t>
      </w:r>
      <w:r w:rsidRPr="00394FC0">
        <w:t>=</w:t>
      </w:r>
      <w:proofErr w:type="spellStart"/>
      <w:r w:rsidRPr="00394FC0">
        <w:rPr>
          <w:rFonts w:ascii="Times New Roman" w:hAnsi="Times New Roman" w:cs="Times New Roman"/>
          <w:i/>
        </w:rPr>
        <w:t>S</w:t>
      </w:r>
      <w:r w:rsidRPr="00394FC0">
        <w:rPr>
          <w:rFonts w:ascii="Times New Roman" w:hAnsi="Times New Roman" w:cs="Times New Roman"/>
          <w:i/>
          <w:vertAlign w:val="subscript"/>
        </w:rPr>
        <w:t>d</w:t>
      </w:r>
      <w:proofErr w:type="spellEnd"/>
      <w:r w:rsidRPr="00394FC0">
        <w:t xml:space="preserve"> should be calculated with representative values according to:</w:t>
      </w:r>
    </w:p>
    <w:p w:rsidR="0086059C" w:rsidRPr="00394FC0" w:rsidRDefault="0086059C" w:rsidP="0086059C">
      <w:pPr>
        <w:ind w:left="510"/>
      </w:pPr>
    </w:p>
    <w:p w:rsidR="0086059C" w:rsidRPr="00394FC0" w:rsidRDefault="00AB3193" w:rsidP="0086059C">
      <w:pPr>
        <w:ind w:firstLine="510"/>
      </w:pPr>
      <w:r w:rsidRPr="00AB3193">
        <w:rPr>
          <w:position w:val="-24"/>
        </w:rPr>
        <w:object w:dxaOrig="1120" w:dyaOrig="639">
          <v:shape id="_x0000_i1038" type="#_x0000_t75" style="width:54.75pt;height:32.25pt" o:ole="">
            <v:imagedata r:id="rId53" o:title=""/>
          </v:shape>
          <o:OLEObject Type="Embed" ProgID="Equation.DSMT4" ShapeID="_x0000_i1038" DrawAspect="Content" ObjectID="_1507550354" r:id="rId54"/>
        </w:object>
      </w:r>
      <w:r w:rsidR="0086059C" w:rsidRPr="00394FC0">
        <w:tab/>
      </w:r>
      <w:r w:rsidR="00ED251D" w:rsidRPr="00394FC0">
        <w:tab/>
      </w:r>
      <w:r w:rsidR="00ED251D" w:rsidRPr="00394FC0">
        <w:tab/>
      </w:r>
      <w:r w:rsidR="00ED251D" w:rsidRPr="00394FC0">
        <w:tab/>
      </w:r>
      <w:r w:rsidR="00ED251D" w:rsidRPr="00394FC0">
        <w:rPr>
          <w:position w:val="-12"/>
        </w:rPr>
        <w:tab/>
      </w:r>
      <w:r w:rsidR="00ED251D" w:rsidRPr="00394FC0">
        <w:rPr>
          <w:position w:val="-12"/>
        </w:rPr>
        <w:tab/>
      </w:r>
      <w:r w:rsidR="00ED251D" w:rsidRPr="00394FC0">
        <w:rPr>
          <w:position w:val="-12"/>
        </w:rPr>
        <w:tab/>
      </w:r>
      <w:r w:rsidR="00ED251D" w:rsidRPr="00394FC0">
        <w:rPr>
          <w:position w:val="-12"/>
        </w:rPr>
        <w:tab/>
      </w:r>
      <w:r w:rsidR="00ED251D" w:rsidRPr="00394FC0">
        <w:rPr>
          <w:position w:val="-12"/>
        </w:rPr>
        <w:tab/>
      </w:r>
      <w:r w:rsidR="00ED251D" w:rsidRPr="00394FC0">
        <w:t>(3.2.3)</w:t>
      </w:r>
    </w:p>
    <w:p w:rsidR="00763E1F" w:rsidRPr="00394FC0" w:rsidRDefault="00763E1F" w:rsidP="00763E1F">
      <w:pPr>
        <w:ind w:left="510"/>
      </w:pPr>
    </w:p>
    <w:p w:rsidR="00563470" w:rsidRPr="00394FC0" w:rsidRDefault="0086059C" w:rsidP="00CA6F58">
      <w:pPr>
        <w:ind w:firstLine="510"/>
      </w:pPr>
      <w:proofErr w:type="gramStart"/>
      <w:r w:rsidRPr="00394FC0">
        <w:t>where</w:t>
      </w:r>
      <w:proofErr w:type="gramEnd"/>
    </w:p>
    <w:p w:rsidR="0086059C" w:rsidRPr="00394FC0" w:rsidRDefault="00F554CF" w:rsidP="00CA6F58">
      <w:pPr>
        <w:ind w:firstLine="510"/>
      </w:pPr>
      <w:proofErr w:type="spellStart"/>
      <w:proofErr w:type="gramStart"/>
      <w:r w:rsidRPr="00394FC0">
        <w:rPr>
          <w:rFonts w:ascii="Times New Roman" w:hAnsi="Times New Roman" w:cs="Times New Roman"/>
          <w:i/>
        </w:rPr>
        <w:t>i</w:t>
      </w:r>
      <w:r w:rsidRPr="00394FC0">
        <w:rPr>
          <w:rFonts w:ascii="Times New Roman" w:hAnsi="Times New Roman" w:cs="Times New Roman"/>
          <w:i/>
          <w:vertAlign w:val="subscript"/>
        </w:rPr>
        <w:t>c,</w:t>
      </w:r>
      <w:proofErr w:type="gramEnd"/>
      <w:r w:rsidRPr="00394FC0">
        <w:rPr>
          <w:rFonts w:ascii="Times New Roman" w:hAnsi="Times New Roman" w:cs="Times New Roman"/>
          <w:i/>
          <w:vertAlign w:val="subscript"/>
        </w:rPr>
        <w:t>h</w:t>
      </w:r>
      <w:proofErr w:type="spellEnd"/>
      <w:r w:rsidRPr="00394FC0">
        <w:tab/>
      </w:r>
      <w:r w:rsidR="00AA62A8" w:rsidRPr="00394FC0">
        <w:t>C</w:t>
      </w:r>
      <w:r w:rsidRPr="00394FC0">
        <w:t>ritical heave gradient</w:t>
      </w:r>
      <w:r w:rsidR="00AB3193" w:rsidRPr="00394FC0">
        <w:t xml:space="preserve"> [-]</w:t>
      </w:r>
    </w:p>
    <w:p w:rsidR="00AB3193" w:rsidRDefault="00AB3193" w:rsidP="00CA6F58">
      <w:pPr>
        <w:ind w:firstLine="510"/>
      </w:pPr>
      <w:proofErr w:type="spellStart"/>
      <w:proofErr w:type="gramStart"/>
      <w:r>
        <w:rPr>
          <w:rFonts w:ascii="Times New Roman" w:hAnsi="Times New Roman" w:cs="Times New Roman"/>
          <w:i/>
        </w:rPr>
        <w:t>i</w:t>
      </w:r>
      <w:proofErr w:type="spellEnd"/>
      <w:proofErr w:type="gramEnd"/>
      <w:r>
        <w:rPr>
          <w:rFonts w:ascii="Times New Roman" w:hAnsi="Times New Roman" w:cs="Times New Roman"/>
          <w:i/>
        </w:rPr>
        <w:tab/>
      </w:r>
      <w:r>
        <w:rPr>
          <w:rFonts w:ascii="Times New Roman" w:hAnsi="Times New Roman" w:cs="Times New Roman"/>
          <w:i/>
        </w:rPr>
        <w:tab/>
      </w:r>
      <w:r w:rsidR="00AA62A8">
        <w:t>A</w:t>
      </w:r>
      <w:r w:rsidRPr="00CA5AC0">
        <w:t>ctual heave gradient</w:t>
      </w:r>
      <w:r>
        <w:t xml:space="preserve"> [-]</w:t>
      </w:r>
    </w:p>
    <w:p w:rsidR="00AB3193" w:rsidRPr="00AB3193" w:rsidRDefault="00AB3193" w:rsidP="00CA6F58">
      <w:pPr>
        <w:ind w:firstLine="510"/>
      </w:pPr>
    </w:p>
    <w:p w:rsidR="00CA6F58" w:rsidRPr="00CA6F58" w:rsidRDefault="00CA6F58" w:rsidP="00CA6F58">
      <w:pPr>
        <w:rPr>
          <w:u w:val="single"/>
        </w:rPr>
      </w:pPr>
      <w:r>
        <w:rPr>
          <w:u w:val="single"/>
        </w:rPr>
        <w:t>Piping</w:t>
      </w:r>
    </w:p>
    <w:p w:rsidR="007917BA" w:rsidRPr="00394FC0" w:rsidRDefault="007917BA" w:rsidP="007917BA">
      <w:pPr>
        <w:numPr>
          <w:ilvl w:val="0"/>
          <w:numId w:val="18"/>
        </w:numPr>
      </w:pPr>
      <w:r w:rsidRPr="00394FC0">
        <w:t xml:space="preserve">For each scenario, the value of the </w:t>
      </w:r>
      <w:r w:rsidRPr="007A64D8">
        <w:sym w:font="Symbol" w:char="F062"/>
      </w:r>
      <w:r w:rsidRPr="00394FC0">
        <w:t xml:space="preserve">-dependent safety factor for which </w:t>
      </w:r>
      <w:r w:rsidRPr="00394FC0">
        <w:rPr>
          <w:rFonts w:ascii="Times New Roman" w:hAnsi="Times New Roman" w:cs="Times New Roman"/>
          <w:i/>
        </w:rPr>
        <w:t>R</w:t>
      </w:r>
      <w:r w:rsidRPr="00394FC0">
        <w:rPr>
          <w:rFonts w:ascii="Times New Roman" w:hAnsi="Times New Roman" w:cs="Times New Roman"/>
          <w:i/>
          <w:vertAlign w:val="subscript"/>
        </w:rPr>
        <w:t>d</w:t>
      </w:r>
      <w:r w:rsidRPr="00394FC0">
        <w:t>=</w:t>
      </w:r>
      <w:proofErr w:type="spellStart"/>
      <w:r w:rsidRPr="00394FC0">
        <w:rPr>
          <w:rFonts w:ascii="Times New Roman" w:hAnsi="Times New Roman" w:cs="Times New Roman"/>
          <w:i/>
        </w:rPr>
        <w:t>S</w:t>
      </w:r>
      <w:r w:rsidRPr="00394FC0">
        <w:rPr>
          <w:rFonts w:ascii="Times New Roman" w:hAnsi="Times New Roman" w:cs="Times New Roman"/>
          <w:i/>
          <w:vertAlign w:val="subscript"/>
        </w:rPr>
        <w:t>d</w:t>
      </w:r>
      <w:proofErr w:type="spellEnd"/>
      <w:r w:rsidRPr="00394FC0">
        <w:t xml:space="preserve"> should be calculated with representative values according to:</w:t>
      </w:r>
    </w:p>
    <w:p w:rsidR="00040ADF" w:rsidRPr="00394FC0" w:rsidRDefault="00040ADF" w:rsidP="00040ADF">
      <w:pPr>
        <w:pStyle w:val="ListParagraph"/>
      </w:pPr>
    </w:p>
    <w:p w:rsidR="00ED251D" w:rsidRPr="00394FC0" w:rsidRDefault="002607E7" w:rsidP="00ED251D">
      <w:pPr>
        <w:ind w:firstLine="510"/>
      </w:pPr>
      <w:r w:rsidRPr="002607E7">
        <w:rPr>
          <w:position w:val="-24"/>
        </w:rPr>
        <w:object w:dxaOrig="1380" w:dyaOrig="620">
          <v:shape id="_x0000_i1039" type="#_x0000_t75" style="width:69.75pt;height:31.5pt" o:ole="">
            <v:imagedata r:id="rId55" o:title=""/>
          </v:shape>
          <o:OLEObject Type="Embed" ProgID="Equation.DSMT4" ShapeID="_x0000_i1039" DrawAspect="Content" ObjectID="_1507550355" r:id="rId56"/>
        </w:object>
      </w:r>
      <w:r w:rsidR="00040ADF" w:rsidRPr="00394FC0">
        <w:tab/>
      </w:r>
      <w:r w:rsidR="00040ADF" w:rsidRPr="00394FC0">
        <w:tab/>
      </w:r>
      <w:r w:rsidR="00ED251D" w:rsidRPr="00394FC0">
        <w:tab/>
      </w:r>
      <w:r w:rsidR="00ED251D" w:rsidRPr="00394FC0">
        <w:tab/>
      </w:r>
      <w:r w:rsidR="00ED251D" w:rsidRPr="00394FC0">
        <w:rPr>
          <w:position w:val="-12"/>
        </w:rPr>
        <w:tab/>
      </w:r>
      <w:r w:rsidR="00ED251D" w:rsidRPr="00394FC0">
        <w:rPr>
          <w:position w:val="-12"/>
        </w:rPr>
        <w:tab/>
      </w:r>
      <w:r w:rsidR="00ED251D" w:rsidRPr="00394FC0">
        <w:rPr>
          <w:position w:val="-12"/>
        </w:rPr>
        <w:tab/>
      </w:r>
      <w:r w:rsidR="00ED251D" w:rsidRPr="00394FC0">
        <w:rPr>
          <w:position w:val="-12"/>
        </w:rPr>
        <w:tab/>
      </w:r>
      <w:r w:rsidR="00ED251D" w:rsidRPr="00394FC0">
        <w:rPr>
          <w:position w:val="-12"/>
        </w:rPr>
        <w:tab/>
      </w:r>
      <w:r w:rsidR="00ED251D" w:rsidRPr="00394FC0">
        <w:t>(3.2.4)</w:t>
      </w:r>
    </w:p>
    <w:p w:rsidR="00763E1F" w:rsidRPr="00394FC0" w:rsidRDefault="00763E1F" w:rsidP="00763E1F">
      <w:pPr>
        <w:ind w:left="510"/>
      </w:pPr>
    </w:p>
    <w:p w:rsidR="00040ADF" w:rsidRPr="00394FC0" w:rsidRDefault="00040ADF" w:rsidP="00646AFD">
      <w:pPr>
        <w:ind w:left="510"/>
        <w:rPr>
          <w:szCs w:val="21"/>
        </w:rPr>
      </w:pPr>
      <w:r w:rsidRPr="00394FC0">
        <w:rPr>
          <w:szCs w:val="21"/>
        </w:rPr>
        <w:t>Where</w:t>
      </w:r>
    </w:p>
    <w:p w:rsidR="00040ADF" w:rsidRPr="00394FC0" w:rsidRDefault="00040ADF" w:rsidP="00646AFD">
      <w:pPr>
        <w:ind w:left="510"/>
        <w:rPr>
          <w:rFonts w:ascii="Times New Roman" w:hAnsi="Times New Roman" w:cs="Times New Roman"/>
          <w:szCs w:val="21"/>
        </w:rPr>
      </w:pPr>
      <w:proofErr w:type="spellStart"/>
      <w:r w:rsidRPr="00394FC0">
        <w:rPr>
          <w:rFonts w:ascii="Times New Roman" w:hAnsi="Times New Roman" w:cs="Times New Roman"/>
          <w:i/>
          <w:szCs w:val="21"/>
        </w:rPr>
        <w:t>H</w:t>
      </w:r>
      <w:r w:rsidRPr="00394FC0">
        <w:rPr>
          <w:rFonts w:ascii="Times New Roman" w:hAnsi="Times New Roman" w:cs="Times New Roman"/>
          <w:i/>
          <w:szCs w:val="21"/>
          <w:vertAlign w:val="subscript"/>
        </w:rPr>
        <w:t>c</w:t>
      </w:r>
      <w:proofErr w:type="spellEnd"/>
      <w:r w:rsidRPr="00394FC0">
        <w:rPr>
          <w:rFonts w:ascii="Times New Roman" w:hAnsi="Times New Roman" w:cs="Times New Roman"/>
          <w:i/>
          <w:szCs w:val="21"/>
          <w:vertAlign w:val="subscript"/>
        </w:rPr>
        <w:tab/>
      </w:r>
      <w:r w:rsidRPr="00394FC0">
        <w:rPr>
          <w:szCs w:val="21"/>
        </w:rPr>
        <w:t xml:space="preserve">Critical hydraulic head according to </w:t>
      </w:r>
      <w:proofErr w:type="spellStart"/>
      <w:r w:rsidRPr="00394FC0">
        <w:rPr>
          <w:szCs w:val="21"/>
        </w:rPr>
        <w:t>Sellmeijer</w:t>
      </w:r>
      <w:proofErr w:type="spellEnd"/>
      <w:r w:rsidRPr="00394FC0">
        <w:rPr>
          <w:szCs w:val="21"/>
        </w:rPr>
        <w:t xml:space="preserve"> equation</w:t>
      </w:r>
      <w:r w:rsidR="006E5474" w:rsidRPr="00394FC0">
        <w:rPr>
          <w:szCs w:val="21"/>
        </w:rPr>
        <w:t xml:space="preserve"> [m]</w:t>
      </w:r>
    </w:p>
    <w:p w:rsidR="00040ADF" w:rsidRPr="00394FC0" w:rsidRDefault="00040ADF" w:rsidP="00040ADF">
      <w:pPr>
        <w:ind w:left="510"/>
        <w:rPr>
          <w:szCs w:val="21"/>
        </w:rPr>
      </w:pPr>
      <w:r w:rsidRPr="00394FC0">
        <w:rPr>
          <w:rFonts w:ascii="Times New Roman" w:hAnsi="Times New Roman" w:cs="Times New Roman"/>
          <w:i/>
          <w:szCs w:val="21"/>
        </w:rPr>
        <w:t>H</w:t>
      </w:r>
      <w:r w:rsidRPr="00394FC0">
        <w:rPr>
          <w:szCs w:val="21"/>
        </w:rPr>
        <w:t xml:space="preserve"> </w:t>
      </w:r>
      <w:r w:rsidRPr="00394FC0">
        <w:rPr>
          <w:szCs w:val="21"/>
        </w:rPr>
        <w:tab/>
        <w:t>Hydraulic head (</w:t>
      </w:r>
      <w:r w:rsidRPr="00394FC0">
        <w:rPr>
          <w:rFonts w:ascii="Times New Roman" w:hAnsi="Times New Roman" w:cs="Times New Roman"/>
          <w:i/>
          <w:szCs w:val="21"/>
        </w:rPr>
        <w:t xml:space="preserve">H = h – </w:t>
      </w:r>
      <w:proofErr w:type="spellStart"/>
      <w:r w:rsidRPr="00394FC0">
        <w:rPr>
          <w:rFonts w:ascii="Times New Roman" w:hAnsi="Times New Roman" w:cs="Times New Roman"/>
          <w:i/>
          <w:szCs w:val="21"/>
        </w:rPr>
        <w:t>h</w:t>
      </w:r>
      <w:r w:rsidRPr="00394FC0">
        <w:rPr>
          <w:rFonts w:ascii="Times New Roman" w:hAnsi="Times New Roman" w:cs="Times New Roman"/>
          <w:i/>
          <w:szCs w:val="21"/>
          <w:vertAlign w:val="subscript"/>
        </w:rPr>
        <w:t>exit</w:t>
      </w:r>
      <w:proofErr w:type="spellEnd"/>
      <w:r w:rsidRPr="00394FC0">
        <w:rPr>
          <w:rFonts w:ascii="Times New Roman" w:hAnsi="Times New Roman" w:cs="Times New Roman"/>
          <w:i/>
          <w:szCs w:val="21"/>
        </w:rPr>
        <w:t xml:space="preserve"> – </w:t>
      </w:r>
      <w:proofErr w:type="spellStart"/>
      <w:r w:rsidRPr="00394FC0">
        <w:rPr>
          <w:rFonts w:ascii="Times New Roman" w:hAnsi="Times New Roman" w:cs="Times New Roman"/>
          <w:i/>
          <w:szCs w:val="21"/>
        </w:rPr>
        <w:t>r</w:t>
      </w:r>
      <w:r w:rsidRPr="00394FC0">
        <w:rPr>
          <w:rFonts w:ascii="Times New Roman" w:hAnsi="Times New Roman" w:cs="Times New Roman"/>
          <w:i/>
          <w:szCs w:val="21"/>
          <w:vertAlign w:val="subscript"/>
        </w:rPr>
        <w:t>c</w:t>
      </w:r>
      <w:r w:rsidR="006E5474" w:rsidRPr="00394FC0">
        <w:rPr>
          <w:rFonts w:ascii="Times New Roman" w:hAnsi="Times New Roman" w:cs="Times New Roman"/>
          <w:i/>
          <w:szCs w:val="21"/>
          <w:vertAlign w:val="subscript"/>
        </w:rPr>
        <w:t>.</w:t>
      </w:r>
      <w:r w:rsidRPr="00394FC0">
        <w:rPr>
          <w:rFonts w:ascii="Times New Roman" w:hAnsi="Times New Roman" w:cs="Times New Roman"/>
          <w:i/>
          <w:szCs w:val="21"/>
        </w:rPr>
        <w:t>d</w:t>
      </w:r>
      <w:proofErr w:type="spellEnd"/>
      <w:r w:rsidRPr="00394FC0">
        <w:rPr>
          <w:szCs w:val="21"/>
        </w:rPr>
        <w:t>)</w:t>
      </w:r>
      <w:r w:rsidR="006E5474" w:rsidRPr="00394FC0">
        <w:rPr>
          <w:szCs w:val="21"/>
        </w:rPr>
        <w:t xml:space="preserve"> [m]</w:t>
      </w:r>
    </w:p>
    <w:p w:rsidR="00040ADF" w:rsidRPr="00394FC0" w:rsidRDefault="00040ADF" w:rsidP="00040ADF"/>
    <w:p w:rsidR="00087E11" w:rsidRPr="00394FC0" w:rsidRDefault="00087E11" w:rsidP="00040ADF"/>
    <w:p w:rsidR="00087E11" w:rsidRPr="00394FC0" w:rsidRDefault="00087E11" w:rsidP="00040ADF">
      <w:pPr>
        <w:rPr>
          <w:u w:val="single"/>
        </w:rPr>
      </w:pPr>
      <w:r w:rsidRPr="00394FC0">
        <w:rPr>
          <w:u w:val="single"/>
        </w:rPr>
        <w:t>Reaching an overall verdict</w:t>
      </w:r>
    </w:p>
    <w:p w:rsidR="00087E11" w:rsidRPr="00394FC0" w:rsidRDefault="00087E11" w:rsidP="00087E11">
      <w:r w:rsidRPr="00394FC0">
        <w:lastRenderedPageBreak/>
        <w:t xml:space="preserve">To reach an overall verdict, the results of assessments for uplift, piping and heave </w:t>
      </w:r>
      <w:r w:rsidR="00ED251D" w:rsidRPr="00394FC0">
        <w:t xml:space="preserve">for the different </w:t>
      </w:r>
      <w:r w:rsidRPr="00394FC0">
        <w:t>scenario</w:t>
      </w:r>
      <w:r w:rsidR="00ED251D" w:rsidRPr="00394FC0">
        <w:t>s</w:t>
      </w:r>
      <w:r w:rsidRPr="00394FC0">
        <w:t xml:space="preserve"> have to be combined (see also section </w:t>
      </w:r>
      <w:r>
        <w:fldChar w:fldCharType="begin"/>
      </w:r>
      <w:r w:rsidRPr="00394FC0">
        <w:instrText xml:space="preserve"> REF _Ref414881109 \n \h </w:instrText>
      </w:r>
      <w:r>
        <w:fldChar w:fldCharType="separate"/>
      </w:r>
      <w:r w:rsidR="004C7F69">
        <w:t>3.1.3</w:t>
      </w:r>
      <w:r>
        <w:fldChar w:fldCharType="end"/>
      </w:r>
      <w:r w:rsidRPr="00394FC0">
        <w:t>)</w:t>
      </w:r>
      <w:r w:rsidR="00ED251D" w:rsidRPr="00394FC0">
        <w:t>:</w:t>
      </w:r>
    </w:p>
    <w:p w:rsidR="00087E11" w:rsidRPr="00394FC0" w:rsidRDefault="00087E11" w:rsidP="00040ADF"/>
    <w:p w:rsidR="00087E11" w:rsidRPr="00394FC0" w:rsidRDefault="00087E11" w:rsidP="00087E11">
      <w:pPr>
        <w:numPr>
          <w:ilvl w:val="0"/>
          <w:numId w:val="26"/>
        </w:numPr>
      </w:pPr>
      <w:bookmarkStart w:id="144" w:name="_Ref415040566"/>
      <w:r w:rsidRPr="00394FC0">
        <w:t>For each section (“</w:t>
      </w:r>
      <w:proofErr w:type="spellStart"/>
      <w:r w:rsidRPr="00394FC0">
        <w:t>vak</w:t>
      </w:r>
      <w:proofErr w:type="spellEnd"/>
      <w:r w:rsidRPr="00394FC0">
        <w:t>”)</w:t>
      </w:r>
      <w:r w:rsidR="001A6DAF" w:rsidRPr="00394FC0">
        <w:t xml:space="preserve"> </w:t>
      </w:r>
      <w:r w:rsidRPr="00394FC0">
        <w:t xml:space="preserve">the calculated </w:t>
      </w:r>
      <w:r>
        <w:sym w:font="Symbol" w:char="F062"/>
      </w:r>
      <w:r w:rsidRPr="00394FC0">
        <w:t xml:space="preserve">-dependent safety factor for which </w:t>
      </w:r>
      <w:r w:rsidRPr="00394FC0">
        <w:rPr>
          <w:rFonts w:ascii="Times New Roman" w:hAnsi="Times New Roman" w:cs="Times New Roman"/>
          <w:i/>
        </w:rPr>
        <w:t>R</w:t>
      </w:r>
      <w:r w:rsidRPr="00394FC0">
        <w:rPr>
          <w:rFonts w:ascii="Times New Roman" w:hAnsi="Times New Roman" w:cs="Times New Roman"/>
          <w:i/>
          <w:vertAlign w:val="subscript"/>
        </w:rPr>
        <w:t>d</w:t>
      </w:r>
      <w:r w:rsidRPr="00394FC0">
        <w:t xml:space="preserve"> = </w:t>
      </w:r>
      <w:proofErr w:type="spellStart"/>
      <w:r w:rsidRPr="00394FC0">
        <w:rPr>
          <w:rFonts w:ascii="Times New Roman" w:hAnsi="Times New Roman" w:cs="Times New Roman"/>
          <w:i/>
        </w:rPr>
        <w:t>S</w:t>
      </w:r>
      <w:r w:rsidRPr="00394FC0">
        <w:rPr>
          <w:rFonts w:ascii="Times New Roman" w:hAnsi="Times New Roman" w:cs="Times New Roman"/>
          <w:i/>
          <w:vertAlign w:val="subscript"/>
        </w:rPr>
        <w:t>d</w:t>
      </w:r>
      <w:proofErr w:type="spellEnd"/>
      <w:r w:rsidRPr="00394FC0">
        <w:t xml:space="preserve"> should be displayed</w:t>
      </w:r>
      <w:r w:rsidR="00AB3193" w:rsidRPr="00394FC0">
        <w:t xml:space="preserve"> for all scenarios and sub-failure mechanisms</w:t>
      </w:r>
      <w:ins w:id="145" w:author="Ruben Jongejan" w:date="2015-06-24T11:02:00Z">
        <w:r w:rsidR="00FA12DD">
          <w:t xml:space="preserve"> (</w:t>
        </w:r>
      </w:ins>
      <w:ins w:id="146" w:author="Ruben Jongejan" w:date="2015-06-24T11:15:00Z">
        <w:r w:rsidR="00B75DC3">
          <w:t>each of these</w:t>
        </w:r>
      </w:ins>
      <w:ins w:id="147" w:author="Ruben Jongejan" w:date="2015-06-24T11:02:00Z">
        <w:r w:rsidR="00FA12DD">
          <w:t xml:space="preserve"> factors should be called “</w:t>
        </w:r>
      </w:ins>
      <w:proofErr w:type="spellStart"/>
      <w:ins w:id="148" w:author="Ruben Jongejan" w:date="2015-06-24T17:32:00Z">
        <w:r w:rsidR="00327230">
          <w:t>veiligheids</w:t>
        </w:r>
      </w:ins>
      <w:ins w:id="149" w:author="Ruben Jongejan" w:date="2015-06-24T11:02:00Z">
        <w:r w:rsidR="00B75DC3">
          <w:t>factor</w:t>
        </w:r>
        <w:proofErr w:type="spellEnd"/>
        <w:r w:rsidR="00FA12DD">
          <w:t>”)</w:t>
        </w:r>
      </w:ins>
      <w:r w:rsidR="00AB3193" w:rsidRPr="00394FC0">
        <w:t>;</w:t>
      </w:r>
      <w:r w:rsidRPr="00394FC0">
        <w:t xml:space="preserve"> together with the (safe) estimate of the associated failure probability </w:t>
      </w:r>
      <w:proofErr w:type="spellStart"/>
      <w:r w:rsidRPr="00394FC0">
        <w:rPr>
          <w:rFonts w:ascii="Times New Roman" w:hAnsi="Times New Roman" w:cs="Times New Roman"/>
          <w:i/>
        </w:rPr>
        <w:t>P</w:t>
      </w:r>
      <w:r w:rsidRPr="00394FC0">
        <w:rPr>
          <w:rFonts w:ascii="Times New Roman" w:hAnsi="Times New Roman" w:cs="Times New Roman"/>
          <w:i/>
          <w:vertAlign w:val="subscript"/>
        </w:rPr>
        <w:t>f</w:t>
      </w:r>
      <w:proofErr w:type="gramStart"/>
      <w:r w:rsidRPr="00394FC0">
        <w:rPr>
          <w:rFonts w:ascii="Times New Roman" w:hAnsi="Times New Roman" w:cs="Times New Roman"/>
          <w:i/>
          <w:vertAlign w:val="subscript"/>
        </w:rPr>
        <w:t>,i,j</w:t>
      </w:r>
      <w:proofErr w:type="spellEnd"/>
      <w:proofErr w:type="gramEnd"/>
      <w:r w:rsidRPr="00394FC0">
        <w:t xml:space="preserve"> (where </w:t>
      </w:r>
      <w:proofErr w:type="spellStart"/>
      <w:r w:rsidRPr="00394FC0">
        <w:rPr>
          <w:rFonts w:ascii="Times New Roman" w:hAnsi="Times New Roman" w:cs="Times New Roman"/>
          <w:i/>
        </w:rPr>
        <w:t>i</w:t>
      </w:r>
      <w:proofErr w:type="spellEnd"/>
      <w:r w:rsidRPr="00394FC0">
        <w:t xml:space="preserve"> denotes the scenario and </w:t>
      </w:r>
      <w:r w:rsidRPr="00394FC0">
        <w:rPr>
          <w:rFonts w:ascii="Times New Roman" w:hAnsi="Times New Roman" w:cs="Times New Roman"/>
          <w:i/>
        </w:rPr>
        <w:t>j</w:t>
      </w:r>
      <w:r w:rsidRPr="00394FC0">
        <w:t xml:space="preserve"> the sub-failure mechanism)</w:t>
      </w:r>
      <w:ins w:id="150" w:author="Ruben Jongejan" w:date="2015-06-24T11:02:00Z">
        <w:r w:rsidR="00FA12DD">
          <w:t>. Such a probability should be called “</w:t>
        </w:r>
        <w:proofErr w:type="spellStart"/>
        <w:r w:rsidR="00FA12DD">
          <w:t>geschatte</w:t>
        </w:r>
        <w:proofErr w:type="spellEnd"/>
        <w:r w:rsidR="00FA12DD">
          <w:t xml:space="preserve"> </w:t>
        </w:r>
        <w:proofErr w:type="spellStart"/>
        <w:r w:rsidR="00FA12DD">
          <w:t>faalkans</w:t>
        </w:r>
        <w:proofErr w:type="spellEnd"/>
        <w:r w:rsidR="00FA12DD">
          <w:t>”</w:t>
        </w:r>
      </w:ins>
      <w:r w:rsidRPr="00394FC0">
        <w:t>. The</w:t>
      </w:r>
      <w:r w:rsidR="00AB3193" w:rsidRPr="00394FC0">
        <w:t>se</w:t>
      </w:r>
      <w:r w:rsidRPr="00394FC0">
        <w:t xml:space="preserve"> probabilities should be calculated on the basis of the </w:t>
      </w:r>
      <w:r w:rsidR="00A23A9A" w:rsidRPr="00394FC0">
        <w:t xml:space="preserve">three </w:t>
      </w:r>
      <w:r w:rsidRPr="00394FC0">
        <w:t xml:space="preserve">equations governing the </w:t>
      </w:r>
      <w:r>
        <w:sym w:font="Symbol" w:char="F062"/>
      </w:r>
      <w:r w:rsidRPr="00394FC0">
        <w:t>-dependent safety factors for uplift, piping and heave.</w:t>
      </w:r>
    </w:p>
    <w:p w:rsidR="00087E11" w:rsidRPr="00394FC0" w:rsidRDefault="00087E11" w:rsidP="00087E11"/>
    <w:p w:rsidR="00087E11" w:rsidRDefault="00087E11" w:rsidP="00087E11">
      <w:pPr>
        <w:ind w:left="510"/>
        <w:rPr>
          <w:ins w:id="151" w:author="Ruben Jongejan" w:date="2015-06-24T09:54:00Z"/>
          <w:i/>
        </w:rPr>
      </w:pPr>
      <w:r w:rsidRPr="00394FC0">
        <w:rPr>
          <w:i/>
        </w:rPr>
        <w:t xml:space="preserve">The three equations governing the </w:t>
      </w:r>
      <w:r w:rsidRPr="007A64D8">
        <w:rPr>
          <w:i/>
        </w:rPr>
        <w:sym w:font="Symbol" w:char="F062"/>
      </w:r>
      <w:r w:rsidRPr="00394FC0">
        <w:rPr>
          <w:i/>
        </w:rPr>
        <w:t xml:space="preserve">-dependent safety factors for uplift, piping and heave will be provided </w:t>
      </w:r>
      <w:r w:rsidR="00A23A9A" w:rsidRPr="00394FC0">
        <w:rPr>
          <w:i/>
        </w:rPr>
        <w:t xml:space="preserve">by cluster C </w:t>
      </w:r>
      <w:r w:rsidRPr="00394FC0">
        <w:rPr>
          <w:i/>
        </w:rPr>
        <w:t>in September 2015.</w:t>
      </w:r>
    </w:p>
    <w:p w:rsidR="003176BD" w:rsidRPr="00394FC0" w:rsidRDefault="003176BD" w:rsidP="00087E11">
      <w:pPr>
        <w:ind w:left="510"/>
        <w:rPr>
          <w:i/>
        </w:rPr>
      </w:pPr>
    </w:p>
    <w:p w:rsidR="00087E11" w:rsidRDefault="00087E11" w:rsidP="00087E11">
      <w:pPr>
        <w:numPr>
          <w:ilvl w:val="0"/>
          <w:numId w:val="26"/>
        </w:numPr>
      </w:pPr>
      <w:r w:rsidRPr="00394FC0">
        <w:t xml:space="preserve">For each scenario </w:t>
      </w:r>
      <w:proofErr w:type="spellStart"/>
      <w:r w:rsidR="00AB3193" w:rsidRPr="00394FC0">
        <w:rPr>
          <w:rFonts w:ascii="Times New Roman" w:hAnsi="Times New Roman" w:cs="Times New Roman"/>
          <w:i/>
        </w:rPr>
        <w:t>i</w:t>
      </w:r>
      <w:proofErr w:type="spellEnd"/>
      <w:r w:rsidR="00AB3193" w:rsidRPr="00394FC0">
        <w:t xml:space="preserve"> </w:t>
      </w:r>
      <w:r w:rsidRPr="00394FC0">
        <w:t xml:space="preserve">the </w:t>
      </w:r>
      <w:r w:rsidRPr="00394FC0">
        <w:rPr>
          <w:u w:val="single"/>
        </w:rPr>
        <w:t>smallest</w:t>
      </w:r>
      <w:r w:rsidRPr="00394FC0">
        <w:t xml:space="preserve"> failure probability should be selected</w:t>
      </w:r>
      <w:r w:rsidR="00A23A9A" w:rsidRPr="00394FC0">
        <w:t xml:space="preserve"> </w:t>
      </w:r>
      <w:r w:rsidR="006C260B" w:rsidRPr="00394FC0">
        <w:t xml:space="preserve">from the sub-mechanisms </w:t>
      </w:r>
      <w:r w:rsidR="00A23A9A" w:rsidRPr="00394FC0">
        <w:t xml:space="preserve">as an estimate of the </w:t>
      </w:r>
      <w:r w:rsidRPr="00394FC0">
        <w:t xml:space="preserve">probability of failure, i.e. </w:t>
      </w:r>
      <w:proofErr w:type="spellStart"/>
      <w:r w:rsidRPr="00394FC0">
        <w:rPr>
          <w:rFonts w:ascii="Times New Roman" w:hAnsi="Times New Roman" w:cs="Times New Roman"/>
          <w:i/>
        </w:rPr>
        <w:t>P</w:t>
      </w:r>
      <w:r w:rsidRPr="00394FC0">
        <w:rPr>
          <w:rFonts w:ascii="Times New Roman" w:hAnsi="Times New Roman" w:cs="Times New Roman"/>
          <w:i/>
          <w:vertAlign w:val="subscript"/>
        </w:rPr>
        <w:t>f</w:t>
      </w:r>
      <w:proofErr w:type="gramStart"/>
      <w:r w:rsidRPr="00394FC0">
        <w:rPr>
          <w:rFonts w:ascii="Times New Roman" w:hAnsi="Times New Roman" w:cs="Times New Roman"/>
          <w:i/>
          <w:vertAlign w:val="subscript"/>
        </w:rPr>
        <w:t>,i</w:t>
      </w:r>
      <w:proofErr w:type="spellEnd"/>
      <w:proofErr w:type="gramEnd"/>
      <w:r w:rsidRPr="00394FC0">
        <w:rPr>
          <w:rFonts w:ascii="Times New Roman" w:hAnsi="Times New Roman" w:cs="Times New Roman"/>
        </w:rPr>
        <w:t>=min(</w:t>
      </w:r>
      <w:proofErr w:type="spellStart"/>
      <w:r w:rsidRPr="00394FC0">
        <w:rPr>
          <w:rFonts w:ascii="Times New Roman" w:hAnsi="Times New Roman" w:cs="Times New Roman"/>
          <w:i/>
        </w:rPr>
        <w:t>P</w:t>
      </w:r>
      <w:r w:rsidRPr="00394FC0">
        <w:rPr>
          <w:rFonts w:ascii="Times New Roman" w:hAnsi="Times New Roman" w:cs="Times New Roman"/>
          <w:i/>
          <w:vertAlign w:val="subscript"/>
        </w:rPr>
        <w:t>f,i</w:t>
      </w:r>
      <w:proofErr w:type="spellEnd"/>
      <w:r w:rsidRPr="00394FC0">
        <w:rPr>
          <w:rFonts w:ascii="Times New Roman" w:hAnsi="Times New Roman" w:cs="Times New Roman"/>
        </w:rPr>
        <w:t xml:space="preserve">). </w:t>
      </w:r>
      <w:r w:rsidR="00A23A9A" w:rsidRPr="00394FC0">
        <w:t>The</w:t>
      </w:r>
      <w:r w:rsidRPr="00394FC0">
        <w:t xml:space="preserve"> </w:t>
      </w:r>
      <w:r w:rsidR="00A23A9A" w:rsidRPr="00394FC0">
        <w:t xml:space="preserve">resulting </w:t>
      </w:r>
      <w:r w:rsidRPr="00394FC0">
        <w:t xml:space="preserve">failure probabilities per scenario should be combined to a conservative (safe) estimate of the </w:t>
      </w:r>
      <w:r w:rsidR="001A6DAF" w:rsidRPr="00394FC0">
        <w:t xml:space="preserve">cross-sectional </w:t>
      </w:r>
      <w:r w:rsidRPr="00394FC0">
        <w:t>probability of failure (</w:t>
      </w:r>
      <w:proofErr w:type="spellStart"/>
      <w:r w:rsidRPr="00394FC0">
        <w:rPr>
          <w:rFonts w:ascii="Times New Roman" w:hAnsi="Times New Roman" w:cs="Times New Roman"/>
          <w:i/>
        </w:rPr>
        <w:t>P</w:t>
      </w:r>
      <w:r w:rsidRPr="00394FC0">
        <w:rPr>
          <w:rFonts w:ascii="Times New Roman" w:hAnsi="Times New Roman" w:cs="Times New Roman"/>
          <w:i/>
          <w:vertAlign w:val="subscript"/>
        </w:rPr>
        <w:t>f</w:t>
      </w:r>
      <w:proofErr w:type="gramStart"/>
      <w:r w:rsidRPr="00394FC0">
        <w:rPr>
          <w:rFonts w:ascii="Times New Roman" w:hAnsi="Times New Roman" w:cs="Times New Roman"/>
          <w:i/>
          <w:vertAlign w:val="subscript"/>
        </w:rPr>
        <w:t>,cons</w:t>
      </w:r>
      <w:proofErr w:type="spellEnd"/>
      <w:proofErr w:type="gramEnd"/>
      <w:r w:rsidRPr="00394FC0">
        <w:t xml:space="preserve">) </w:t>
      </w:r>
      <w:r w:rsidR="00AB3193" w:rsidRPr="00394FC0">
        <w:t>for the section (“</w:t>
      </w:r>
      <w:proofErr w:type="spellStart"/>
      <w:r w:rsidR="00AB3193" w:rsidRPr="00394FC0">
        <w:t>vak</w:t>
      </w:r>
      <w:proofErr w:type="spellEnd"/>
      <w:r w:rsidR="00AB3193" w:rsidRPr="00394FC0">
        <w:t xml:space="preserve">”) </w:t>
      </w:r>
      <w:r w:rsidRPr="00394FC0">
        <w:t>using equation (2.5.2). This probability should be displayed, together with the ratio of this probability to the cross-sectional reliability requirement (</w:t>
      </w:r>
      <w:proofErr w:type="spellStart"/>
      <w:r w:rsidRPr="00394FC0">
        <w:rPr>
          <w:rFonts w:ascii="Times New Roman" w:hAnsi="Times New Roman" w:cs="Times New Roman"/>
          <w:i/>
        </w:rPr>
        <w:t>P</w:t>
      </w:r>
      <w:r w:rsidRPr="00394FC0">
        <w:rPr>
          <w:rFonts w:ascii="Times New Roman" w:hAnsi="Times New Roman" w:cs="Times New Roman"/>
          <w:i/>
          <w:vertAlign w:val="subscript"/>
        </w:rPr>
        <w:t>T</w:t>
      </w:r>
      <w:proofErr w:type="gramStart"/>
      <w:r w:rsidRPr="00394FC0">
        <w:rPr>
          <w:rFonts w:ascii="Times New Roman" w:hAnsi="Times New Roman" w:cs="Times New Roman"/>
          <w:i/>
          <w:vertAlign w:val="subscript"/>
        </w:rPr>
        <w:t>,cross</w:t>
      </w:r>
      <w:proofErr w:type="spellEnd"/>
      <w:proofErr w:type="gramEnd"/>
      <w:r w:rsidRPr="00394FC0">
        <w:t xml:space="preserve">): </w:t>
      </w:r>
      <w:proofErr w:type="spellStart"/>
      <w:r w:rsidRPr="00394FC0">
        <w:rPr>
          <w:rFonts w:ascii="Times New Roman" w:hAnsi="Times New Roman" w:cs="Times New Roman"/>
          <w:i/>
        </w:rPr>
        <w:t>P</w:t>
      </w:r>
      <w:r w:rsidRPr="00394FC0">
        <w:rPr>
          <w:rFonts w:ascii="Times New Roman" w:hAnsi="Times New Roman" w:cs="Times New Roman"/>
          <w:i/>
          <w:vertAlign w:val="subscript"/>
        </w:rPr>
        <w:t>T,cross</w:t>
      </w:r>
      <w:proofErr w:type="spellEnd"/>
      <w:r w:rsidRPr="00394FC0">
        <w:t>/</w:t>
      </w:r>
      <w:proofErr w:type="spellStart"/>
      <w:r w:rsidRPr="00394FC0">
        <w:rPr>
          <w:rFonts w:ascii="Times New Roman" w:hAnsi="Times New Roman" w:cs="Times New Roman"/>
          <w:i/>
        </w:rPr>
        <w:t>P</w:t>
      </w:r>
      <w:r w:rsidRPr="00394FC0">
        <w:rPr>
          <w:rFonts w:ascii="Times New Roman" w:hAnsi="Times New Roman" w:cs="Times New Roman"/>
          <w:i/>
          <w:vertAlign w:val="subscript"/>
        </w:rPr>
        <w:t>f,cons</w:t>
      </w:r>
      <w:proofErr w:type="spellEnd"/>
      <w:r w:rsidRPr="00394FC0">
        <w:t xml:space="preserve">. When </w:t>
      </w:r>
      <w:proofErr w:type="spellStart"/>
      <w:r w:rsidRPr="00394FC0">
        <w:rPr>
          <w:rFonts w:ascii="Times New Roman" w:hAnsi="Times New Roman" w:cs="Times New Roman"/>
          <w:i/>
        </w:rPr>
        <w:t>P</w:t>
      </w:r>
      <w:r w:rsidRPr="00394FC0">
        <w:rPr>
          <w:rFonts w:ascii="Times New Roman" w:hAnsi="Times New Roman" w:cs="Times New Roman"/>
          <w:i/>
          <w:vertAlign w:val="subscript"/>
        </w:rPr>
        <w:t>T</w:t>
      </w:r>
      <w:proofErr w:type="gramStart"/>
      <w:r w:rsidRPr="00394FC0">
        <w:rPr>
          <w:rFonts w:ascii="Times New Roman" w:hAnsi="Times New Roman" w:cs="Times New Roman"/>
          <w:i/>
          <w:vertAlign w:val="subscript"/>
        </w:rPr>
        <w:t>,cross</w:t>
      </w:r>
      <w:proofErr w:type="spellEnd"/>
      <w:proofErr w:type="gramEnd"/>
      <w:r w:rsidRPr="00394FC0">
        <w:t>/</w:t>
      </w:r>
      <w:proofErr w:type="spellStart"/>
      <w:r w:rsidRPr="00394FC0">
        <w:rPr>
          <w:rFonts w:ascii="Times New Roman" w:hAnsi="Times New Roman" w:cs="Times New Roman"/>
          <w:i/>
        </w:rPr>
        <w:t>P</w:t>
      </w:r>
      <w:r w:rsidRPr="00394FC0">
        <w:rPr>
          <w:rFonts w:ascii="Times New Roman" w:hAnsi="Times New Roman" w:cs="Times New Roman"/>
          <w:i/>
          <w:vertAlign w:val="subscript"/>
        </w:rPr>
        <w:t>f,cons</w:t>
      </w:r>
      <w:proofErr w:type="spellEnd"/>
      <w:r w:rsidRPr="00394FC0">
        <w:t xml:space="preserve"> &lt; 1, the section (“</w:t>
      </w:r>
      <w:proofErr w:type="spellStart"/>
      <w:r w:rsidRPr="00394FC0">
        <w:t>vak</w:t>
      </w:r>
      <w:proofErr w:type="spellEnd"/>
      <w:r w:rsidRPr="00394FC0">
        <w:t xml:space="preserve">”) fails to pass the semi-probabilistic assessment. </w:t>
      </w:r>
      <w:r w:rsidRPr="00406A24">
        <w:t>This should be clearly marked.</w:t>
      </w:r>
    </w:p>
    <w:bookmarkEnd w:id="144"/>
    <w:p w:rsidR="00087E11" w:rsidRDefault="00087E11" w:rsidP="00087E11">
      <w:pPr>
        <w:pStyle w:val="ListParagraph"/>
      </w:pPr>
    </w:p>
    <w:p w:rsidR="00087E11" w:rsidRPr="00394FC0" w:rsidRDefault="00087E11" w:rsidP="00087E11">
      <w:pPr>
        <w:rPr>
          <w:i/>
        </w:rPr>
      </w:pPr>
      <w:r w:rsidRPr="00394FC0">
        <w:rPr>
          <w:i/>
        </w:rPr>
        <w:t xml:space="preserve">NB: Requirement </w:t>
      </w:r>
      <w:r w:rsidRPr="00087E11">
        <w:rPr>
          <w:i/>
        </w:rPr>
        <w:fldChar w:fldCharType="begin"/>
      </w:r>
      <w:r w:rsidRPr="00394FC0">
        <w:rPr>
          <w:i/>
        </w:rPr>
        <w:instrText xml:space="preserve"> REF _Ref415040566 \n \h  \* MERGEFORMAT </w:instrText>
      </w:r>
      <w:r w:rsidRPr="00087E11">
        <w:rPr>
          <w:i/>
        </w:rPr>
      </w:r>
      <w:r w:rsidRPr="00087E11">
        <w:rPr>
          <w:i/>
        </w:rPr>
        <w:fldChar w:fldCharType="separate"/>
      </w:r>
      <w:r w:rsidR="004C7F69">
        <w:rPr>
          <w:i/>
        </w:rPr>
        <w:t>15</w:t>
      </w:r>
      <w:r w:rsidRPr="00087E11">
        <w:rPr>
          <w:i/>
        </w:rPr>
        <w:fldChar w:fldCharType="end"/>
      </w:r>
      <w:r w:rsidRPr="00394FC0">
        <w:rPr>
          <w:i/>
        </w:rPr>
        <w:t xml:space="preserve"> means that the kernel should always evaluate all three sub-failure mechanisms.</w:t>
      </w:r>
    </w:p>
    <w:p w:rsidR="00CA5AC0" w:rsidRPr="00394FC0" w:rsidRDefault="00CA5AC0" w:rsidP="00087E11">
      <w:pPr>
        <w:rPr>
          <w:i/>
        </w:rPr>
      </w:pPr>
    </w:p>
    <w:p w:rsidR="002B2ADA" w:rsidRDefault="002B2ADA" w:rsidP="002B2ADA">
      <w:pPr>
        <w:pStyle w:val="Heading3"/>
      </w:pPr>
      <w:bookmarkStart w:id="152" w:name="_Ref415055402"/>
      <w:bookmarkStart w:id="153" w:name="_Toc418243308"/>
      <w:r>
        <w:t>Slope stability</w:t>
      </w:r>
      <w:bookmarkEnd w:id="152"/>
      <w:bookmarkEnd w:id="153"/>
    </w:p>
    <w:p w:rsidR="007917BA" w:rsidRPr="007917BA" w:rsidRDefault="007917BA" w:rsidP="007917BA"/>
    <w:p w:rsidR="00690211" w:rsidRPr="00394FC0" w:rsidRDefault="00690211" w:rsidP="00690211">
      <w:pPr>
        <w:numPr>
          <w:ilvl w:val="0"/>
          <w:numId w:val="18"/>
        </w:numPr>
      </w:pPr>
      <w:proofErr w:type="spellStart"/>
      <w:r w:rsidRPr="00394FC0">
        <w:t>Ringtoets</w:t>
      </w:r>
      <w:proofErr w:type="spellEnd"/>
      <w:r w:rsidRPr="00394FC0">
        <w:t xml:space="preserve"> should calculate the cross-sectional reliability requirement for slope stability using the following formula:</w:t>
      </w:r>
    </w:p>
    <w:p w:rsidR="00690211" w:rsidRPr="00394FC0" w:rsidRDefault="00690211" w:rsidP="00690211">
      <w:pPr>
        <w:ind w:left="510"/>
      </w:pPr>
    </w:p>
    <w:p w:rsidR="00690211" w:rsidRPr="00394FC0" w:rsidRDefault="00690211" w:rsidP="00690211">
      <w:pPr>
        <w:ind w:left="510"/>
      </w:pPr>
      <w:r w:rsidRPr="007A64D8">
        <w:rPr>
          <w:position w:val="-54"/>
        </w:rPr>
        <w:object w:dxaOrig="1680" w:dyaOrig="880">
          <v:shape id="_x0000_i1040" type="#_x0000_t75" style="width:84.75pt;height:42pt" o:ole="">
            <v:imagedata r:id="rId57" o:title=""/>
          </v:shape>
          <o:OLEObject Type="Embed" ProgID="Equation.DSMT4" ShapeID="_x0000_i1040" DrawAspect="Content" ObjectID="_1507550356" r:id="rId58"/>
        </w:object>
      </w:r>
      <w:r w:rsidRPr="00394FC0">
        <w:rPr>
          <w:position w:val="-28"/>
        </w:rPr>
        <w:tab/>
      </w:r>
      <w:proofErr w:type="gramStart"/>
      <w:r w:rsidRPr="00394FC0">
        <w:t>and</w:t>
      </w:r>
      <w:proofErr w:type="gramEnd"/>
      <w:r w:rsidRPr="00394FC0">
        <w:t xml:space="preserve"> </w:t>
      </w:r>
      <w:r w:rsidRPr="00394FC0">
        <w:tab/>
      </w:r>
      <w:r w:rsidR="002018FD" w:rsidRPr="002018FD">
        <w:rPr>
          <w:position w:val="-12"/>
          <w:sz w:val="18"/>
        </w:rPr>
        <w:object w:dxaOrig="1900" w:dyaOrig="360">
          <v:shape id="_x0000_i1041" type="#_x0000_t75" style="width:96pt;height:18.75pt" o:ole="">
            <v:imagedata r:id="rId59" o:title=""/>
          </v:shape>
          <o:OLEObject Type="Embed" ProgID="Equation.DSMT4" ShapeID="_x0000_i1041" DrawAspect="Content" ObjectID="_1507550357" r:id="rId60"/>
        </w:object>
      </w:r>
      <w:r w:rsidRPr="00394FC0">
        <w:rPr>
          <w:position w:val="-12"/>
          <w:sz w:val="18"/>
        </w:rPr>
        <w:tab/>
      </w:r>
      <w:r w:rsidRPr="00394FC0">
        <w:tab/>
      </w:r>
      <w:r w:rsidRPr="00394FC0">
        <w:tab/>
      </w:r>
      <w:r w:rsidRPr="00394FC0">
        <w:tab/>
        <w:t>(3.2.1)</w:t>
      </w:r>
    </w:p>
    <w:p w:rsidR="00690211" w:rsidRPr="00394FC0" w:rsidRDefault="00690211" w:rsidP="00690211">
      <w:pPr>
        <w:ind w:left="510"/>
      </w:pPr>
    </w:p>
    <w:p w:rsidR="00690211" w:rsidRPr="00394FC0" w:rsidRDefault="00690211" w:rsidP="00690211">
      <w:pPr>
        <w:ind w:firstLine="510"/>
      </w:pPr>
      <w:proofErr w:type="gramStart"/>
      <w:r w:rsidRPr="00394FC0">
        <w:t>where</w:t>
      </w:r>
      <w:proofErr w:type="gramEnd"/>
    </w:p>
    <w:p w:rsidR="00690211" w:rsidRPr="00394FC0" w:rsidRDefault="00690211" w:rsidP="00690211">
      <w:pPr>
        <w:ind w:left="1230" w:hanging="720"/>
        <w:rPr>
          <w:rFonts w:ascii="Times New Roman" w:hAnsi="Times New Roman" w:cs="Times New Roman"/>
          <w:i/>
        </w:rPr>
      </w:pPr>
      <w:proofErr w:type="spellStart"/>
      <w:proofErr w:type="gramStart"/>
      <w:r w:rsidRPr="00394FC0">
        <w:rPr>
          <w:rFonts w:ascii="Times New Roman" w:hAnsi="Times New Roman" w:cs="Times New Roman"/>
          <w:i/>
        </w:rPr>
        <w:t>a,</w:t>
      </w:r>
      <w:proofErr w:type="gramEnd"/>
      <w:r w:rsidRPr="00394FC0">
        <w:rPr>
          <w:rFonts w:ascii="Times New Roman" w:hAnsi="Times New Roman" w:cs="Times New Roman"/>
          <w:i/>
        </w:rPr>
        <w:t>b</w:t>
      </w:r>
      <w:proofErr w:type="spellEnd"/>
      <w:r w:rsidRPr="00394FC0">
        <w:rPr>
          <w:rFonts w:ascii="Times New Roman" w:hAnsi="Times New Roman" w:cs="Times New Roman"/>
          <w:i/>
        </w:rPr>
        <w:tab/>
      </w:r>
      <w:r w:rsidR="00AA62A8" w:rsidRPr="00394FC0">
        <w:t>C</w:t>
      </w:r>
      <w:r w:rsidRPr="00394FC0">
        <w:t xml:space="preserve">onstants (still to be defined; eventually these should be default values in </w:t>
      </w:r>
      <w:proofErr w:type="spellStart"/>
      <w:r w:rsidRPr="00394FC0">
        <w:t>Ringtoets</w:t>
      </w:r>
      <w:proofErr w:type="spellEnd"/>
      <w:r w:rsidRPr="00394FC0">
        <w:t>)</w:t>
      </w:r>
    </w:p>
    <w:p w:rsidR="00690211" w:rsidRPr="00394FC0" w:rsidRDefault="00690211" w:rsidP="00690211">
      <w:pPr>
        <w:ind w:left="1230" w:hanging="720"/>
      </w:pPr>
      <w:proofErr w:type="gramStart"/>
      <w:r w:rsidRPr="00394FC0">
        <w:rPr>
          <w:rFonts w:ascii="Times New Roman" w:hAnsi="Times New Roman" w:cs="Times New Roman"/>
          <w:i/>
        </w:rPr>
        <w:t>f</w:t>
      </w:r>
      <w:proofErr w:type="gramEnd"/>
      <w:r w:rsidRPr="00394FC0">
        <w:t xml:space="preserve"> </w:t>
      </w:r>
      <w:r w:rsidRPr="00394FC0">
        <w:tab/>
      </w:r>
      <w:r w:rsidR="00AA62A8" w:rsidRPr="00394FC0">
        <w:t>M</w:t>
      </w:r>
      <w:r w:rsidRPr="00394FC0">
        <w:t>aximum allowable contribution of piping failure to the probability of flooding (-)</w:t>
      </w:r>
    </w:p>
    <w:p w:rsidR="00690211" w:rsidRPr="00394FC0" w:rsidRDefault="00690211" w:rsidP="00690211">
      <w:pPr>
        <w:ind w:left="1230" w:hanging="720"/>
      </w:pPr>
      <w:proofErr w:type="spellStart"/>
      <w:r w:rsidRPr="00394FC0">
        <w:rPr>
          <w:rFonts w:ascii="Times New Roman" w:hAnsi="Times New Roman" w:cs="Times New Roman"/>
          <w:i/>
        </w:rPr>
        <w:t>P</w:t>
      </w:r>
      <w:r w:rsidRPr="00394FC0">
        <w:rPr>
          <w:rFonts w:ascii="Times New Roman" w:hAnsi="Times New Roman" w:cs="Times New Roman"/>
          <w:i/>
          <w:vertAlign w:val="subscript"/>
        </w:rPr>
        <w:t>norm</w:t>
      </w:r>
      <w:proofErr w:type="spellEnd"/>
      <w:r w:rsidRPr="00394FC0">
        <w:t xml:space="preserve"> </w:t>
      </w:r>
      <w:r w:rsidRPr="00394FC0">
        <w:tab/>
      </w:r>
      <w:r w:rsidR="00AA62A8" w:rsidRPr="00394FC0">
        <w:t>M</w:t>
      </w:r>
      <w:r w:rsidRPr="00394FC0">
        <w:t>aximum allowable probability of failure (safety standard)</w:t>
      </w:r>
    </w:p>
    <w:p w:rsidR="00690211" w:rsidRPr="00394FC0" w:rsidRDefault="00690211" w:rsidP="00690211">
      <w:pPr>
        <w:ind w:firstLine="510"/>
      </w:pPr>
    </w:p>
    <w:p w:rsidR="00690211" w:rsidRPr="00394FC0" w:rsidRDefault="00690211" w:rsidP="00690211">
      <w:pPr>
        <w:tabs>
          <w:tab w:val="left" w:pos="540"/>
        </w:tabs>
        <w:ind w:left="510"/>
      </w:pPr>
      <w:r w:rsidRPr="00394FC0">
        <w:t xml:space="preserve">All default values should be included in </w:t>
      </w:r>
      <w:proofErr w:type="spellStart"/>
      <w:r w:rsidRPr="00394FC0">
        <w:t>Ringtoets</w:t>
      </w:r>
      <w:proofErr w:type="spellEnd"/>
      <w:r w:rsidRPr="00394FC0">
        <w:t xml:space="preserve">. Users should be able to view all parameter values. Only advanced users should be able to modify the default values. Deviations from the default values should be clearly marked. </w:t>
      </w:r>
    </w:p>
    <w:p w:rsidR="00690211" w:rsidRPr="00394FC0" w:rsidRDefault="00690211" w:rsidP="00690211">
      <w:pPr>
        <w:tabs>
          <w:tab w:val="left" w:pos="540"/>
        </w:tabs>
        <w:ind w:left="510"/>
      </w:pPr>
    </w:p>
    <w:p w:rsidR="00690211" w:rsidRPr="00394FC0" w:rsidRDefault="00690211" w:rsidP="00690211">
      <w:pPr>
        <w:ind w:left="510"/>
        <w:rPr>
          <w:i/>
        </w:rPr>
      </w:pPr>
      <w:r w:rsidRPr="00394FC0">
        <w:rPr>
          <w:i/>
        </w:rPr>
        <w:t>Default values for</w:t>
      </w:r>
      <w:r w:rsidRPr="00394FC0">
        <w:rPr>
          <w:rFonts w:ascii="Times New Roman" w:hAnsi="Times New Roman" w:cs="Times New Roman"/>
          <w:i/>
        </w:rPr>
        <w:t xml:space="preserve"> </w:t>
      </w:r>
      <w:proofErr w:type="gramStart"/>
      <w:r w:rsidRPr="00394FC0">
        <w:rPr>
          <w:rFonts w:ascii="Times New Roman" w:hAnsi="Times New Roman" w:cs="Times New Roman"/>
          <w:i/>
        </w:rPr>
        <w:t xml:space="preserve">a </w:t>
      </w:r>
      <w:r w:rsidRPr="00394FC0">
        <w:rPr>
          <w:i/>
        </w:rPr>
        <w:t>and</w:t>
      </w:r>
      <w:proofErr w:type="gramEnd"/>
      <w:r w:rsidRPr="00394FC0">
        <w:rPr>
          <w:i/>
        </w:rPr>
        <w:t xml:space="preserve"> </w:t>
      </w:r>
      <w:r w:rsidRPr="00394FC0">
        <w:rPr>
          <w:rFonts w:ascii="Times New Roman" w:hAnsi="Times New Roman" w:cs="Times New Roman"/>
          <w:i/>
        </w:rPr>
        <w:t xml:space="preserve">b </w:t>
      </w:r>
      <w:r w:rsidRPr="00394FC0">
        <w:rPr>
          <w:i/>
        </w:rPr>
        <w:t xml:space="preserve">will be provided by Cluster C in September 2015. </w:t>
      </w:r>
    </w:p>
    <w:p w:rsidR="00AA62A8" w:rsidRPr="00394FC0" w:rsidRDefault="00690211" w:rsidP="00AA62A8">
      <w:pPr>
        <w:pStyle w:val="ListBullet2"/>
      </w:pPr>
      <w:r w:rsidRPr="00394FC0">
        <w:rPr>
          <w:rFonts w:ascii="Times New Roman" w:hAnsi="Times New Roman" w:cs="Times New Roman"/>
          <w:i/>
        </w:rPr>
        <w:t>a</w:t>
      </w:r>
      <w:r w:rsidRPr="00394FC0">
        <w:t xml:space="preserve"> is the fraction of the length that is sensitive to slope stability </w:t>
      </w:r>
    </w:p>
    <w:p w:rsidR="00690211" w:rsidRPr="00394FC0" w:rsidRDefault="00690211" w:rsidP="00AA62A8">
      <w:pPr>
        <w:pStyle w:val="ListBullet2"/>
      </w:pPr>
      <w:r w:rsidRPr="00394FC0">
        <w:rPr>
          <w:rFonts w:ascii="Times New Roman" w:hAnsi="Times New Roman" w:cs="Times New Roman"/>
          <w:i/>
        </w:rPr>
        <w:t>b</w:t>
      </w:r>
      <w:r w:rsidRPr="00394FC0">
        <w:t xml:space="preserve"> is a measure for the intensity of the length effect within the length </w:t>
      </w:r>
      <w:r w:rsidRPr="00394FC0">
        <w:rPr>
          <w:rFonts w:ascii="Times New Roman" w:hAnsi="Times New Roman" w:cs="Times New Roman"/>
          <w:i/>
        </w:rPr>
        <w:t>a</w:t>
      </w:r>
      <w:r w:rsidRPr="0098376A">
        <w:rPr>
          <w:rFonts w:ascii="Times New Roman" w:hAnsi="Times New Roman" w:cs="Times New Roman"/>
          <w:i/>
        </w:rPr>
        <w:sym w:font="Symbol" w:char="F0D7"/>
      </w:r>
      <w:r w:rsidRPr="00394FC0">
        <w:rPr>
          <w:rFonts w:ascii="Times New Roman" w:hAnsi="Times New Roman" w:cs="Times New Roman"/>
          <w:i/>
        </w:rPr>
        <w:t>L</w:t>
      </w:r>
      <w:r w:rsidRPr="00394FC0">
        <w:t xml:space="preserve"> </w:t>
      </w:r>
    </w:p>
    <w:p w:rsidR="00690211" w:rsidRPr="00394FC0" w:rsidRDefault="00690211" w:rsidP="00690211">
      <w:pPr>
        <w:pStyle w:val="ListBullet2"/>
        <w:numPr>
          <w:ilvl w:val="0"/>
          <w:numId w:val="0"/>
        </w:numPr>
        <w:ind w:left="1020"/>
      </w:pPr>
    </w:p>
    <w:p w:rsidR="007917BA" w:rsidRPr="00394FC0" w:rsidRDefault="007917BA" w:rsidP="00ED251D">
      <w:pPr>
        <w:numPr>
          <w:ilvl w:val="0"/>
          <w:numId w:val="19"/>
        </w:numPr>
      </w:pPr>
      <w:r w:rsidRPr="00394FC0">
        <w:lastRenderedPageBreak/>
        <w:t xml:space="preserve">For each </w:t>
      </w:r>
      <w:r w:rsidR="00434041" w:rsidRPr="00394FC0">
        <w:t xml:space="preserve">soil used in the subsoil </w:t>
      </w:r>
      <w:r w:rsidRPr="00394FC0">
        <w:t>scenario</w:t>
      </w:r>
      <w:r w:rsidR="00434041" w:rsidRPr="00394FC0">
        <w:t>s</w:t>
      </w:r>
      <w:r w:rsidRPr="00394FC0">
        <w:t>, users should enter the distribution parameters for the stochastic variables</w:t>
      </w:r>
      <w:r w:rsidR="00690211" w:rsidRPr="00394FC0">
        <w:t xml:space="preserve"> (mean, standard deviation</w:t>
      </w:r>
      <w:r w:rsidR="00E11FC9" w:rsidRPr="00394FC0">
        <w:t xml:space="preserve"> and</w:t>
      </w:r>
      <w:r w:rsidR="00690211" w:rsidRPr="00394FC0">
        <w:t xml:space="preserve"> distribution type)</w:t>
      </w:r>
      <w:r w:rsidRPr="00394FC0">
        <w:t>.</w:t>
      </w:r>
      <w:r w:rsidR="00690211" w:rsidRPr="00394FC0">
        <w:t xml:space="preserve"> </w:t>
      </w:r>
      <w:r w:rsidR="00E11FC9" w:rsidRPr="00394FC0">
        <w:t xml:space="preserve">The distributions should, where necessary, concern distributions of spatially averaged random variables. </w:t>
      </w:r>
      <w:r w:rsidRPr="00394FC0">
        <w:t xml:space="preserve">From these distributions, </w:t>
      </w:r>
      <w:proofErr w:type="spellStart"/>
      <w:r w:rsidRPr="00394FC0">
        <w:t>Ringtoets</w:t>
      </w:r>
      <w:proofErr w:type="spellEnd"/>
      <w:r w:rsidRPr="00394FC0">
        <w:t xml:space="preserve"> should calculate the representative values. These are defined by quantile values (i.e. values with a particular probability </w:t>
      </w:r>
      <w:r w:rsidR="00ED251D" w:rsidRPr="00394FC0">
        <w:t xml:space="preserve">of </w:t>
      </w:r>
      <w:proofErr w:type="spellStart"/>
      <w:r w:rsidR="00ED251D" w:rsidRPr="00394FC0">
        <w:t>exceedance</w:t>
      </w:r>
      <w:proofErr w:type="spellEnd"/>
      <w:r w:rsidR="00ED251D" w:rsidRPr="00394FC0">
        <w:t xml:space="preserve">), see </w:t>
      </w:r>
      <w:r w:rsidR="00ED251D">
        <w:fldChar w:fldCharType="begin"/>
      </w:r>
      <w:r w:rsidR="00ED251D" w:rsidRPr="00394FC0">
        <w:instrText xml:space="preserve"> REF _Ref415055750 </w:instrText>
      </w:r>
      <w:r w:rsidR="00ED251D">
        <w:fldChar w:fldCharType="separate"/>
      </w:r>
      <w:r w:rsidR="004C7F69" w:rsidRPr="00394FC0">
        <w:t xml:space="preserve">Table </w:t>
      </w:r>
      <w:r w:rsidR="004C7F69">
        <w:rPr>
          <w:noProof/>
        </w:rPr>
        <w:t>3</w:t>
      </w:r>
      <w:r w:rsidR="004C7F69">
        <w:t>.</w:t>
      </w:r>
      <w:r w:rsidR="004C7F69">
        <w:rPr>
          <w:noProof/>
        </w:rPr>
        <w:t>4</w:t>
      </w:r>
      <w:r w:rsidR="00ED251D">
        <w:fldChar w:fldCharType="end"/>
      </w:r>
      <w:r w:rsidR="00ED251D" w:rsidRPr="00394FC0">
        <w:t xml:space="preserve">. </w:t>
      </w:r>
    </w:p>
    <w:p w:rsidR="00ED251D" w:rsidRPr="00394FC0" w:rsidRDefault="00ED251D" w:rsidP="00ED251D">
      <w:pPr>
        <w:ind w:left="510"/>
      </w:pPr>
    </w:p>
    <w:p w:rsidR="00ED251D" w:rsidRPr="00394FC0" w:rsidRDefault="00ED251D" w:rsidP="00ED251D">
      <w:pPr>
        <w:pStyle w:val="Caption"/>
        <w:ind w:left="1077"/>
      </w:pPr>
      <w:bookmarkStart w:id="154" w:name="_Ref415055750"/>
      <w:proofErr w:type="gramStart"/>
      <w:r w:rsidRPr="00394FC0">
        <w:t xml:space="preserve">Table </w:t>
      </w:r>
      <w:r w:rsidR="004C7F69">
        <w:fldChar w:fldCharType="begin"/>
      </w:r>
      <w:r w:rsidR="004C7F69">
        <w:instrText xml:space="preserve"> STYLEREF 1 \s </w:instrText>
      </w:r>
      <w:r w:rsidR="004C7F69">
        <w:fldChar w:fldCharType="separate"/>
      </w:r>
      <w:r w:rsidR="004C7F69">
        <w:rPr>
          <w:noProof/>
        </w:rPr>
        <w:t>3</w:t>
      </w:r>
      <w:r w:rsidR="004C7F69">
        <w:fldChar w:fldCharType="end"/>
      </w:r>
      <w:r w:rsidR="004C7F69">
        <w:t>.</w:t>
      </w:r>
      <w:proofErr w:type="gramEnd"/>
      <w:r w:rsidR="004C7F69">
        <w:fldChar w:fldCharType="begin"/>
      </w:r>
      <w:r w:rsidR="004C7F69">
        <w:instrText xml:space="preserve"> SEQ Table \* ARABIC \s 1 </w:instrText>
      </w:r>
      <w:r w:rsidR="004C7F69">
        <w:fldChar w:fldCharType="separate"/>
      </w:r>
      <w:r w:rsidR="004C7F69">
        <w:rPr>
          <w:noProof/>
        </w:rPr>
        <w:t>4</w:t>
      </w:r>
      <w:r w:rsidR="004C7F69">
        <w:fldChar w:fldCharType="end"/>
      </w:r>
      <w:bookmarkEnd w:id="154"/>
      <w:r w:rsidRPr="00394FC0">
        <w:t>. Representative values for semi-probabilistic assessments of slope stability.</w:t>
      </w:r>
      <w:r w:rsidRPr="00394FC0">
        <w:tab/>
      </w:r>
    </w:p>
    <w:tbl>
      <w:tblPr>
        <w:tblStyle w:val="dTable"/>
        <w:tblW w:w="7936" w:type="dxa"/>
        <w:tblInd w:w="572" w:type="dxa"/>
        <w:tblLook w:val="04A0" w:firstRow="1" w:lastRow="0" w:firstColumn="1" w:lastColumn="0" w:noHBand="0" w:noVBand="1"/>
      </w:tblPr>
      <w:tblGrid>
        <w:gridCol w:w="1270"/>
        <w:gridCol w:w="1291"/>
        <w:gridCol w:w="1727"/>
        <w:gridCol w:w="872"/>
        <w:gridCol w:w="1226"/>
        <w:gridCol w:w="1550"/>
      </w:tblGrid>
      <w:tr w:rsidR="001320EA" w:rsidRPr="00A63534" w:rsidTr="00E95E81">
        <w:trPr>
          <w:cnfStyle w:val="100000000000" w:firstRow="1" w:lastRow="0" w:firstColumn="0" w:lastColumn="0" w:oddVBand="0" w:evenVBand="0" w:oddHBand="0" w:evenHBand="0" w:firstRowFirstColumn="0" w:firstRowLastColumn="0" w:lastRowFirstColumn="0" w:lastRowLastColumn="0"/>
          <w:tblHeader/>
        </w:trPr>
        <w:tc>
          <w:tcPr>
            <w:tcW w:w="1270" w:type="dxa"/>
          </w:tcPr>
          <w:p w:rsidR="001320EA" w:rsidRPr="00ED251D" w:rsidRDefault="001320EA" w:rsidP="00ED251D">
            <w:pPr>
              <w:jc w:val="left"/>
              <w:rPr>
                <w:sz w:val="18"/>
                <w:szCs w:val="18"/>
              </w:rPr>
            </w:pPr>
            <w:r w:rsidRPr="00ED251D">
              <w:rPr>
                <w:sz w:val="18"/>
                <w:szCs w:val="18"/>
              </w:rPr>
              <w:t>Parameter</w:t>
            </w:r>
          </w:p>
        </w:tc>
        <w:tc>
          <w:tcPr>
            <w:tcW w:w="1291" w:type="dxa"/>
          </w:tcPr>
          <w:p w:rsidR="001320EA" w:rsidRPr="00ED251D" w:rsidRDefault="001320EA" w:rsidP="00ED251D">
            <w:pPr>
              <w:jc w:val="left"/>
              <w:rPr>
                <w:sz w:val="18"/>
                <w:szCs w:val="18"/>
              </w:rPr>
            </w:pPr>
            <w:r w:rsidRPr="00ED251D">
              <w:rPr>
                <w:sz w:val="18"/>
                <w:szCs w:val="18"/>
              </w:rPr>
              <w:t>Description</w:t>
            </w:r>
          </w:p>
          <w:p w:rsidR="001320EA" w:rsidRPr="00ED251D" w:rsidRDefault="001320EA" w:rsidP="00ED251D">
            <w:pPr>
              <w:jc w:val="left"/>
              <w:rPr>
                <w:sz w:val="18"/>
                <w:szCs w:val="18"/>
              </w:rPr>
            </w:pPr>
            <w:r w:rsidRPr="00ED251D">
              <w:rPr>
                <w:sz w:val="18"/>
                <w:szCs w:val="18"/>
              </w:rPr>
              <w:t>(English)</w:t>
            </w:r>
          </w:p>
        </w:tc>
        <w:tc>
          <w:tcPr>
            <w:tcW w:w="1727" w:type="dxa"/>
          </w:tcPr>
          <w:p w:rsidR="001320EA" w:rsidRPr="00ED251D" w:rsidRDefault="001320EA" w:rsidP="00ED251D">
            <w:pPr>
              <w:jc w:val="left"/>
              <w:rPr>
                <w:sz w:val="18"/>
                <w:szCs w:val="18"/>
              </w:rPr>
            </w:pPr>
            <w:r w:rsidRPr="00ED251D">
              <w:rPr>
                <w:sz w:val="18"/>
                <w:szCs w:val="18"/>
              </w:rPr>
              <w:t>Description</w:t>
            </w:r>
          </w:p>
          <w:p w:rsidR="001320EA" w:rsidRPr="00ED251D" w:rsidRDefault="001320EA" w:rsidP="00ED251D">
            <w:pPr>
              <w:jc w:val="left"/>
              <w:rPr>
                <w:sz w:val="18"/>
                <w:szCs w:val="18"/>
              </w:rPr>
            </w:pPr>
            <w:r w:rsidRPr="00ED251D">
              <w:rPr>
                <w:sz w:val="18"/>
                <w:szCs w:val="18"/>
              </w:rPr>
              <w:t>(Dutch</w:t>
            </w:r>
            <w:r w:rsidR="006E5474">
              <w:rPr>
                <w:sz w:val="18"/>
                <w:szCs w:val="18"/>
              </w:rPr>
              <w:t>)</w:t>
            </w:r>
          </w:p>
        </w:tc>
        <w:tc>
          <w:tcPr>
            <w:tcW w:w="872" w:type="dxa"/>
          </w:tcPr>
          <w:p w:rsidR="001320EA" w:rsidRPr="00ED251D" w:rsidRDefault="001320EA" w:rsidP="00ED251D">
            <w:pPr>
              <w:jc w:val="left"/>
              <w:rPr>
                <w:sz w:val="18"/>
                <w:szCs w:val="18"/>
              </w:rPr>
            </w:pPr>
            <w:r w:rsidRPr="00ED251D">
              <w:rPr>
                <w:sz w:val="18"/>
                <w:szCs w:val="18"/>
              </w:rPr>
              <w:t>Unit</w:t>
            </w:r>
          </w:p>
        </w:tc>
        <w:tc>
          <w:tcPr>
            <w:tcW w:w="1226" w:type="dxa"/>
          </w:tcPr>
          <w:p w:rsidR="001320EA" w:rsidRPr="00ED251D" w:rsidRDefault="001320EA" w:rsidP="00ED251D">
            <w:pPr>
              <w:jc w:val="left"/>
              <w:rPr>
                <w:sz w:val="18"/>
                <w:szCs w:val="18"/>
              </w:rPr>
            </w:pPr>
            <w:r w:rsidRPr="00ED251D">
              <w:rPr>
                <w:sz w:val="18"/>
                <w:szCs w:val="18"/>
              </w:rPr>
              <w:t>Distribution type</w:t>
            </w:r>
          </w:p>
        </w:tc>
        <w:tc>
          <w:tcPr>
            <w:tcW w:w="1550" w:type="dxa"/>
          </w:tcPr>
          <w:p w:rsidR="001320EA" w:rsidRPr="00ED251D" w:rsidRDefault="001320EA" w:rsidP="00ED251D">
            <w:pPr>
              <w:jc w:val="left"/>
              <w:rPr>
                <w:sz w:val="18"/>
                <w:szCs w:val="18"/>
              </w:rPr>
            </w:pPr>
            <w:r w:rsidRPr="00ED251D">
              <w:rPr>
                <w:sz w:val="18"/>
                <w:szCs w:val="18"/>
              </w:rPr>
              <w:t>Quantile</w:t>
            </w:r>
          </w:p>
        </w:tc>
      </w:tr>
      <w:tr w:rsidR="001320EA" w:rsidRPr="00A63534" w:rsidTr="00690211">
        <w:tc>
          <w:tcPr>
            <w:tcW w:w="1270" w:type="dxa"/>
          </w:tcPr>
          <w:p w:rsidR="001320EA" w:rsidRPr="00ED251D" w:rsidRDefault="001320EA" w:rsidP="00ED251D">
            <w:pPr>
              <w:jc w:val="left"/>
              <w:rPr>
                <w:sz w:val="18"/>
                <w:szCs w:val="18"/>
                <w:vertAlign w:val="subscript"/>
              </w:rPr>
            </w:pPr>
            <w:proofErr w:type="spellStart"/>
            <w:r w:rsidRPr="00ED251D">
              <w:rPr>
                <w:sz w:val="18"/>
                <w:szCs w:val="18"/>
              </w:rPr>
              <w:t>γ</w:t>
            </w:r>
            <w:r w:rsidRPr="00ED251D">
              <w:rPr>
                <w:sz w:val="18"/>
                <w:szCs w:val="18"/>
                <w:vertAlign w:val="subscript"/>
              </w:rPr>
              <w:t>unsat</w:t>
            </w:r>
            <w:proofErr w:type="spellEnd"/>
          </w:p>
        </w:tc>
        <w:tc>
          <w:tcPr>
            <w:tcW w:w="1291" w:type="dxa"/>
          </w:tcPr>
          <w:p w:rsidR="001320EA" w:rsidRPr="00ED251D" w:rsidRDefault="001320EA" w:rsidP="00ED251D">
            <w:pPr>
              <w:jc w:val="left"/>
              <w:rPr>
                <w:sz w:val="18"/>
                <w:szCs w:val="18"/>
              </w:rPr>
            </w:pPr>
            <w:r w:rsidRPr="00ED251D">
              <w:rPr>
                <w:sz w:val="18"/>
                <w:szCs w:val="18"/>
              </w:rPr>
              <w:t>unit weight of soil above phreatic level</w:t>
            </w:r>
          </w:p>
        </w:tc>
        <w:tc>
          <w:tcPr>
            <w:tcW w:w="1727" w:type="dxa"/>
          </w:tcPr>
          <w:p w:rsidR="001320EA" w:rsidRPr="00ED251D" w:rsidRDefault="001320EA" w:rsidP="00ED251D">
            <w:pPr>
              <w:jc w:val="left"/>
              <w:rPr>
                <w:sz w:val="18"/>
                <w:szCs w:val="18"/>
                <w:lang w:val="nl-NL"/>
              </w:rPr>
            </w:pPr>
            <w:r w:rsidRPr="00ED251D">
              <w:rPr>
                <w:sz w:val="18"/>
                <w:szCs w:val="18"/>
                <w:lang w:val="nl-NL"/>
              </w:rPr>
              <w:t>soortelijk gewicht grond boven freatisch vlak</w:t>
            </w:r>
          </w:p>
        </w:tc>
        <w:tc>
          <w:tcPr>
            <w:tcW w:w="872" w:type="dxa"/>
          </w:tcPr>
          <w:p w:rsidR="001320EA" w:rsidRPr="00ED251D" w:rsidRDefault="001320EA" w:rsidP="00ED251D">
            <w:pPr>
              <w:jc w:val="left"/>
              <w:rPr>
                <w:sz w:val="18"/>
                <w:szCs w:val="18"/>
                <w:vertAlign w:val="superscript"/>
              </w:rPr>
            </w:pPr>
            <w:proofErr w:type="spellStart"/>
            <w:r w:rsidRPr="00ED251D">
              <w:rPr>
                <w:sz w:val="18"/>
                <w:szCs w:val="18"/>
              </w:rPr>
              <w:t>kN</w:t>
            </w:r>
            <w:proofErr w:type="spellEnd"/>
            <w:r w:rsidRPr="00ED251D">
              <w:rPr>
                <w:sz w:val="18"/>
                <w:szCs w:val="18"/>
              </w:rPr>
              <w:t>/m</w:t>
            </w:r>
            <w:r w:rsidRPr="00ED251D">
              <w:rPr>
                <w:sz w:val="18"/>
                <w:szCs w:val="18"/>
                <w:vertAlign w:val="superscript"/>
              </w:rPr>
              <w:t>3</w:t>
            </w:r>
          </w:p>
        </w:tc>
        <w:tc>
          <w:tcPr>
            <w:tcW w:w="1226" w:type="dxa"/>
          </w:tcPr>
          <w:p w:rsidR="001320EA" w:rsidRPr="00ED251D" w:rsidRDefault="001320EA" w:rsidP="00ED251D">
            <w:pPr>
              <w:jc w:val="left"/>
              <w:rPr>
                <w:sz w:val="18"/>
                <w:szCs w:val="18"/>
                <w:lang w:val="nl-NL"/>
              </w:rPr>
            </w:pPr>
            <w:r w:rsidRPr="00ED251D">
              <w:rPr>
                <w:sz w:val="18"/>
                <w:szCs w:val="18"/>
                <w:lang w:val="nl-NL"/>
              </w:rPr>
              <w:t>N</w:t>
            </w:r>
          </w:p>
        </w:tc>
        <w:tc>
          <w:tcPr>
            <w:tcW w:w="1550" w:type="dxa"/>
          </w:tcPr>
          <w:p w:rsidR="001320EA" w:rsidRPr="00ED251D" w:rsidRDefault="001320EA" w:rsidP="00ED251D">
            <w:pPr>
              <w:spacing w:line="276" w:lineRule="auto"/>
              <w:jc w:val="left"/>
              <w:rPr>
                <w:sz w:val="18"/>
                <w:szCs w:val="18"/>
                <w:lang w:val="nl-NL"/>
              </w:rPr>
            </w:pPr>
            <w:r w:rsidRPr="00ED251D">
              <w:rPr>
                <w:sz w:val="18"/>
                <w:szCs w:val="18"/>
                <w:lang w:val="nl-NL"/>
              </w:rPr>
              <w:t>50 %</w:t>
            </w:r>
          </w:p>
        </w:tc>
      </w:tr>
      <w:tr w:rsidR="001320EA" w:rsidRPr="00A63534" w:rsidTr="00690211">
        <w:tc>
          <w:tcPr>
            <w:tcW w:w="1270" w:type="dxa"/>
          </w:tcPr>
          <w:p w:rsidR="001320EA" w:rsidRPr="00ED251D" w:rsidRDefault="001320EA" w:rsidP="00ED251D">
            <w:pPr>
              <w:jc w:val="left"/>
              <w:rPr>
                <w:sz w:val="18"/>
                <w:szCs w:val="18"/>
                <w:vertAlign w:val="subscript"/>
              </w:rPr>
            </w:pPr>
            <w:proofErr w:type="spellStart"/>
            <w:r w:rsidRPr="00ED251D">
              <w:rPr>
                <w:sz w:val="18"/>
                <w:szCs w:val="18"/>
              </w:rPr>
              <w:t>γ</w:t>
            </w:r>
            <w:r w:rsidRPr="00ED251D">
              <w:rPr>
                <w:sz w:val="18"/>
                <w:szCs w:val="18"/>
                <w:vertAlign w:val="subscript"/>
              </w:rPr>
              <w:t>sat</w:t>
            </w:r>
            <w:proofErr w:type="spellEnd"/>
          </w:p>
        </w:tc>
        <w:tc>
          <w:tcPr>
            <w:tcW w:w="1291" w:type="dxa"/>
          </w:tcPr>
          <w:p w:rsidR="001320EA" w:rsidRPr="00ED251D" w:rsidRDefault="001320EA" w:rsidP="00ED251D">
            <w:pPr>
              <w:jc w:val="left"/>
              <w:rPr>
                <w:sz w:val="18"/>
                <w:szCs w:val="18"/>
              </w:rPr>
            </w:pPr>
            <w:r w:rsidRPr="00ED251D">
              <w:rPr>
                <w:sz w:val="18"/>
                <w:szCs w:val="18"/>
              </w:rPr>
              <w:t>unit weight of soil below phreatic level</w:t>
            </w:r>
          </w:p>
        </w:tc>
        <w:tc>
          <w:tcPr>
            <w:tcW w:w="1727" w:type="dxa"/>
          </w:tcPr>
          <w:p w:rsidR="001320EA" w:rsidRPr="00ED251D" w:rsidRDefault="001320EA" w:rsidP="00ED251D">
            <w:pPr>
              <w:jc w:val="left"/>
              <w:rPr>
                <w:sz w:val="18"/>
                <w:szCs w:val="18"/>
                <w:lang w:val="nl-NL"/>
              </w:rPr>
            </w:pPr>
            <w:r w:rsidRPr="00ED251D">
              <w:rPr>
                <w:sz w:val="18"/>
                <w:szCs w:val="18"/>
                <w:lang w:val="nl-NL"/>
              </w:rPr>
              <w:t>soortelijk gewicht grond onder freatisch vlak</w:t>
            </w:r>
          </w:p>
        </w:tc>
        <w:tc>
          <w:tcPr>
            <w:tcW w:w="872" w:type="dxa"/>
          </w:tcPr>
          <w:p w:rsidR="001320EA" w:rsidRPr="00ED251D" w:rsidRDefault="001320EA" w:rsidP="00ED251D">
            <w:pPr>
              <w:jc w:val="left"/>
              <w:rPr>
                <w:sz w:val="18"/>
                <w:szCs w:val="18"/>
              </w:rPr>
            </w:pPr>
            <w:proofErr w:type="spellStart"/>
            <w:r w:rsidRPr="00ED251D">
              <w:rPr>
                <w:sz w:val="18"/>
                <w:szCs w:val="18"/>
              </w:rPr>
              <w:t>kN</w:t>
            </w:r>
            <w:proofErr w:type="spellEnd"/>
            <w:r w:rsidRPr="00ED251D">
              <w:rPr>
                <w:sz w:val="18"/>
                <w:szCs w:val="18"/>
              </w:rPr>
              <w:t>/m</w:t>
            </w:r>
            <w:r w:rsidRPr="00ED251D">
              <w:rPr>
                <w:sz w:val="18"/>
                <w:szCs w:val="18"/>
                <w:vertAlign w:val="superscript"/>
              </w:rPr>
              <w:t>3</w:t>
            </w:r>
          </w:p>
        </w:tc>
        <w:tc>
          <w:tcPr>
            <w:tcW w:w="1226" w:type="dxa"/>
          </w:tcPr>
          <w:p w:rsidR="001320EA" w:rsidRPr="00ED251D" w:rsidRDefault="001320EA" w:rsidP="00ED251D">
            <w:pPr>
              <w:jc w:val="left"/>
              <w:rPr>
                <w:sz w:val="18"/>
                <w:szCs w:val="18"/>
                <w:lang w:val="nl-NL"/>
              </w:rPr>
            </w:pPr>
            <w:r w:rsidRPr="00ED251D">
              <w:rPr>
                <w:sz w:val="18"/>
                <w:szCs w:val="18"/>
                <w:lang w:val="nl-NL"/>
              </w:rPr>
              <w:t>N</w:t>
            </w:r>
          </w:p>
        </w:tc>
        <w:tc>
          <w:tcPr>
            <w:tcW w:w="1550" w:type="dxa"/>
          </w:tcPr>
          <w:p w:rsidR="001320EA" w:rsidRPr="00ED251D" w:rsidRDefault="001320EA" w:rsidP="00ED251D">
            <w:pPr>
              <w:spacing w:line="276" w:lineRule="auto"/>
              <w:jc w:val="left"/>
              <w:rPr>
                <w:sz w:val="18"/>
                <w:szCs w:val="18"/>
                <w:lang w:val="nl-NL"/>
              </w:rPr>
            </w:pPr>
            <w:r w:rsidRPr="00ED251D">
              <w:rPr>
                <w:sz w:val="18"/>
                <w:szCs w:val="18"/>
                <w:lang w:val="nl-NL"/>
              </w:rPr>
              <w:t>50 %</w:t>
            </w:r>
          </w:p>
        </w:tc>
      </w:tr>
      <w:tr w:rsidR="001320EA" w:rsidRPr="00A63534" w:rsidTr="00690211">
        <w:tc>
          <w:tcPr>
            <w:tcW w:w="1270" w:type="dxa"/>
          </w:tcPr>
          <w:p w:rsidR="001320EA" w:rsidRPr="00ED251D" w:rsidRDefault="001320EA" w:rsidP="00ED251D">
            <w:pPr>
              <w:jc w:val="left"/>
              <w:rPr>
                <w:sz w:val="18"/>
                <w:szCs w:val="18"/>
              </w:rPr>
            </w:pPr>
            <w:r w:rsidRPr="00ED251D">
              <w:rPr>
                <w:sz w:val="18"/>
                <w:szCs w:val="18"/>
              </w:rPr>
              <w:t>c’</w:t>
            </w:r>
          </w:p>
        </w:tc>
        <w:tc>
          <w:tcPr>
            <w:tcW w:w="1291" w:type="dxa"/>
          </w:tcPr>
          <w:p w:rsidR="001320EA" w:rsidRPr="00ED251D" w:rsidRDefault="001320EA" w:rsidP="00ED251D">
            <w:pPr>
              <w:jc w:val="left"/>
              <w:rPr>
                <w:sz w:val="18"/>
                <w:szCs w:val="18"/>
              </w:rPr>
            </w:pPr>
            <w:r w:rsidRPr="00ED251D">
              <w:rPr>
                <w:sz w:val="18"/>
                <w:szCs w:val="18"/>
              </w:rPr>
              <w:t>cohesion</w:t>
            </w:r>
          </w:p>
        </w:tc>
        <w:tc>
          <w:tcPr>
            <w:tcW w:w="1727" w:type="dxa"/>
          </w:tcPr>
          <w:p w:rsidR="001320EA" w:rsidRPr="00ED251D" w:rsidRDefault="001320EA" w:rsidP="00ED251D">
            <w:pPr>
              <w:jc w:val="left"/>
              <w:rPr>
                <w:sz w:val="18"/>
                <w:szCs w:val="18"/>
              </w:rPr>
            </w:pPr>
            <w:proofErr w:type="spellStart"/>
            <w:r w:rsidRPr="00ED251D">
              <w:rPr>
                <w:sz w:val="18"/>
                <w:szCs w:val="18"/>
              </w:rPr>
              <w:t>cohesie</w:t>
            </w:r>
            <w:proofErr w:type="spellEnd"/>
          </w:p>
        </w:tc>
        <w:tc>
          <w:tcPr>
            <w:tcW w:w="872" w:type="dxa"/>
          </w:tcPr>
          <w:p w:rsidR="001320EA" w:rsidRPr="00ED251D" w:rsidRDefault="001320EA" w:rsidP="00ED251D">
            <w:pPr>
              <w:jc w:val="left"/>
              <w:rPr>
                <w:sz w:val="18"/>
                <w:szCs w:val="18"/>
              </w:rPr>
            </w:pPr>
            <w:proofErr w:type="spellStart"/>
            <w:r w:rsidRPr="00ED251D">
              <w:rPr>
                <w:sz w:val="18"/>
                <w:szCs w:val="18"/>
              </w:rPr>
              <w:t>kN</w:t>
            </w:r>
            <w:proofErr w:type="spellEnd"/>
            <w:r w:rsidRPr="00ED251D">
              <w:rPr>
                <w:sz w:val="18"/>
                <w:szCs w:val="18"/>
              </w:rPr>
              <w:t>/m</w:t>
            </w:r>
            <w:r w:rsidRPr="00ED251D">
              <w:rPr>
                <w:sz w:val="18"/>
                <w:szCs w:val="18"/>
                <w:vertAlign w:val="superscript"/>
              </w:rPr>
              <w:t>2</w:t>
            </w:r>
          </w:p>
        </w:tc>
        <w:tc>
          <w:tcPr>
            <w:tcW w:w="1226" w:type="dxa"/>
          </w:tcPr>
          <w:p w:rsidR="001320EA" w:rsidRPr="00ED251D" w:rsidRDefault="001320EA" w:rsidP="00ED251D">
            <w:pPr>
              <w:jc w:val="left"/>
              <w:rPr>
                <w:sz w:val="18"/>
                <w:szCs w:val="18"/>
                <w:lang w:val="nl-NL"/>
              </w:rPr>
            </w:pPr>
            <w:r w:rsidRPr="00ED251D">
              <w:rPr>
                <w:sz w:val="18"/>
                <w:szCs w:val="18"/>
                <w:lang w:val="nl-NL"/>
              </w:rPr>
              <w:t>L</w:t>
            </w:r>
          </w:p>
        </w:tc>
        <w:tc>
          <w:tcPr>
            <w:tcW w:w="1550" w:type="dxa"/>
          </w:tcPr>
          <w:p w:rsidR="001320EA" w:rsidRPr="00ED251D" w:rsidRDefault="001320EA" w:rsidP="00ED251D">
            <w:pPr>
              <w:spacing w:line="276" w:lineRule="auto"/>
              <w:jc w:val="left"/>
              <w:rPr>
                <w:sz w:val="18"/>
                <w:szCs w:val="18"/>
                <w:lang w:val="nl-NL"/>
              </w:rPr>
            </w:pPr>
            <w:r w:rsidRPr="00ED251D">
              <w:rPr>
                <w:sz w:val="18"/>
                <w:szCs w:val="18"/>
                <w:lang w:val="nl-NL"/>
              </w:rPr>
              <w:t>5 %</w:t>
            </w:r>
          </w:p>
        </w:tc>
      </w:tr>
      <w:tr w:rsidR="001320EA" w:rsidRPr="00A63534" w:rsidTr="00690211">
        <w:tc>
          <w:tcPr>
            <w:tcW w:w="1270" w:type="dxa"/>
          </w:tcPr>
          <w:p w:rsidR="001320EA" w:rsidRPr="00ED251D" w:rsidRDefault="001320EA" w:rsidP="00ED251D">
            <w:pPr>
              <w:jc w:val="left"/>
              <w:rPr>
                <w:sz w:val="18"/>
                <w:szCs w:val="18"/>
              </w:rPr>
            </w:pPr>
            <w:r w:rsidRPr="00ED251D">
              <w:rPr>
                <w:sz w:val="18"/>
                <w:szCs w:val="18"/>
              </w:rPr>
              <w:t>tan φ’</w:t>
            </w:r>
          </w:p>
        </w:tc>
        <w:tc>
          <w:tcPr>
            <w:tcW w:w="1291" w:type="dxa"/>
          </w:tcPr>
          <w:p w:rsidR="001320EA" w:rsidRPr="00ED251D" w:rsidRDefault="001320EA" w:rsidP="00ED251D">
            <w:pPr>
              <w:jc w:val="left"/>
              <w:rPr>
                <w:sz w:val="18"/>
                <w:szCs w:val="18"/>
              </w:rPr>
            </w:pPr>
            <w:r w:rsidRPr="00ED251D">
              <w:rPr>
                <w:sz w:val="18"/>
                <w:szCs w:val="18"/>
              </w:rPr>
              <w:t>friction angle</w:t>
            </w:r>
          </w:p>
        </w:tc>
        <w:tc>
          <w:tcPr>
            <w:tcW w:w="1727" w:type="dxa"/>
          </w:tcPr>
          <w:p w:rsidR="001320EA" w:rsidRPr="00ED251D" w:rsidRDefault="001320EA" w:rsidP="00ED251D">
            <w:pPr>
              <w:jc w:val="left"/>
              <w:rPr>
                <w:sz w:val="18"/>
                <w:szCs w:val="18"/>
                <w:lang w:val="nl-NL"/>
              </w:rPr>
            </w:pPr>
            <w:r w:rsidRPr="00ED251D">
              <w:rPr>
                <w:sz w:val="18"/>
                <w:szCs w:val="18"/>
                <w:lang w:val="nl-NL"/>
              </w:rPr>
              <w:t>hoek van inwendige wrijving</w:t>
            </w:r>
          </w:p>
        </w:tc>
        <w:tc>
          <w:tcPr>
            <w:tcW w:w="872" w:type="dxa"/>
          </w:tcPr>
          <w:p w:rsidR="001320EA" w:rsidRPr="00ED251D" w:rsidRDefault="001320EA" w:rsidP="00ED251D">
            <w:pPr>
              <w:jc w:val="left"/>
              <w:rPr>
                <w:sz w:val="18"/>
                <w:szCs w:val="18"/>
              </w:rPr>
            </w:pPr>
            <w:r w:rsidRPr="00ED251D">
              <w:rPr>
                <w:sz w:val="18"/>
                <w:szCs w:val="18"/>
              </w:rPr>
              <w:t>°</w:t>
            </w:r>
          </w:p>
        </w:tc>
        <w:tc>
          <w:tcPr>
            <w:tcW w:w="1226" w:type="dxa"/>
          </w:tcPr>
          <w:p w:rsidR="001320EA" w:rsidRPr="00ED251D" w:rsidRDefault="001320EA" w:rsidP="00ED251D">
            <w:pPr>
              <w:jc w:val="left"/>
              <w:rPr>
                <w:sz w:val="18"/>
                <w:szCs w:val="18"/>
                <w:lang w:val="nl-NL"/>
              </w:rPr>
            </w:pPr>
            <w:r w:rsidRPr="00ED251D">
              <w:rPr>
                <w:sz w:val="18"/>
                <w:szCs w:val="18"/>
                <w:lang w:val="nl-NL"/>
              </w:rPr>
              <w:t>L</w:t>
            </w:r>
          </w:p>
        </w:tc>
        <w:tc>
          <w:tcPr>
            <w:tcW w:w="1550" w:type="dxa"/>
          </w:tcPr>
          <w:p w:rsidR="001320EA" w:rsidRPr="00ED251D" w:rsidRDefault="001320EA" w:rsidP="00ED251D">
            <w:pPr>
              <w:spacing w:line="276" w:lineRule="auto"/>
              <w:jc w:val="left"/>
              <w:rPr>
                <w:sz w:val="18"/>
                <w:szCs w:val="18"/>
                <w:lang w:val="nl-NL"/>
              </w:rPr>
            </w:pPr>
            <w:r w:rsidRPr="00ED251D">
              <w:rPr>
                <w:sz w:val="18"/>
                <w:szCs w:val="18"/>
                <w:lang w:val="nl-NL"/>
              </w:rPr>
              <w:t>5 %</w:t>
            </w:r>
          </w:p>
        </w:tc>
      </w:tr>
      <w:tr w:rsidR="001320EA" w:rsidRPr="00A63534" w:rsidTr="00690211">
        <w:tc>
          <w:tcPr>
            <w:tcW w:w="1270" w:type="dxa"/>
          </w:tcPr>
          <w:p w:rsidR="001320EA" w:rsidRPr="00ED251D" w:rsidRDefault="001320EA" w:rsidP="00ED251D">
            <w:pPr>
              <w:jc w:val="left"/>
              <w:rPr>
                <w:sz w:val="18"/>
                <w:szCs w:val="18"/>
              </w:rPr>
            </w:pPr>
            <w:r w:rsidRPr="00ED251D">
              <w:rPr>
                <w:sz w:val="18"/>
                <w:szCs w:val="18"/>
              </w:rPr>
              <w:t>S</w:t>
            </w:r>
          </w:p>
        </w:tc>
        <w:tc>
          <w:tcPr>
            <w:tcW w:w="1291" w:type="dxa"/>
          </w:tcPr>
          <w:p w:rsidR="001320EA" w:rsidRPr="00ED251D" w:rsidRDefault="001320EA" w:rsidP="00ED251D">
            <w:pPr>
              <w:jc w:val="left"/>
              <w:rPr>
                <w:sz w:val="18"/>
                <w:szCs w:val="18"/>
              </w:rPr>
            </w:pPr>
            <w:proofErr w:type="spellStart"/>
            <w:r w:rsidRPr="00ED251D">
              <w:rPr>
                <w:sz w:val="18"/>
                <w:szCs w:val="18"/>
              </w:rPr>
              <w:t>undrained</w:t>
            </w:r>
            <w:proofErr w:type="spellEnd"/>
            <w:r w:rsidRPr="00ED251D">
              <w:rPr>
                <w:sz w:val="18"/>
                <w:szCs w:val="18"/>
              </w:rPr>
              <w:t xml:space="preserve"> shear strength ratio (</w:t>
            </w:r>
            <w:proofErr w:type="spellStart"/>
            <w:r w:rsidRPr="00ED251D">
              <w:rPr>
                <w:sz w:val="18"/>
                <w:szCs w:val="18"/>
              </w:rPr>
              <w:t>nc</w:t>
            </w:r>
            <w:proofErr w:type="spellEnd"/>
            <w:r w:rsidRPr="00ED251D">
              <w:rPr>
                <w:sz w:val="18"/>
                <w:szCs w:val="18"/>
              </w:rPr>
              <w:t>)</w:t>
            </w:r>
          </w:p>
        </w:tc>
        <w:tc>
          <w:tcPr>
            <w:tcW w:w="1727" w:type="dxa"/>
          </w:tcPr>
          <w:p w:rsidR="001320EA" w:rsidRPr="00ED251D" w:rsidRDefault="001320EA" w:rsidP="00ED251D">
            <w:pPr>
              <w:jc w:val="left"/>
              <w:rPr>
                <w:sz w:val="18"/>
                <w:szCs w:val="18"/>
              </w:rPr>
            </w:pPr>
            <w:r w:rsidRPr="00ED251D">
              <w:rPr>
                <w:sz w:val="18"/>
                <w:szCs w:val="18"/>
              </w:rPr>
              <w:t xml:space="preserve">ratio </w:t>
            </w:r>
            <w:proofErr w:type="spellStart"/>
            <w:r w:rsidRPr="00ED251D">
              <w:rPr>
                <w:sz w:val="18"/>
                <w:szCs w:val="18"/>
              </w:rPr>
              <w:t>ongedraineerde</w:t>
            </w:r>
            <w:proofErr w:type="spellEnd"/>
            <w:r w:rsidRPr="00ED251D">
              <w:rPr>
                <w:sz w:val="18"/>
                <w:szCs w:val="18"/>
              </w:rPr>
              <w:t xml:space="preserve"> </w:t>
            </w:r>
            <w:proofErr w:type="spellStart"/>
            <w:r w:rsidRPr="00ED251D">
              <w:rPr>
                <w:sz w:val="18"/>
                <w:szCs w:val="18"/>
              </w:rPr>
              <w:t>schuifsterkte</w:t>
            </w:r>
            <w:proofErr w:type="spellEnd"/>
          </w:p>
        </w:tc>
        <w:tc>
          <w:tcPr>
            <w:tcW w:w="872" w:type="dxa"/>
          </w:tcPr>
          <w:p w:rsidR="001320EA" w:rsidRPr="00ED251D" w:rsidRDefault="001320EA" w:rsidP="00ED251D">
            <w:pPr>
              <w:jc w:val="left"/>
              <w:rPr>
                <w:sz w:val="18"/>
                <w:szCs w:val="18"/>
              </w:rPr>
            </w:pPr>
            <w:r w:rsidRPr="00ED251D">
              <w:rPr>
                <w:sz w:val="18"/>
                <w:szCs w:val="18"/>
              </w:rPr>
              <w:t>-</w:t>
            </w:r>
          </w:p>
        </w:tc>
        <w:tc>
          <w:tcPr>
            <w:tcW w:w="1226" w:type="dxa"/>
          </w:tcPr>
          <w:p w:rsidR="001320EA" w:rsidRPr="00ED251D" w:rsidRDefault="001320EA" w:rsidP="00ED251D">
            <w:pPr>
              <w:jc w:val="left"/>
              <w:rPr>
                <w:sz w:val="18"/>
                <w:szCs w:val="18"/>
                <w:lang w:val="nl-NL"/>
              </w:rPr>
            </w:pPr>
            <w:r w:rsidRPr="00ED251D">
              <w:rPr>
                <w:sz w:val="18"/>
                <w:szCs w:val="18"/>
                <w:lang w:val="nl-NL"/>
              </w:rPr>
              <w:t>L</w:t>
            </w:r>
          </w:p>
        </w:tc>
        <w:tc>
          <w:tcPr>
            <w:tcW w:w="1550" w:type="dxa"/>
          </w:tcPr>
          <w:p w:rsidR="001320EA" w:rsidRPr="00ED251D" w:rsidRDefault="001320EA" w:rsidP="00ED251D">
            <w:pPr>
              <w:spacing w:line="276" w:lineRule="auto"/>
              <w:jc w:val="left"/>
              <w:rPr>
                <w:sz w:val="18"/>
                <w:szCs w:val="18"/>
                <w:lang w:val="nl-NL"/>
              </w:rPr>
            </w:pPr>
            <w:r w:rsidRPr="00ED251D">
              <w:rPr>
                <w:sz w:val="18"/>
                <w:szCs w:val="18"/>
                <w:lang w:val="nl-NL"/>
              </w:rPr>
              <w:t>5 %</w:t>
            </w:r>
          </w:p>
        </w:tc>
      </w:tr>
      <w:tr w:rsidR="001320EA" w:rsidRPr="00A63534" w:rsidTr="00690211">
        <w:tc>
          <w:tcPr>
            <w:tcW w:w="1270" w:type="dxa"/>
          </w:tcPr>
          <w:p w:rsidR="001320EA" w:rsidRPr="00ED251D" w:rsidRDefault="001320EA" w:rsidP="00ED251D">
            <w:pPr>
              <w:jc w:val="left"/>
              <w:rPr>
                <w:sz w:val="18"/>
                <w:szCs w:val="18"/>
              </w:rPr>
            </w:pPr>
            <w:r w:rsidRPr="00ED251D">
              <w:rPr>
                <w:sz w:val="18"/>
                <w:szCs w:val="18"/>
              </w:rPr>
              <w:t>m</w:t>
            </w:r>
          </w:p>
        </w:tc>
        <w:tc>
          <w:tcPr>
            <w:tcW w:w="1291" w:type="dxa"/>
          </w:tcPr>
          <w:p w:rsidR="001320EA" w:rsidRPr="00ED251D" w:rsidRDefault="001320EA" w:rsidP="00ED251D">
            <w:pPr>
              <w:jc w:val="left"/>
              <w:rPr>
                <w:sz w:val="18"/>
                <w:szCs w:val="18"/>
              </w:rPr>
            </w:pPr>
            <w:r w:rsidRPr="00ED251D">
              <w:rPr>
                <w:sz w:val="18"/>
                <w:szCs w:val="18"/>
              </w:rPr>
              <w:t>strength increase exponent</w:t>
            </w:r>
          </w:p>
        </w:tc>
        <w:tc>
          <w:tcPr>
            <w:tcW w:w="1727" w:type="dxa"/>
          </w:tcPr>
          <w:p w:rsidR="001320EA" w:rsidRPr="00ED251D" w:rsidRDefault="001320EA" w:rsidP="00ED251D">
            <w:pPr>
              <w:jc w:val="left"/>
              <w:rPr>
                <w:sz w:val="18"/>
                <w:szCs w:val="18"/>
              </w:rPr>
            </w:pPr>
          </w:p>
        </w:tc>
        <w:tc>
          <w:tcPr>
            <w:tcW w:w="872" w:type="dxa"/>
          </w:tcPr>
          <w:p w:rsidR="001320EA" w:rsidRPr="00ED251D" w:rsidRDefault="001320EA" w:rsidP="00ED251D">
            <w:pPr>
              <w:jc w:val="left"/>
              <w:rPr>
                <w:sz w:val="18"/>
                <w:szCs w:val="18"/>
              </w:rPr>
            </w:pPr>
            <w:r w:rsidRPr="00ED251D">
              <w:rPr>
                <w:sz w:val="18"/>
                <w:szCs w:val="18"/>
              </w:rPr>
              <w:t>-</w:t>
            </w:r>
          </w:p>
        </w:tc>
        <w:tc>
          <w:tcPr>
            <w:tcW w:w="1226" w:type="dxa"/>
          </w:tcPr>
          <w:p w:rsidR="001320EA" w:rsidRPr="00ED251D" w:rsidRDefault="001320EA" w:rsidP="00ED251D">
            <w:pPr>
              <w:jc w:val="left"/>
              <w:rPr>
                <w:sz w:val="18"/>
                <w:szCs w:val="18"/>
                <w:lang w:val="nl-NL"/>
              </w:rPr>
            </w:pPr>
            <w:r w:rsidRPr="00ED251D">
              <w:rPr>
                <w:sz w:val="18"/>
                <w:szCs w:val="18"/>
                <w:lang w:val="nl-NL"/>
              </w:rPr>
              <w:t>L</w:t>
            </w:r>
          </w:p>
        </w:tc>
        <w:tc>
          <w:tcPr>
            <w:tcW w:w="1550" w:type="dxa"/>
          </w:tcPr>
          <w:p w:rsidR="001320EA" w:rsidRPr="00ED251D" w:rsidRDefault="001320EA" w:rsidP="00ED251D">
            <w:pPr>
              <w:spacing w:line="276" w:lineRule="auto"/>
              <w:jc w:val="left"/>
              <w:rPr>
                <w:sz w:val="18"/>
                <w:szCs w:val="18"/>
                <w:lang w:val="nl-NL"/>
              </w:rPr>
            </w:pPr>
            <w:r w:rsidRPr="00ED251D">
              <w:rPr>
                <w:sz w:val="18"/>
                <w:szCs w:val="18"/>
                <w:lang w:val="nl-NL"/>
              </w:rPr>
              <w:t>5 %</w:t>
            </w:r>
          </w:p>
        </w:tc>
      </w:tr>
      <w:tr w:rsidR="001320EA" w:rsidRPr="00A63534" w:rsidTr="00690211">
        <w:tc>
          <w:tcPr>
            <w:tcW w:w="1270" w:type="dxa"/>
          </w:tcPr>
          <w:p w:rsidR="001320EA" w:rsidRPr="00ED251D" w:rsidRDefault="001320EA" w:rsidP="00ED251D">
            <w:pPr>
              <w:jc w:val="left"/>
              <w:rPr>
                <w:sz w:val="18"/>
                <w:szCs w:val="18"/>
                <w:vertAlign w:val="subscript"/>
              </w:rPr>
            </w:pPr>
            <w:proofErr w:type="spellStart"/>
            <w:r w:rsidRPr="00ED251D">
              <w:rPr>
                <w:sz w:val="18"/>
                <w:szCs w:val="18"/>
              </w:rPr>
              <w:t>σ’</w:t>
            </w:r>
            <w:r w:rsidRPr="00ED251D">
              <w:rPr>
                <w:sz w:val="18"/>
                <w:szCs w:val="18"/>
                <w:vertAlign w:val="subscript"/>
              </w:rPr>
              <w:t>vy</w:t>
            </w:r>
            <w:proofErr w:type="spellEnd"/>
          </w:p>
        </w:tc>
        <w:tc>
          <w:tcPr>
            <w:tcW w:w="1291" w:type="dxa"/>
          </w:tcPr>
          <w:p w:rsidR="001320EA" w:rsidRPr="00ED251D" w:rsidRDefault="001320EA" w:rsidP="00ED251D">
            <w:pPr>
              <w:jc w:val="left"/>
              <w:rPr>
                <w:sz w:val="18"/>
                <w:szCs w:val="18"/>
              </w:rPr>
            </w:pPr>
            <w:r w:rsidRPr="00ED251D">
              <w:rPr>
                <w:sz w:val="18"/>
                <w:szCs w:val="18"/>
              </w:rPr>
              <w:t>vertical yield stress</w:t>
            </w:r>
          </w:p>
        </w:tc>
        <w:tc>
          <w:tcPr>
            <w:tcW w:w="1727" w:type="dxa"/>
          </w:tcPr>
          <w:p w:rsidR="001320EA" w:rsidRPr="00ED251D" w:rsidRDefault="001320EA" w:rsidP="00E70D90">
            <w:pPr>
              <w:jc w:val="left"/>
              <w:rPr>
                <w:sz w:val="18"/>
                <w:szCs w:val="18"/>
              </w:rPr>
            </w:pPr>
            <w:proofErr w:type="spellStart"/>
            <w:r w:rsidRPr="00ED251D">
              <w:rPr>
                <w:sz w:val="18"/>
                <w:szCs w:val="18"/>
              </w:rPr>
              <w:t>verticale</w:t>
            </w:r>
            <w:proofErr w:type="spellEnd"/>
            <w:r w:rsidRPr="00ED251D">
              <w:rPr>
                <w:sz w:val="18"/>
                <w:szCs w:val="18"/>
              </w:rPr>
              <w:t xml:space="preserve"> </w:t>
            </w:r>
            <w:r w:rsidR="00E70D90">
              <w:rPr>
                <w:sz w:val="18"/>
                <w:szCs w:val="18"/>
              </w:rPr>
              <w:t xml:space="preserve"> </w:t>
            </w:r>
            <w:proofErr w:type="spellStart"/>
            <w:r w:rsidR="00E70D90">
              <w:rPr>
                <w:sz w:val="18"/>
                <w:szCs w:val="18"/>
              </w:rPr>
              <w:t>grens</w:t>
            </w:r>
            <w:r w:rsidR="00E70D90" w:rsidRPr="00ED251D">
              <w:rPr>
                <w:sz w:val="18"/>
                <w:szCs w:val="18"/>
              </w:rPr>
              <w:t>spanning</w:t>
            </w:r>
            <w:proofErr w:type="spellEnd"/>
          </w:p>
        </w:tc>
        <w:tc>
          <w:tcPr>
            <w:tcW w:w="872" w:type="dxa"/>
          </w:tcPr>
          <w:p w:rsidR="001320EA" w:rsidRPr="00ED251D" w:rsidRDefault="001320EA" w:rsidP="00ED251D">
            <w:pPr>
              <w:jc w:val="left"/>
              <w:rPr>
                <w:sz w:val="18"/>
                <w:szCs w:val="18"/>
              </w:rPr>
            </w:pPr>
            <w:proofErr w:type="spellStart"/>
            <w:r w:rsidRPr="00ED251D">
              <w:rPr>
                <w:sz w:val="18"/>
                <w:szCs w:val="18"/>
              </w:rPr>
              <w:t>kN</w:t>
            </w:r>
            <w:proofErr w:type="spellEnd"/>
            <w:r w:rsidRPr="00ED251D">
              <w:rPr>
                <w:sz w:val="18"/>
                <w:szCs w:val="18"/>
              </w:rPr>
              <w:t>/m</w:t>
            </w:r>
            <w:r w:rsidRPr="00ED251D">
              <w:rPr>
                <w:sz w:val="18"/>
                <w:szCs w:val="18"/>
                <w:vertAlign w:val="superscript"/>
              </w:rPr>
              <w:t>2</w:t>
            </w:r>
          </w:p>
        </w:tc>
        <w:tc>
          <w:tcPr>
            <w:tcW w:w="1226" w:type="dxa"/>
          </w:tcPr>
          <w:p w:rsidR="001320EA" w:rsidRPr="00ED251D" w:rsidRDefault="001320EA" w:rsidP="00ED251D">
            <w:pPr>
              <w:jc w:val="left"/>
              <w:rPr>
                <w:sz w:val="18"/>
                <w:szCs w:val="18"/>
                <w:lang w:val="nl-NL"/>
              </w:rPr>
            </w:pPr>
            <w:r w:rsidRPr="00ED251D">
              <w:rPr>
                <w:sz w:val="18"/>
                <w:szCs w:val="18"/>
                <w:lang w:val="nl-NL"/>
              </w:rPr>
              <w:t>L</w:t>
            </w:r>
          </w:p>
        </w:tc>
        <w:tc>
          <w:tcPr>
            <w:tcW w:w="1550" w:type="dxa"/>
          </w:tcPr>
          <w:p w:rsidR="001320EA" w:rsidRPr="00ED251D" w:rsidRDefault="001320EA" w:rsidP="00ED251D">
            <w:pPr>
              <w:spacing w:line="276" w:lineRule="auto"/>
              <w:jc w:val="left"/>
              <w:rPr>
                <w:sz w:val="18"/>
                <w:szCs w:val="18"/>
                <w:lang w:val="nl-NL"/>
              </w:rPr>
            </w:pPr>
            <w:r w:rsidRPr="00ED251D">
              <w:rPr>
                <w:sz w:val="18"/>
                <w:szCs w:val="18"/>
                <w:lang w:val="nl-NL"/>
              </w:rPr>
              <w:t>5 %</w:t>
            </w:r>
          </w:p>
        </w:tc>
      </w:tr>
      <w:tr w:rsidR="00CA5AC0" w:rsidRPr="00A63534" w:rsidTr="00690211">
        <w:tc>
          <w:tcPr>
            <w:tcW w:w="1270" w:type="dxa"/>
          </w:tcPr>
          <w:p w:rsidR="00CA5AC0" w:rsidRPr="00ED251D" w:rsidRDefault="00CA5AC0" w:rsidP="00ED251D">
            <w:pPr>
              <w:jc w:val="left"/>
              <w:rPr>
                <w:sz w:val="18"/>
                <w:szCs w:val="18"/>
                <w:vertAlign w:val="subscript"/>
              </w:rPr>
            </w:pPr>
            <w:r w:rsidRPr="00ED251D">
              <w:rPr>
                <w:sz w:val="18"/>
                <w:szCs w:val="18"/>
              </w:rPr>
              <w:t>L</w:t>
            </w:r>
            <w:r w:rsidRPr="00ED251D">
              <w:rPr>
                <w:sz w:val="18"/>
                <w:szCs w:val="18"/>
                <w:vertAlign w:val="subscript"/>
              </w:rPr>
              <w:t>i</w:t>
            </w:r>
          </w:p>
        </w:tc>
        <w:tc>
          <w:tcPr>
            <w:tcW w:w="1291" w:type="dxa"/>
          </w:tcPr>
          <w:p w:rsidR="00CA5AC0" w:rsidRPr="00ED251D" w:rsidRDefault="00CA5AC0" w:rsidP="00ED251D">
            <w:pPr>
              <w:jc w:val="left"/>
              <w:rPr>
                <w:sz w:val="18"/>
                <w:szCs w:val="18"/>
              </w:rPr>
            </w:pPr>
            <w:r w:rsidRPr="00ED251D">
              <w:rPr>
                <w:sz w:val="18"/>
                <w:szCs w:val="18"/>
              </w:rPr>
              <w:t>leakage length</w:t>
            </w:r>
          </w:p>
        </w:tc>
        <w:tc>
          <w:tcPr>
            <w:tcW w:w="1727" w:type="dxa"/>
          </w:tcPr>
          <w:p w:rsidR="00CA5AC0" w:rsidRPr="00ED251D" w:rsidRDefault="00CA5AC0" w:rsidP="00ED251D">
            <w:pPr>
              <w:jc w:val="left"/>
              <w:rPr>
                <w:sz w:val="18"/>
                <w:szCs w:val="18"/>
              </w:rPr>
            </w:pPr>
          </w:p>
        </w:tc>
        <w:tc>
          <w:tcPr>
            <w:tcW w:w="872" w:type="dxa"/>
          </w:tcPr>
          <w:p w:rsidR="00CA5AC0" w:rsidRPr="00ED251D" w:rsidRDefault="00CA5AC0" w:rsidP="00ED251D">
            <w:pPr>
              <w:jc w:val="left"/>
              <w:rPr>
                <w:sz w:val="18"/>
                <w:szCs w:val="18"/>
              </w:rPr>
            </w:pPr>
            <w:r w:rsidRPr="00ED251D">
              <w:rPr>
                <w:sz w:val="18"/>
                <w:szCs w:val="18"/>
              </w:rPr>
              <w:t>m</w:t>
            </w:r>
          </w:p>
        </w:tc>
        <w:tc>
          <w:tcPr>
            <w:tcW w:w="1226" w:type="dxa"/>
          </w:tcPr>
          <w:p w:rsidR="00CA5AC0" w:rsidRPr="00ED251D" w:rsidRDefault="00CA5AC0" w:rsidP="00ED251D">
            <w:pPr>
              <w:jc w:val="left"/>
              <w:rPr>
                <w:sz w:val="18"/>
                <w:szCs w:val="18"/>
                <w:lang w:val="nl-NL"/>
              </w:rPr>
            </w:pPr>
            <w:r>
              <w:rPr>
                <w:sz w:val="18"/>
                <w:szCs w:val="18"/>
                <w:lang w:val="nl-NL"/>
              </w:rPr>
              <w:t>?</w:t>
            </w:r>
            <w:r>
              <w:rPr>
                <w:rStyle w:val="FootnoteReference"/>
                <w:sz w:val="18"/>
                <w:szCs w:val="18"/>
                <w:lang w:val="nl-NL"/>
              </w:rPr>
              <w:footnoteReference w:id="1"/>
            </w:r>
          </w:p>
        </w:tc>
        <w:tc>
          <w:tcPr>
            <w:tcW w:w="1550" w:type="dxa"/>
          </w:tcPr>
          <w:p w:rsidR="00CA5AC0" w:rsidRDefault="00CA5AC0">
            <w:r w:rsidRPr="007456C7">
              <w:rPr>
                <w:sz w:val="18"/>
                <w:szCs w:val="18"/>
                <w:lang w:val="nl-NL"/>
              </w:rPr>
              <w:t>?</w:t>
            </w:r>
            <w:r w:rsidRPr="00CA5AC0">
              <w:rPr>
                <w:sz w:val="18"/>
                <w:szCs w:val="18"/>
                <w:vertAlign w:val="superscript"/>
                <w:lang w:val="nl-NL"/>
              </w:rPr>
              <w:t>1</w:t>
            </w:r>
          </w:p>
        </w:tc>
      </w:tr>
      <w:tr w:rsidR="00CA5AC0" w:rsidRPr="00A63534" w:rsidTr="00690211">
        <w:tc>
          <w:tcPr>
            <w:tcW w:w="1270" w:type="dxa"/>
          </w:tcPr>
          <w:p w:rsidR="00CA5AC0" w:rsidRPr="00ED251D" w:rsidRDefault="00CA5AC0" w:rsidP="00ED251D">
            <w:pPr>
              <w:jc w:val="left"/>
              <w:rPr>
                <w:sz w:val="18"/>
                <w:szCs w:val="18"/>
              </w:rPr>
            </w:pPr>
            <w:r w:rsidRPr="00ED251D">
              <w:rPr>
                <w:sz w:val="18"/>
                <w:szCs w:val="18"/>
              </w:rPr>
              <w:t>IL</w:t>
            </w:r>
          </w:p>
        </w:tc>
        <w:tc>
          <w:tcPr>
            <w:tcW w:w="1291" w:type="dxa"/>
          </w:tcPr>
          <w:p w:rsidR="00CA5AC0" w:rsidRPr="00ED251D" w:rsidRDefault="00CA5AC0" w:rsidP="00ED251D">
            <w:pPr>
              <w:jc w:val="left"/>
              <w:rPr>
                <w:sz w:val="18"/>
                <w:szCs w:val="18"/>
              </w:rPr>
            </w:pPr>
            <w:r w:rsidRPr="00ED251D">
              <w:rPr>
                <w:sz w:val="18"/>
                <w:szCs w:val="18"/>
              </w:rPr>
              <w:t>intrusion length</w:t>
            </w:r>
          </w:p>
        </w:tc>
        <w:tc>
          <w:tcPr>
            <w:tcW w:w="1727" w:type="dxa"/>
          </w:tcPr>
          <w:p w:rsidR="00CA5AC0" w:rsidRPr="00ED251D" w:rsidRDefault="00CA5AC0" w:rsidP="00ED251D">
            <w:pPr>
              <w:jc w:val="left"/>
              <w:rPr>
                <w:sz w:val="18"/>
                <w:szCs w:val="18"/>
              </w:rPr>
            </w:pPr>
          </w:p>
        </w:tc>
        <w:tc>
          <w:tcPr>
            <w:tcW w:w="872" w:type="dxa"/>
          </w:tcPr>
          <w:p w:rsidR="00CA5AC0" w:rsidRPr="00ED251D" w:rsidRDefault="00CA5AC0" w:rsidP="00ED251D">
            <w:pPr>
              <w:jc w:val="left"/>
              <w:rPr>
                <w:sz w:val="18"/>
                <w:szCs w:val="18"/>
              </w:rPr>
            </w:pPr>
            <w:r w:rsidRPr="00ED251D">
              <w:rPr>
                <w:sz w:val="18"/>
                <w:szCs w:val="18"/>
              </w:rPr>
              <w:t>m</w:t>
            </w:r>
          </w:p>
        </w:tc>
        <w:tc>
          <w:tcPr>
            <w:tcW w:w="1226" w:type="dxa"/>
          </w:tcPr>
          <w:p w:rsidR="00CA5AC0" w:rsidRPr="00ED251D" w:rsidRDefault="00CA5AC0" w:rsidP="00ED251D">
            <w:pPr>
              <w:jc w:val="left"/>
              <w:rPr>
                <w:sz w:val="18"/>
                <w:szCs w:val="18"/>
                <w:lang w:val="nl-NL"/>
              </w:rPr>
            </w:pPr>
            <w:r>
              <w:rPr>
                <w:sz w:val="18"/>
                <w:szCs w:val="18"/>
                <w:lang w:val="nl-NL"/>
              </w:rPr>
              <w:t>?</w:t>
            </w:r>
            <w:r w:rsidRPr="00CA5AC0">
              <w:rPr>
                <w:sz w:val="18"/>
                <w:szCs w:val="18"/>
                <w:vertAlign w:val="superscript"/>
                <w:lang w:val="nl-NL"/>
              </w:rPr>
              <w:t>1</w:t>
            </w:r>
          </w:p>
        </w:tc>
        <w:tc>
          <w:tcPr>
            <w:tcW w:w="1550" w:type="dxa"/>
          </w:tcPr>
          <w:p w:rsidR="00CA5AC0" w:rsidRDefault="00CA5AC0" w:rsidP="00CA5AC0">
            <w:r w:rsidRPr="007456C7">
              <w:rPr>
                <w:sz w:val="18"/>
                <w:szCs w:val="18"/>
                <w:lang w:val="nl-NL"/>
              </w:rPr>
              <w:t>?</w:t>
            </w:r>
            <w:r w:rsidRPr="00CA5AC0">
              <w:rPr>
                <w:sz w:val="18"/>
                <w:szCs w:val="18"/>
                <w:vertAlign w:val="superscript"/>
                <w:lang w:val="nl-NL"/>
              </w:rPr>
              <w:t>1</w:t>
            </w:r>
          </w:p>
        </w:tc>
      </w:tr>
      <w:tr w:rsidR="001320EA" w:rsidRPr="00A63534" w:rsidTr="00690211">
        <w:tc>
          <w:tcPr>
            <w:tcW w:w="1270" w:type="dxa"/>
          </w:tcPr>
          <w:p w:rsidR="001320EA" w:rsidRPr="00ED251D" w:rsidRDefault="00690211" w:rsidP="00ED251D">
            <w:pPr>
              <w:jc w:val="left"/>
              <w:rPr>
                <w:sz w:val="18"/>
                <w:szCs w:val="18"/>
              </w:rPr>
            </w:pPr>
            <w:r>
              <w:rPr>
                <w:sz w:val="18"/>
                <w:szCs w:val="18"/>
              </w:rPr>
              <w:t>h</w:t>
            </w:r>
          </w:p>
        </w:tc>
        <w:tc>
          <w:tcPr>
            <w:tcW w:w="1291" w:type="dxa"/>
          </w:tcPr>
          <w:p w:rsidR="001320EA" w:rsidRPr="00ED251D" w:rsidRDefault="00690211" w:rsidP="00ED251D">
            <w:pPr>
              <w:jc w:val="left"/>
              <w:rPr>
                <w:sz w:val="18"/>
                <w:szCs w:val="18"/>
              </w:rPr>
            </w:pPr>
            <w:r>
              <w:rPr>
                <w:sz w:val="18"/>
                <w:szCs w:val="18"/>
              </w:rPr>
              <w:t xml:space="preserve">high </w:t>
            </w:r>
            <w:r w:rsidR="001320EA" w:rsidRPr="00ED251D">
              <w:rPr>
                <w:sz w:val="18"/>
                <w:szCs w:val="18"/>
              </w:rPr>
              <w:t>water level</w:t>
            </w:r>
          </w:p>
        </w:tc>
        <w:tc>
          <w:tcPr>
            <w:tcW w:w="1727" w:type="dxa"/>
          </w:tcPr>
          <w:p w:rsidR="001320EA" w:rsidRPr="00ED251D" w:rsidRDefault="001320EA" w:rsidP="00ED251D">
            <w:pPr>
              <w:jc w:val="left"/>
              <w:rPr>
                <w:sz w:val="18"/>
                <w:szCs w:val="18"/>
              </w:rPr>
            </w:pPr>
          </w:p>
        </w:tc>
        <w:tc>
          <w:tcPr>
            <w:tcW w:w="872" w:type="dxa"/>
          </w:tcPr>
          <w:p w:rsidR="001320EA" w:rsidRPr="00ED251D" w:rsidRDefault="001320EA" w:rsidP="00ED251D">
            <w:pPr>
              <w:jc w:val="left"/>
              <w:rPr>
                <w:sz w:val="18"/>
                <w:szCs w:val="18"/>
              </w:rPr>
            </w:pPr>
            <w:r w:rsidRPr="00ED251D">
              <w:rPr>
                <w:sz w:val="18"/>
                <w:szCs w:val="18"/>
              </w:rPr>
              <w:t>m +NAP</w:t>
            </w:r>
          </w:p>
        </w:tc>
        <w:tc>
          <w:tcPr>
            <w:tcW w:w="1226" w:type="dxa"/>
          </w:tcPr>
          <w:p w:rsidR="001320EA" w:rsidRPr="00ED251D" w:rsidRDefault="008F2A6A" w:rsidP="00ED251D">
            <w:pPr>
              <w:jc w:val="left"/>
              <w:rPr>
                <w:sz w:val="18"/>
                <w:szCs w:val="18"/>
              </w:rPr>
            </w:pPr>
            <w:r w:rsidRPr="00ED251D">
              <w:rPr>
                <w:sz w:val="18"/>
                <w:szCs w:val="18"/>
              </w:rPr>
              <w:t>Hydra-Ring</w:t>
            </w:r>
          </w:p>
        </w:tc>
        <w:tc>
          <w:tcPr>
            <w:tcW w:w="1550" w:type="dxa"/>
          </w:tcPr>
          <w:p w:rsidR="001320EA" w:rsidRPr="00ED251D" w:rsidRDefault="008F2A6A" w:rsidP="00ED251D">
            <w:pPr>
              <w:jc w:val="left"/>
              <w:rPr>
                <w:sz w:val="18"/>
                <w:szCs w:val="18"/>
              </w:rPr>
            </w:pPr>
            <w:r w:rsidRPr="00ED251D">
              <w:rPr>
                <w:sz w:val="18"/>
                <w:szCs w:val="18"/>
              </w:rPr>
              <w:t>Norm</w:t>
            </w:r>
          </w:p>
        </w:tc>
      </w:tr>
    </w:tbl>
    <w:p w:rsidR="007917BA" w:rsidRDefault="007917BA" w:rsidP="007917BA">
      <w:pPr>
        <w:rPr>
          <w:i/>
        </w:rPr>
      </w:pPr>
    </w:p>
    <w:p w:rsidR="008F2A6A" w:rsidRPr="00394FC0" w:rsidRDefault="008F2A6A" w:rsidP="008F2A6A">
      <w:pPr>
        <w:ind w:left="510"/>
        <w:rPr>
          <w:i/>
        </w:rPr>
      </w:pPr>
      <w:r w:rsidRPr="00394FC0">
        <w:t xml:space="preserve">NB: the 5%-values for the material properties should apply to the spatial averages of these properties (see also </w:t>
      </w:r>
      <w:proofErr w:type="spellStart"/>
      <w:r w:rsidRPr="00394FC0">
        <w:t>DGeoStability</w:t>
      </w:r>
      <w:proofErr w:type="spellEnd"/>
      <w:r w:rsidR="001A6DAF" w:rsidRPr="00394FC0">
        <w:t xml:space="preserve">). </w:t>
      </w:r>
      <w:r w:rsidRPr="00394FC0">
        <w:t xml:space="preserve"> </w:t>
      </w:r>
    </w:p>
    <w:p w:rsidR="008F2A6A" w:rsidRPr="00394FC0" w:rsidRDefault="008F2A6A" w:rsidP="007917BA">
      <w:pPr>
        <w:rPr>
          <w:i/>
        </w:rPr>
      </w:pPr>
    </w:p>
    <w:p w:rsidR="007917BA" w:rsidRPr="00394FC0" w:rsidRDefault="007917BA" w:rsidP="007917BA">
      <w:pPr>
        <w:numPr>
          <w:ilvl w:val="0"/>
          <w:numId w:val="18"/>
        </w:numPr>
        <w:rPr>
          <w:i/>
        </w:rPr>
      </w:pPr>
      <w:r w:rsidRPr="00394FC0">
        <w:t>Users should be able to specify the material factors that apply to the different soil layers.</w:t>
      </w:r>
      <w:r w:rsidR="00ED2CFE" w:rsidRPr="00394FC0">
        <w:t xml:space="preserve"> </w:t>
      </w:r>
      <w:r w:rsidR="00D47800" w:rsidRPr="00394FC0">
        <w:t xml:space="preserve">Each subsoil scenario may contain different soil definitions, which allow the user to specify different material factors per subsoil scenario. An overview of the material factors per soil type should be available to assist users with the selection of material factors. </w:t>
      </w:r>
      <w:proofErr w:type="spellStart"/>
      <w:r w:rsidR="00E95E81" w:rsidRPr="00394FC0">
        <w:t>Ringtoets</w:t>
      </w:r>
      <w:proofErr w:type="spellEnd"/>
      <w:r w:rsidR="00E95E81" w:rsidRPr="00394FC0">
        <w:t xml:space="preserve"> should calculate the design values (“</w:t>
      </w:r>
      <w:proofErr w:type="spellStart"/>
      <w:r w:rsidR="00E95E81" w:rsidRPr="00394FC0">
        <w:t>rekenwaarde</w:t>
      </w:r>
      <w:proofErr w:type="spellEnd"/>
      <w:r w:rsidR="00E95E81" w:rsidRPr="00394FC0">
        <w:t xml:space="preserve">”) of the material properties by dividing the representative values </w:t>
      </w:r>
      <w:r w:rsidR="00D47800" w:rsidRPr="00394FC0">
        <w:t xml:space="preserve">(appropriate </w:t>
      </w:r>
      <w:proofErr w:type="spellStart"/>
      <w:r w:rsidR="00D47800" w:rsidRPr="00394FC0">
        <w:t>quantile</w:t>
      </w:r>
      <w:proofErr w:type="spellEnd"/>
      <w:r w:rsidR="00D47800" w:rsidRPr="00394FC0">
        <w:t xml:space="preserve"> values, see </w:t>
      </w:r>
      <w:r w:rsidR="00D47800">
        <w:fldChar w:fldCharType="begin"/>
      </w:r>
      <w:r w:rsidR="00D47800" w:rsidRPr="00394FC0">
        <w:instrText xml:space="preserve"> REF _Ref415055750 </w:instrText>
      </w:r>
      <w:r w:rsidR="00D47800">
        <w:fldChar w:fldCharType="separate"/>
      </w:r>
      <w:r w:rsidR="004C7F69" w:rsidRPr="00394FC0">
        <w:t xml:space="preserve">Table </w:t>
      </w:r>
      <w:r w:rsidR="004C7F69">
        <w:rPr>
          <w:noProof/>
        </w:rPr>
        <w:t>3</w:t>
      </w:r>
      <w:r w:rsidR="004C7F69">
        <w:t>.</w:t>
      </w:r>
      <w:r w:rsidR="004C7F69">
        <w:rPr>
          <w:noProof/>
        </w:rPr>
        <w:t>4</w:t>
      </w:r>
      <w:r w:rsidR="00D47800">
        <w:fldChar w:fldCharType="end"/>
      </w:r>
      <w:r w:rsidR="00D47800" w:rsidRPr="00394FC0">
        <w:t xml:space="preserve">) </w:t>
      </w:r>
      <w:r w:rsidR="00E95E81" w:rsidRPr="00394FC0">
        <w:t>by the selected material factors.</w:t>
      </w:r>
    </w:p>
    <w:p w:rsidR="008F2A6A" w:rsidRPr="00394FC0" w:rsidRDefault="008F2A6A" w:rsidP="004B4226">
      <w:pPr>
        <w:pStyle w:val="ListParagraph"/>
        <w:ind w:left="510"/>
        <w:rPr>
          <w:i/>
        </w:rPr>
      </w:pPr>
    </w:p>
    <w:p w:rsidR="004B4226" w:rsidRPr="00394FC0" w:rsidRDefault="004B4226" w:rsidP="004B4226">
      <w:pPr>
        <w:pStyle w:val="ListParagraph"/>
        <w:ind w:left="510"/>
        <w:rPr>
          <w:i/>
        </w:rPr>
      </w:pPr>
      <w:r w:rsidRPr="00394FC0">
        <w:rPr>
          <w:i/>
        </w:rPr>
        <w:t>The fixed safety factors (model factors, material factors) will be provided in September 2015 by Cluster C.</w:t>
      </w:r>
    </w:p>
    <w:p w:rsidR="007917BA" w:rsidRPr="00394FC0" w:rsidRDefault="007917BA" w:rsidP="007917BA">
      <w:pPr>
        <w:ind w:left="510"/>
        <w:rPr>
          <w:i/>
        </w:rPr>
      </w:pPr>
    </w:p>
    <w:p w:rsidR="007917BA" w:rsidRPr="00394FC0" w:rsidRDefault="007917BA" w:rsidP="00D47800">
      <w:pPr>
        <w:numPr>
          <w:ilvl w:val="0"/>
          <w:numId w:val="18"/>
        </w:numPr>
      </w:pPr>
      <w:proofErr w:type="spellStart"/>
      <w:r w:rsidRPr="00394FC0">
        <w:t>Ringtoets</w:t>
      </w:r>
      <w:proofErr w:type="spellEnd"/>
      <w:r w:rsidRPr="00394FC0">
        <w:t xml:space="preserve"> should select the appropriate model factor, depending on the sliding model (Spencer or </w:t>
      </w:r>
      <w:proofErr w:type="spellStart"/>
      <w:r w:rsidRPr="00394FC0">
        <w:t>LiftVan</w:t>
      </w:r>
      <w:proofErr w:type="spellEnd"/>
      <w:r w:rsidR="00E11FC9" w:rsidRPr="00394FC0">
        <w:t>).</w:t>
      </w:r>
      <w:r w:rsidR="00D47800" w:rsidRPr="00394FC0">
        <w:t xml:space="preserve"> </w:t>
      </w:r>
      <w:proofErr w:type="spellStart"/>
      <w:r w:rsidR="00D47800" w:rsidRPr="00394FC0">
        <w:t>Ringtoets</w:t>
      </w:r>
      <w:proofErr w:type="spellEnd"/>
      <w:r w:rsidR="00D47800" w:rsidRPr="00394FC0">
        <w:t xml:space="preserve"> will always use the Spencer model, and only in case this does not lead to a result, </w:t>
      </w:r>
      <w:proofErr w:type="spellStart"/>
      <w:r w:rsidR="00D47800" w:rsidRPr="00394FC0">
        <w:t>LiftVan</w:t>
      </w:r>
      <w:proofErr w:type="spellEnd"/>
      <w:r w:rsidR="00D47800" w:rsidRPr="00394FC0">
        <w:t xml:space="preserve"> is used.</w:t>
      </w:r>
    </w:p>
    <w:p w:rsidR="00FE6041" w:rsidRDefault="00FE6041">
      <w:pPr>
        <w:spacing w:line="240" w:lineRule="auto"/>
        <w:jc w:val="left"/>
        <w:rPr>
          <w:bCs/>
          <w:iCs/>
          <w:szCs w:val="26"/>
        </w:rPr>
      </w:pPr>
    </w:p>
    <w:p w:rsidR="00394FC0" w:rsidRPr="00394FC0" w:rsidRDefault="00394FC0">
      <w:pPr>
        <w:spacing w:line="240" w:lineRule="auto"/>
        <w:jc w:val="left"/>
        <w:rPr>
          <w:bCs/>
          <w:iCs/>
          <w:szCs w:val="26"/>
        </w:rPr>
      </w:pPr>
    </w:p>
    <w:p w:rsidR="00087E11" w:rsidRPr="00394FC0" w:rsidRDefault="00087E11" w:rsidP="00087E11">
      <w:pPr>
        <w:rPr>
          <w:u w:val="single"/>
        </w:rPr>
      </w:pPr>
      <w:r w:rsidRPr="00394FC0">
        <w:rPr>
          <w:u w:val="single"/>
        </w:rPr>
        <w:t>Reaching an overall verdict</w:t>
      </w:r>
    </w:p>
    <w:p w:rsidR="00087E11" w:rsidRPr="00394FC0" w:rsidRDefault="00087E11" w:rsidP="00087E11">
      <w:r w:rsidRPr="00394FC0">
        <w:t xml:space="preserve">To reach an overall verdict, the results of assessments per scenario have to be combined (see also section </w:t>
      </w:r>
      <w:r>
        <w:fldChar w:fldCharType="begin"/>
      </w:r>
      <w:r w:rsidRPr="00394FC0">
        <w:instrText xml:space="preserve"> REF _Ref414881109 \n \h </w:instrText>
      </w:r>
      <w:r>
        <w:fldChar w:fldCharType="separate"/>
      </w:r>
      <w:r w:rsidR="004C7F69">
        <w:t>3.1.3</w:t>
      </w:r>
      <w:r>
        <w:fldChar w:fldCharType="end"/>
      </w:r>
      <w:r w:rsidRPr="00394FC0">
        <w:t>)</w:t>
      </w:r>
      <w:r w:rsidR="00ED251D" w:rsidRPr="00394FC0">
        <w:t>:</w:t>
      </w:r>
    </w:p>
    <w:p w:rsidR="00087E11" w:rsidRPr="00394FC0" w:rsidRDefault="00087E11" w:rsidP="00087E11"/>
    <w:p w:rsidR="00087E11" w:rsidRPr="00394FC0" w:rsidRDefault="00087E11" w:rsidP="00087E11">
      <w:pPr>
        <w:numPr>
          <w:ilvl w:val="0"/>
          <w:numId w:val="26"/>
        </w:numPr>
      </w:pPr>
      <w:r w:rsidRPr="00394FC0">
        <w:t>For each section (“</w:t>
      </w:r>
      <w:proofErr w:type="spellStart"/>
      <w:r w:rsidRPr="00394FC0">
        <w:t>vak</w:t>
      </w:r>
      <w:proofErr w:type="spellEnd"/>
      <w:r w:rsidRPr="00394FC0">
        <w:t xml:space="preserve">”) and each scenario, the calculated </w:t>
      </w:r>
      <w:r>
        <w:sym w:font="Symbol" w:char="F062"/>
      </w:r>
      <w:r w:rsidRPr="00394FC0">
        <w:t xml:space="preserve">-dependent safety factor for which </w:t>
      </w:r>
      <w:r w:rsidRPr="00394FC0">
        <w:rPr>
          <w:rFonts w:ascii="Times New Roman" w:hAnsi="Times New Roman" w:cs="Times New Roman"/>
          <w:i/>
        </w:rPr>
        <w:t>R</w:t>
      </w:r>
      <w:r w:rsidRPr="00394FC0">
        <w:rPr>
          <w:rFonts w:ascii="Times New Roman" w:hAnsi="Times New Roman" w:cs="Times New Roman"/>
          <w:i/>
          <w:vertAlign w:val="subscript"/>
        </w:rPr>
        <w:t>d</w:t>
      </w:r>
      <w:r w:rsidRPr="00394FC0">
        <w:t xml:space="preserve"> = </w:t>
      </w:r>
      <w:proofErr w:type="spellStart"/>
      <w:r w:rsidRPr="00394FC0">
        <w:rPr>
          <w:rFonts w:ascii="Times New Roman" w:hAnsi="Times New Roman" w:cs="Times New Roman"/>
          <w:i/>
        </w:rPr>
        <w:t>S</w:t>
      </w:r>
      <w:r w:rsidRPr="00394FC0">
        <w:rPr>
          <w:rFonts w:ascii="Times New Roman" w:hAnsi="Times New Roman" w:cs="Times New Roman"/>
          <w:i/>
          <w:vertAlign w:val="subscript"/>
        </w:rPr>
        <w:t>d</w:t>
      </w:r>
      <w:proofErr w:type="spellEnd"/>
      <w:r w:rsidRPr="00394FC0">
        <w:t xml:space="preserve"> should be displayed</w:t>
      </w:r>
      <w:ins w:id="155" w:author="Ruben Jongejan" w:date="2015-06-24T11:00:00Z">
        <w:r w:rsidR="00FA12DD">
          <w:t xml:space="preserve"> (this factor should be called </w:t>
        </w:r>
      </w:ins>
      <w:ins w:id="156" w:author="Ruben Jongejan" w:date="2015-06-24T11:01:00Z">
        <w:r w:rsidR="00FA12DD">
          <w:t>“</w:t>
        </w:r>
        <w:proofErr w:type="spellStart"/>
        <w:r w:rsidR="00FA12DD">
          <w:t>stabiliteitsfactor</w:t>
        </w:r>
        <w:proofErr w:type="spellEnd"/>
        <w:r w:rsidR="00FA12DD">
          <w:t>”)</w:t>
        </w:r>
      </w:ins>
      <w:r w:rsidRPr="00394FC0">
        <w:t xml:space="preserve">, together with the associated (safe) estimate of the associated failure probability </w:t>
      </w:r>
      <w:proofErr w:type="spellStart"/>
      <w:r w:rsidRPr="00394FC0">
        <w:rPr>
          <w:rFonts w:ascii="Times New Roman" w:hAnsi="Times New Roman" w:cs="Times New Roman"/>
          <w:i/>
        </w:rPr>
        <w:t>P</w:t>
      </w:r>
      <w:r w:rsidRPr="00394FC0">
        <w:rPr>
          <w:rFonts w:ascii="Times New Roman" w:hAnsi="Times New Roman" w:cs="Times New Roman"/>
          <w:i/>
          <w:vertAlign w:val="subscript"/>
        </w:rPr>
        <w:t>f</w:t>
      </w:r>
      <w:proofErr w:type="gramStart"/>
      <w:r w:rsidRPr="00394FC0">
        <w:rPr>
          <w:rFonts w:ascii="Times New Roman" w:hAnsi="Times New Roman" w:cs="Times New Roman"/>
          <w:i/>
          <w:vertAlign w:val="subscript"/>
        </w:rPr>
        <w:t>,</w:t>
      </w:r>
      <w:proofErr w:type="gramEnd"/>
      <w:del w:id="157" w:author="Ruben Jongejan" w:date="2015-06-24T11:01:00Z">
        <w:r w:rsidRPr="00394FC0" w:rsidDel="00FA12DD">
          <w:rPr>
            <w:rFonts w:ascii="Times New Roman" w:hAnsi="Times New Roman" w:cs="Times New Roman"/>
            <w:i/>
            <w:vertAlign w:val="subscript"/>
          </w:rPr>
          <w:delText>i</w:delText>
        </w:r>
      </w:del>
      <w:ins w:id="158" w:author="Ruben Jongejan" w:date="2015-06-24T11:01:00Z">
        <w:r w:rsidR="00FA12DD">
          <w:rPr>
            <w:rFonts w:ascii="Times New Roman" w:hAnsi="Times New Roman" w:cs="Times New Roman"/>
            <w:i/>
            <w:vertAlign w:val="subscript"/>
          </w:rPr>
          <w:t>I</w:t>
        </w:r>
        <w:proofErr w:type="spellEnd"/>
        <w:r w:rsidR="00FA12DD">
          <w:t xml:space="preserve"> (this probability should be called “</w:t>
        </w:r>
        <w:proofErr w:type="spellStart"/>
        <w:r w:rsidR="00FA12DD">
          <w:t>geschatte</w:t>
        </w:r>
        <w:proofErr w:type="spellEnd"/>
        <w:r w:rsidR="00FA12DD">
          <w:t xml:space="preserve"> </w:t>
        </w:r>
        <w:proofErr w:type="spellStart"/>
        <w:r w:rsidR="00FA12DD">
          <w:t>faalkans</w:t>
        </w:r>
        <w:proofErr w:type="spellEnd"/>
        <w:r w:rsidR="00FA12DD">
          <w:t>”)</w:t>
        </w:r>
      </w:ins>
      <w:del w:id="159" w:author="Ruben Jongejan" w:date="2015-06-24T11:01:00Z">
        <w:r w:rsidRPr="00394FC0" w:rsidDel="00FA12DD">
          <w:delText>.</w:delText>
        </w:r>
      </w:del>
      <w:r w:rsidRPr="00394FC0">
        <w:t xml:space="preserve"> The latter should be calculated on the basis of the equation governing the </w:t>
      </w:r>
      <w:r>
        <w:sym w:font="Symbol" w:char="F062"/>
      </w:r>
      <w:r w:rsidRPr="00394FC0">
        <w:t>-dependent safety factor.</w:t>
      </w:r>
    </w:p>
    <w:p w:rsidR="006E5474" w:rsidRPr="00394FC0" w:rsidRDefault="006E5474" w:rsidP="00FE6041">
      <w:pPr>
        <w:pStyle w:val="ListParagraph"/>
        <w:ind w:left="510"/>
        <w:rPr>
          <w:i/>
        </w:rPr>
      </w:pPr>
      <w:bookmarkStart w:id="160" w:name="_Ref414537614"/>
    </w:p>
    <w:p w:rsidR="00FE6041" w:rsidRPr="00394FC0" w:rsidRDefault="00FE6041" w:rsidP="00FE6041">
      <w:pPr>
        <w:pStyle w:val="ListParagraph"/>
        <w:ind w:left="510"/>
        <w:rPr>
          <w:i/>
        </w:rPr>
      </w:pPr>
      <w:r w:rsidRPr="00394FC0">
        <w:rPr>
          <w:i/>
        </w:rPr>
        <w:t xml:space="preserve">The equation governing the </w:t>
      </w:r>
      <w:r w:rsidRPr="007A64D8">
        <w:sym w:font="Symbol" w:char="F062"/>
      </w:r>
      <w:r w:rsidRPr="00394FC0">
        <w:rPr>
          <w:i/>
        </w:rPr>
        <w:t xml:space="preserve">-dependent safety factor for slope stability will be provided in </w:t>
      </w:r>
      <w:r w:rsidR="00E11FC9" w:rsidRPr="00394FC0">
        <w:rPr>
          <w:i/>
        </w:rPr>
        <w:t>October</w:t>
      </w:r>
      <w:r w:rsidRPr="00394FC0">
        <w:rPr>
          <w:i/>
        </w:rPr>
        <w:t xml:space="preserve"> 2015 by cluster C.</w:t>
      </w:r>
    </w:p>
    <w:p w:rsidR="00087E11" w:rsidRPr="00394FC0" w:rsidRDefault="00087E11" w:rsidP="00087E11"/>
    <w:p w:rsidR="00087E11" w:rsidRDefault="00087E11" w:rsidP="00087E11">
      <w:pPr>
        <w:numPr>
          <w:ilvl w:val="0"/>
          <w:numId w:val="26"/>
        </w:numPr>
      </w:pPr>
      <w:r w:rsidRPr="00394FC0">
        <w:t>For each section (“</w:t>
      </w:r>
      <w:proofErr w:type="spellStart"/>
      <w:r w:rsidRPr="00394FC0">
        <w:t>vak</w:t>
      </w:r>
      <w:proofErr w:type="spellEnd"/>
      <w:r w:rsidRPr="00394FC0">
        <w:t xml:space="preserve">”), the failure probabilities </w:t>
      </w:r>
      <w:proofErr w:type="spellStart"/>
      <w:r w:rsidRPr="00394FC0">
        <w:rPr>
          <w:rFonts w:ascii="Times New Roman" w:hAnsi="Times New Roman" w:cs="Times New Roman"/>
          <w:i/>
        </w:rPr>
        <w:t>P</w:t>
      </w:r>
      <w:r w:rsidRPr="00394FC0">
        <w:rPr>
          <w:rFonts w:ascii="Times New Roman" w:hAnsi="Times New Roman" w:cs="Times New Roman"/>
          <w:i/>
          <w:vertAlign w:val="subscript"/>
        </w:rPr>
        <w:t>f</w:t>
      </w:r>
      <w:proofErr w:type="gramStart"/>
      <w:r w:rsidRPr="00394FC0">
        <w:rPr>
          <w:rFonts w:ascii="Times New Roman" w:hAnsi="Times New Roman" w:cs="Times New Roman"/>
          <w:i/>
          <w:vertAlign w:val="subscript"/>
        </w:rPr>
        <w:t>,i</w:t>
      </w:r>
      <w:proofErr w:type="spellEnd"/>
      <w:proofErr w:type="gramEnd"/>
      <w:r w:rsidRPr="00394FC0">
        <w:t xml:space="preserve"> per scenario should be combined to a conservative (safe) estimate of the probability of failure (</w:t>
      </w:r>
      <w:proofErr w:type="spellStart"/>
      <w:r w:rsidRPr="00394FC0">
        <w:rPr>
          <w:rFonts w:ascii="Times New Roman" w:hAnsi="Times New Roman" w:cs="Times New Roman"/>
          <w:i/>
        </w:rPr>
        <w:t>P</w:t>
      </w:r>
      <w:r w:rsidRPr="00394FC0">
        <w:rPr>
          <w:rFonts w:ascii="Times New Roman" w:hAnsi="Times New Roman" w:cs="Times New Roman"/>
          <w:i/>
          <w:vertAlign w:val="subscript"/>
        </w:rPr>
        <w:t>f,cons</w:t>
      </w:r>
      <w:proofErr w:type="spellEnd"/>
      <w:r w:rsidRPr="00394FC0">
        <w:t>) using equation (2.5.2). This probability should be displayed, together with the ratio of this probability to the cross-sectional reliability requirement (</w:t>
      </w:r>
      <w:proofErr w:type="spellStart"/>
      <w:r w:rsidRPr="00394FC0">
        <w:rPr>
          <w:rFonts w:ascii="Times New Roman" w:hAnsi="Times New Roman" w:cs="Times New Roman"/>
          <w:i/>
        </w:rPr>
        <w:t>P</w:t>
      </w:r>
      <w:r w:rsidRPr="00394FC0">
        <w:rPr>
          <w:rFonts w:ascii="Times New Roman" w:hAnsi="Times New Roman" w:cs="Times New Roman"/>
          <w:i/>
          <w:vertAlign w:val="subscript"/>
        </w:rPr>
        <w:t>T</w:t>
      </w:r>
      <w:proofErr w:type="gramStart"/>
      <w:r w:rsidRPr="00394FC0">
        <w:rPr>
          <w:rFonts w:ascii="Times New Roman" w:hAnsi="Times New Roman" w:cs="Times New Roman"/>
          <w:i/>
          <w:vertAlign w:val="subscript"/>
        </w:rPr>
        <w:t>,cross</w:t>
      </w:r>
      <w:proofErr w:type="spellEnd"/>
      <w:proofErr w:type="gramEnd"/>
      <w:r w:rsidRPr="00394FC0">
        <w:t xml:space="preserve">): </w:t>
      </w:r>
      <w:proofErr w:type="spellStart"/>
      <w:r w:rsidRPr="00394FC0">
        <w:rPr>
          <w:rFonts w:ascii="Times New Roman" w:hAnsi="Times New Roman" w:cs="Times New Roman"/>
          <w:i/>
        </w:rPr>
        <w:t>P</w:t>
      </w:r>
      <w:r w:rsidRPr="00394FC0">
        <w:rPr>
          <w:rFonts w:ascii="Times New Roman" w:hAnsi="Times New Roman" w:cs="Times New Roman"/>
          <w:i/>
          <w:vertAlign w:val="subscript"/>
        </w:rPr>
        <w:t>T,cross</w:t>
      </w:r>
      <w:proofErr w:type="spellEnd"/>
      <w:r w:rsidRPr="00394FC0">
        <w:t>/</w:t>
      </w:r>
      <w:proofErr w:type="spellStart"/>
      <w:r w:rsidRPr="00394FC0">
        <w:rPr>
          <w:rFonts w:ascii="Times New Roman" w:hAnsi="Times New Roman" w:cs="Times New Roman"/>
          <w:i/>
        </w:rPr>
        <w:t>P</w:t>
      </w:r>
      <w:r w:rsidRPr="00394FC0">
        <w:rPr>
          <w:rFonts w:ascii="Times New Roman" w:hAnsi="Times New Roman" w:cs="Times New Roman"/>
          <w:i/>
          <w:vertAlign w:val="subscript"/>
        </w:rPr>
        <w:t>f,cons</w:t>
      </w:r>
      <w:proofErr w:type="spellEnd"/>
      <w:r w:rsidRPr="00394FC0">
        <w:t xml:space="preserve">. When </w:t>
      </w:r>
      <w:proofErr w:type="spellStart"/>
      <w:r w:rsidRPr="00394FC0">
        <w:rPr>
          <w:rFonts w:ascii="Times New Roman" w:hAnsi="Times New Roman" w:cs="Times New Roman"/>
          <w:i/>
        </w:rPr>
        <w:t>P</w:t>
      </w:r>
      <w:r w:rsidRPr="00394FC0">
        <w:rPr>
          <w:rFonts w:ascii="Times New Roman" w:hAnsi="Times New Roman" w:cs="Times New Roman"/>
          <w:i/>
          <w:vertAlign w:val="subscript"/>
        </w:rPr>
        <w:t>T</w:t>
      </w:r>
      <w:proofErr w:type="gramStart"/>
      <w:r w:rsidRPr="00394FC0">
        <w:rPr>
          <w:rFonts w:ascii="Times New Roman" w:hAnsi="Times New Roman" w:cs="Times New Roman"/>
          <w:i/>
          <w:vertAlign w:val="subscript"/>
        </w:rPr>
        <w:t>,cross</w:t>
      </w:r>
      <w:proofErr w:type="spellEnd"/>
      <w:proofErr w:type="gramEnd"/>
      <w:r w:rsidRPr="00394FC0">
        <w:t>/</w:t>
      </w:r>
      <w:proofErr w:type="spellStart"/>
      <w:r w:rsidRPr="00394FC0">
        <w:rPr>
          <w:rFonts w:ascii="Times New Roman" w:hAnsi="Times New Roman" w:cs="Times New Roman"/>
          <w:i/>
        </w:rPr>
        <w:t>P</w:t>
      </w:r>
      <w:r w:rsidRPr="00394FC0">
        <w:rPr>
          <w:rFonts w:ascii="Times New Roman" w:hAnsi="Times New Roman" w:cs="Times New Roman"/>
          <w:i/>
          <w:vertAlign w:val="subscript"/>
        </w:rPr>
        <w:t>f,cons</w:t>
      </w:r>
      <w:proofErr w:type="spellEnd"/>
      <w:r w:rsidRPr="00394FC0">
        <w:t xml:space="preserve"> &lt; 1, the section (“</w:t>
      </w:r>
      <w:proofErr w:type="spellStart"/>
      <w:r w:rsidRPr="00394FC0">
        <w:t>vak</w:t>
      </w:r>
      <w:proofErr w:type="spellEnd"/>
      <w:r w:rsidRPr="00394FC0">
        <w:t xml:space="preserve">”) fails to pass the semi-probabilistic assessment. </w:t>
      </w:r>
      <w:r w:rsidRPr="00406A24">
        <w:t>This should be clearly marked.</w:t>
      </w:r>
      <w:bookmarkEnd w:id="160"/>
    </w:p>
    <w:p w:rsidR="00087E11" w:rsidRDefault="00087E11">
      <w:pPr>
        <w:spacing w:line="240" w:lineRule="auto"/>
        <w:jc w:val="left"/>
        <w:rPr>
          <w:bCs/>
          <w:iCs/>
          <w:szCs w:val="26"/>
        </w:rPr>
      </w:pPr>
    </w:p>
    <w:p w:rsidR="00E95E81" w:rsidRDefault="00E95E81">
      <w:pPr>
        <w:spacing w:line="240" w:lineRule="auto"/>
        <w:jc w:val="left"/>
        <w:rPr>
          <w:bCs/>
          <w:iCs/>
          <w:szCs w:val="26"/>
        </w:rPr>
      </w:pPr>
    </w:p>
    <w:p w:rsidR="0004477D" w:rsidRDefault="0004477D" w:rsidP="0004477D">
      <w:pPr>
        <w:pStyle w:val="Heading3"/>
      </w:pPr>
      <w:bookmarkStart w:id="161" w:name="_Toc418243309"/>
      <w:r>
        <w:t>Revetment failure: asphalt revetments</w:t>
      </w:r>
      <w:bookmarkEnd w:id="161"/>
    </w:p>
    <w:p w:rsidR="0004477D" w:rsidRPr="00D66E0D" w:rsidRDefault="0004477D" w:rsidP="0004477D">
      <w:r>
        <w:t xml:space="preserve">This section deals with the implementation of asphalt revetments in the semi-probabilistic assessment. Further details on how to implement </w:t>
      </w:r>
      <w:proofErr w:type="spellStart"/>
      <w:r>
        <w:t>Golfklap</w:t>
      </w:r>
      <w:proofErr w:type="spellEnd"/>
      <w:r>
        <w:t xml:space="preserve"> in </w:t>
      </w:r>
      <w:proofErr w:type="spellStart"/>
      <w:r>
        <w:t>Ringtoets</w:t>
      </w:r>
      <w:proofErr w:type="spellEnd"/>
      <w:r>
        <w:t xml:space="preserve"> are given </w:t>
      </w:r>
      <w:proofErr w:type="gramStart"/>
      <w:r>
        <w:t>in ‘t</w:t>
      </w:r>
      <w:proofErr w:type="gramEnd"/>
      <w:r>
        <w:t xml:space="preserve"> Hart (2015). </w:t>
      </w:r>
    </w:p>
    <w:p w:rsidR="0004477D" w:rsidRPr="00C673C0" w:rsidRDefault="0004477D" w:rsidP="0004477D"/>
    <w:p w:rsidR="0004477D" w:rsidRPr="00394FC0" w:rsidRDefault="0004477D" w:rsidP="0004477D">
      <w:pPr>
        <w:numPr>
          <w:ilvl w:val="0"/>
          <w:numId w:val="18"/>
        </w:numPr>
      </w:pPr>
      <w:r>
        <w:t>It has to be defined</w:t>
      </w:r>
      <w:r w:rsidRPr="00394FC0">
        <w:t xml:space="preserve"> whether the segment is located along the “</w:t>
      </w:r>
      <w:proofErr w:type="spellStart"/>
      <w:r w:rsidRPr="00394FC0">
        <w:t>Westerschelde</w:t>
      </w:r>
      <w:proofErr w:type="spellEnd"/>
      <w:r w:rsidRPr="00394FC0">
        <w:t>/</w:t>
      </w:r>
      <w:proofErr w:type="spellStart"/>
      <w:r w:rsidRPr="00394FC0">
        <w:t>Noordzeekust</w:t>
      </w:r>
      <w:proofErr w:type="spellEnd"/>
      <w:r w:rsidRPr="00394FC0">
        <w:t>”, “Waddenzee” or “</w:t>
      </w:r>
      <w:proofErr w:type="spellStart"/>
      <w:r w:rsidRPr="00394FC0">
        <w:t>IJsselmeer</w:t>
      </w:r>
      <w:proofErr w:type="spellEnd"/>
      <w:r w:rsidRPr="00394FC0">
        <w:t>”</w:t>
      </w:r>
      <w:r>
        <w:t xml:space="preserve"> in order to calculate using the correct boundary conditions</w:t>
      </w:r>
      <w:r w:rsidRPr="00394FC0">
        <w:t>.</w:t>
      </w:r>
      <w:r>
        <w:t xml:space="preserve"> </w:t>
      </w:r>
    </w:p>
    <w:p w:rsidR="0004477D" w:rsidRPr="00394FC0" w:rsidRDefault="0004477D" w:rsidP="0004477D"/>
    <w:p w:rsidR="0004477D" w:rsidRPr="00394FC0" w:rsidRDefault="0004477D" w:rsidP="0004477D">
      <w:pPr>
        <w:numPr>
          <w:ilvl w:val="0"/>
          <w:numId w:val="18"/>
        </w:numPr>
      </w:pPr>
      <w:proofErr w:type="spellStart"/>
      <w:r w:rsidRPr="00394FC0">
        <w:t>Ringtoets</w:t>
      </w:r>
      <w:proofErr w:type="spellEnd"/>
      <w:r w:rsidRPr="00394FC0">
        <w:t xml:space="preserve"> should calculate the cross-sectional reliability requirement as follows:</w:t>
      </w:r>
    </w:p>
    <w:p w:rsidR="0004477D" w:rsidRPr="00394FC0" w:rsidRDefault="0004477D" w:rsidP="0004477D">
      <w:pPr>
        <w:ind w:left="510"/>
      </w:pPr>
    </w:p>
    <w:p w:rsidR="0004477D" w:rsidRPr="00394FC0" w:rsidRDefault="00911EE6" w:rsidP="0004477D">
      <w:pPr>
        <w:ind w:firstLine="510"/>
      </w:pPr>
      <w:r w:rsidRPr="00C673C0">
        <w:rPr>
          <w:position w:val="-56"/>
        </w:rPr>
        <w:object w:dxaOrig="3980" w:dyaOrig="1219">
          <v:shape id="_x0000_i1042" type="#_x0000_t75" style="width:192.75pt;height:60.75pt" o:ole="">
            <v:imagedata r:id="rId61" o:title=""/>
          </v:shape>
          <o:OLEObject Type="Embed" ProgID="Equation.DSMT4" ShapeID="_x0000_i1042" DrawAspect="Content" ObjectID="_1507550358" r:id="rId62"/>
        </w:object>
      </w:r>
      <w:r w:rsidR="0004477D" w:rsidRPr="00394FC0">
        <w:tab/>
      </w:r>
      <w:proofErr w:type="gramStart"/>
      <w:r w:rsidR="0004477D" w:rsidRPr="00394FC0">
        <w:t>and</w:t>
      </w:r>
      <w:proofErr w:type="gramEnd"/>
      <w:r w:rsidR="0004477D" w:rsidRPr="00394FC0">
        <w:t xml:space="preserve"> </w:t>
      </w:r>
      <w:r w:rsidR="0004477D" w:rsidRPr="00394FC0">
        <w:tab/>
      </w:r>
      <w:r w:rsidR="0004477D" w:rsidRPr="00E83E66">
        <w:rPr>
          <w:position w:val="-14"/>
        </w:rPr>
        <w:object w:dxaOrig="1939" w:dyaOrig="380">
          <v:shape id="_x0000_i1043" type="#_x0000_t75" style="width:93.75pt;height:18.75pt" o:ole="">
            <v:imagedata r:id="rId63" o:title=""/>
          </v:shape>
          <o:OLEObject Type="Embed" ProgID="Equation.DSMT4" ShapeID="_x0000_i1043" DrawAspect="Content" ObjectID="_1507550359" r:id="rId64"/>
        </w:object>
      </w:r>
      <w:r w:rsidR="0004477D" w:rsidRPr="00394FC0">
        <w:tab/>
        <w:t>(3.2.5)</w:t>
      </w:r>
    </w:p>
    <w:p w:rsidR="0004477D" w:rsidRPr="00394FC0" w:rsidRDefault="0004477D" w:rsidP="0004477D">
      <w:pPr>
        <w:ind w:firstLine="510"/>
      </w:pPr>
    </w:p>
    <w:p w:rsidR="0004477D" w:rsidRPr="00394FC0" w:rsidRDefault="0004477D" w:rsidP="0004477D">
      <w:pPr>
        <w:ind w:firstLine="510"/>
      </w:pPr>
      <w:proofErr w:type="gramStart"/>
      <w:r w:rsidRPr="00394FC0">
        <w:t>where</w:t>
      </w:r>
      <w:proofErr w:type="gramEnd"/>
      <w:r w:rsidRPr="00394FC0">
        <w:t>:</w:t>
      </w:r>
    </w:p>
    <w:p w:rsidR="0004477D" w:rsidRPr="00394FC0" w:rsidRDefault="0004477D" w:rsidP="0004477D">
      <w:pPr>
        <w:ind w:left="1440" w:hanging="930"/>
      </w:pPr>
      <w:proofErr w:type="spellStart"/>
      <w:r w:rsidRPr="00394FC0">
        <w:rPr>
          <w:rFonts w:ascii="Times New Roman" w:hAnsi="Times New Roman" w:cs="Times New Roman"/>
          <w:i/>
        </w:rPr>
        <w:t>P</w:t>
      </w:r>
      <w:r w:rsidRPr="00394FC0">
        <w:rPr>
          <w:rFonts w:ascii="Times New Roman" w:hAnsi="Times New Roman" w:cs="Times New Roman"/>
          <w:i/>
          <w:vertAlign w:val="subscript"/>
        </w:rPr>
        <w:t>T</w:t>
      </w:r>
      <w:proofErr w:type="gramStart"/>
      <w:r w:rsidRPr="00394FC0">
        <w:rPr>
          <w:rFonts w:ascii="Times New Roman" w:hAnsi="Times New Roman" w:cs="Times New Roman"/>
          <w:i/>
          <w:vertAlign w:val="subscript"/>
        </w:rPr>
        <w:t>,cross</w:t>
      </w:r>
      <w:proofErr w:type="spellEnd"/>
      <w:proofErr w:type="gramEnd"/>
      <w:r w:rsidRPr="00394FC0">
        <w:t xml:space="preserve"> </w:t>
      </w:r>
      <w:r w:rsidRPr="00394FC0">
        <w:tab/>
        <w:t xml:space="preserve">cross-sectional target failure probability for the failure mechanism under consideration (per year) </w:t>
      </w:r>
    </w:p>
    <w:p w:rsidR="0004477D" w:rsidRPr="00394FC0" w:rsidRDefault="0004477D" w:rsidP="0004477D">
      <w:pPr>
        <w:ind w:left="510"/>
      </w:pPr>
      <w:proofErr w:type="spellStart"/>
      <w:r w:rsidRPr="00394FC0">
        <w:rPr>
          <w:rFonts w:ascii="Times New Roman" w:hAnsi="Times New Roman" w:cs="Times New Roman"/>
          <w:i/>
        </w:rPr>
        <w:t>P</w:t>
      </w:r>
      <w:r w:rsidRPr="00394FC0">
        <w:rPr>
          <w:rFonts w:ascii="Times New Roman" w:hAnsi="Times New Roman" w:cs="Times New Roman"/>
          <w:i/>
          <w:vertAlign w:val="subscript"/>
        </w:rPr>
        <w:t>norm</w:t>
      </w:r>
      <w:proofErr w:type="spellEnd"/>
      <w:r w:rsidRPr="00394FC0">
        <w:tab/>
        <w:t>maximum allowable probability of flooding (per year)</w:t>
      </w:r>
    </w:p>
    <w:p w:rsidR="0004477D" w:rsidRPr="00394FC0" w:rsidRDefault="0004477D" w:rsidP="0004477D">
      <w:pPr>
        <w:ind w:left="510"/>
      </w:pPr>
      <w:proofErr w:type="gramStart"/>
      <w:r w:rsidRPr="00394FC0">
        <w:rPr>
          <w:rFonts w:ascii="Times New Roman" w:hAnsi="Times New Roman" w:cs="Times New Roman"/>
          <w:i/>
        </w:rPr>
        <w:t>f</w:t>
      </w:r>
      <w:proofErr w:type="gramEnd"/>
      <w:r w:rsidRPr="00394FC0">
        <w:t xml:space="preserve"> </w:t>
      </w:r>
      <w:r w:rsidRPr="00394FC0">
        <w:tab/>
      </w:r>
      <w:r w:rsidRPr="00394FC0">
        <w:tab/>
        <w:t>failure probability factor (“</w:t>
      </w:r>
      <w:proofErr w:type="spellStart"/>
      <w:r w:rsidRPr="00394FC0">
        <w:t>faalruimtefactor</w:t>
      </w:r>
      <w:proofErr w:type="spellEnd"/>
      <w:r w:rsidRPr="00394FC0">
        <w:t>”) (-)</w:t>
      </w:r>
    </w:p>
    <w:p w:rsidR="0004477D" w:rsidRPr="00394FC0" w:rsidRDefault="0004477D" w:rsidP="0004477D">
      <w:pPr>
        <w:ind w:left="1440" w:hanging="930"/>
      </w:pPr>
      <w:proofErr w:type="gramStart"/>
      <w:r>
        <w:rPr>
          <w:rFonts w:ascii="Times New Roman" w:hAnsi="Times New Roman" w:cs="Times New Roman"/>
          <w:i/>
        </w:rPr>
        <w:t>λ</w:t>
      </w:r>
      <w:r w:rsidRPr="00394FC0">
        <w:rPr>
          <w:rFonts w:ascii="Times New Roman" w:hAnsi="Times New Roman" w:cs="Times New Roman"/>
          <w:i/>
          <w:vertAlign w:val="subscript"/>
        </w:rPr>
        <w:t>1</w:t>
      </w:r>
      <w:proofErr w:type="gramEnd"/>
      <w:r w:rsidRPr="00394FC0">
        <w:rPr>
          <w:rFonts w:ascii="Times New Roman" w:hAnsi="Times New Roman" w:cs="Times New Roman"/>
          <w:i/>
        </w:rPr>
        <w:tab/>
      </w:r>
      <w:r w:rsidRPr="00394FC0">
        <w:t xml:space="preserve">maximum allowable contribution of asphalt revetments to the probability of flooding due to revetment failures (all types) (default </w:t>
      </w:r>
      <w:r w:rsidRPr="00BC71C6">
        <w:rPr>
          <w:rFonts w:ascii="Times New Roman" w:hAnsi="Times New Roman" w:cs="Times New Roman"/>
          <w:i/>
        </w:rPr>
        <w:t>λ</w:t>
      </w:r>
      <w:r w:rsidRPr="00394FC0">
        <w:rPr>
          <w:rFonts w:ascii="Times New Roman" w:hAnsi="Times New Roman" w:cs="Times New Roman"/>
          <w:vertAlign w:val="subscript"/>
        </w:rPr>
        <w:t>1</w:t>
      </w:r>
      <w:r w:rsidRPr="00394FC0">
        <w:t>=0.33)</w:t>
      </w:r>
    </w:p>
    <w:p w:rsidR="0004477D" w:rsidRPr="00394FC0" w:rsidRDefault="0004477D" w:rsidP="0004477D">
      <w:pPr>
        <w:ind w:left="1440" w:hanging="930"/>
      </w:pPr>
      <w:proofErr w:type="gramStart"/>
      <w:r>
        <w:rPr>
          <w:rFonts w:ascii="Times New Roman" w:hAnsi="Times New Roman" w:cs="Times New Roman"/>
          <w:i/>
        </w:rPr>
        <w:lastRenderedPageBreak/>
        <w:t>λ</w:t>
      </w:r>
      <w:r w:rsidRPr="00394FC0">
        <w:rPr>
          <w:rFonts w:ascii="Times New Roman" w:hAnsi="Times New Roman" w:cs="Times New Roman"/>
          <w:i/>
          <w:vertAlign w:val="subscript"/>
        </w:rPr>
        <w:t>2</w:t>
      </w:r>
      <w:proofErr w:type="gramEnd"/>
      <w:r w:rsidRPr="00394FC0">
        <w:rPr>
          <w:rFonts w:ascii="Times New Roman" w:hAnsi="Times New Roman" w:cs="Times New Roman"/>
          <w:i/>
        </w:rPr>
        <w:tab/>
      </w:r>
      <w:r w:rsidRPr="00394FC0">
        <w:t xml:space="preserve">maximum allowable contribution of wave impact to failure of asphalt revetments (default </w:t>
      </w:r>
      <w:r w:rsidRPr="00BC71C6">
        <w:rPr>
          <w:rFonts w:ascii="Times New Roman" w:hAnsi="Times New Roman" w:cs="Times New Roman"/>
          <w:i/>
        </w:rPr>
        <w:t>λ</w:t>
      </w:r>
      <w:r w:rsidRPr="00394FC0">
        <w:rPr>
          <w:rFonts w:ascii="Times New Roman" w:hAnsi="Times New Roman" w:cs="Times New Roman"/>
          <w:vertAlign w:val="subscript"/>
        </w:rPr>
        <w:t>1</w:t>
      </w:r>
      <w:r w:rsidRPr="00394FC0">
        <w:t>=0.7)</w:t>
      </w:r>
    </w:p>
    <w:p w:rsidR="0004477D" w:rsidRDefault="0004477D" w:rsidP="0004477D">
      <w:pPr>
        <w:ind w:left="1440" w:hanging="930"/>
        <w:rPr>
          <w:ins w:id="162" w:author="Ruben Jongejan" w:date="2015-06-24T12:01:00Z"/>
        </w:rPr>
      </w:pPr>
      <w:r w:rsidRPr="00394FC0">
        <w:rPr>
          <w:rFonts w:ascii="Times New Roman" w:hAnsi="Times New Roman" w:cs="Times New Roman"/>
          <w:i/>
        </w:rPr>
        <w:t>L</w:t>
      </w:r>
      <w:del w:id="163" w:author="Ruben Jongejan" w:date="2015-06-24T12:00:00Z">
        <w:r w:rsidRPr="00394FC0" w:rsidDel="00911EE6">
          <w:rPr>
            <w:rFonts w:ascii="Times New Roman" w:hAnsi="Times New Roman" w:cs="Times New Roman"/>
            <w:i/>
            <w:vertAlign w:val="subscript"/>
          </w:rPr>
          <w:delText>mech</w:delText>
        </w:r>
      </w:del>
      <w:r w:rsidRPr="00394FC0">
        <w:rPr>
          <w:rFonts w:ascii="Times New Roman" w:hAnsi="Times New Roman" w:cs="Times New Roman"/>
          <w:i/>
        </w:rPr>
        <w:tab/>
      </w:r>
      <w:del w:id="164" w:author="Ruben Jongejan" w:date="2015-06-24T12:01:00Z">
        <w:r w:rsidRPr="00394FC0" w:rsidDel="00911EE6">
          <w:delText>combined length of all asphalt revetments (all “asphalt sections”) within</w:delText>
        </w:r>
      </w:del>
      <w:ins w:id="165" w:author="Ruben Jongejan" w:date="2015-06-24T12:01:00Z">
        <w:r w:rsidR="00911EE6">
          <w:t>length of the</w:t>
        </w:r>
      </w:ins>
      <w:del w:id="166" w:author="Ruben Jongejan" w:date="2015-06-24T12:01:00Z">
        <w:r w:rsidRPr="00394FC0" w:rsidDel="00911EE6">
          <w:delText xml:space="preserve"> the</w:delText>
        </w:r>
      </w:del>
      <w:r w:rsidRPr="00394FC0">
        <w:t xml:space="preserve"> segment</w:t>
      </w:r>
      <w:r w:rsidRPr="00394FC0">
        <w:rPr>
          <w:lang w:eastAsia="zh-TW"/>
        </w:rPr>
        <w:t xml:space="preserve"> (</w:t>
      </w:r>
      <w:r w:rsidRPr="00394FC0">
        <w:t>”dijktraject”)</w:t>
      </w:r>
      <w:r>
        <w:rPr>
          <w:rFonts w:hint="eastAsia"/>
        </w:rPr>
        <w:t xml:space="preserve">　</w:t>
      </w:r>
      <w:r w:rsidRPr="00394FC0">
        <w:t>(m)</w:t>
      </w:r>
    </w:p>
    <w:p w:rsidR="00911EE6" w:rsidRPr="0037076D" w:rsidRDefault="00911EE6" w:rsidP="0004477D">
      <w:pPr>
        <w:ind w:left="1440" w:hanging="930"/>
        <w:rPr>
          <w:lang w:val="en-US"/>
        </w:rPr>
      </w:pPr>
      <w:proofErr w:type="gramStart"/>
      <w:ins w:id="167" w:author="Ruben Jongejan" w:date="2015-06-24T12:01:00Z">
        <w:r>
          <w:rPr>
            <w:rFonts w:ascii="Times New Roman" w:hAnsi="Times New Roman" w:cs="Times New Roman"/>
            <w:i/>
          </w:rPr>
          <w:t>a</w:t>
        </w:r>
        <w:proofErr w:type="gramEnd"/>
        <w:r>
          <w:rPr>
            <w:rFonts w:ascii="Times New Roman" w:hAnsi="Times New Roman" w:cs="Times New Roman"/>
            <w:i/>
          </w:rPr>
          <w:tab/>
        </w:r>
      </w:ins>
      <w:ins w:id="168" w:author="Ruben Jongejan" w:date="2015-06-24T12:02:00Z">
        <w:r>
          <w:t xml:space="preserve">fraction of the length of the segment over which </w:t>
        </w:r>
        <w:proofErr w:type="spellStart"/>
        <w:r>
          <w:t>an</w:t>
        </w:r>
      </w:ins>
      <w:ins w:id="169" w:author="Ruben Jongejan" w:date="2015-06-24T16:55:00Z">
        <w:r w:rsidR="000A461A">
          <w:t>s</w:t>
        </w:r>
      </w:ins>
      <w:proofErr w:type="spellEnd"/>
      <w:ins w:id="170" w:author="Ruben Jongejan" w:date="2015-06-24T12:02:00Z">
        <w:r>
          <w:t xml:space="preserve"> asphalt revetment is present (-). Default value: </w:t>
        </w:r>
        <w:r>
          <w:rPr>
            <w:rFonts w:ascii="Times New Roman" w:hAnsi="Times New Roman" w:cs="Times New Roman"/>
            <w:i/>
          </w:rPr>
          <w:t>a</w:t>
        </w:r>
        <w:r>
          <w:t>=1. Users should be able to change this value.</w:t>
        </w:r>
      </w:ins>
      <w:ins w:id="171" w:author="Ruben Jongejan" w:date="2015-06-24T12:01:00Z">
        <w:r>
          <w:rPr>
            <w:rFonts w:ascii="Times New Roman" w:hAnsi="Times New Roman" w:cs="Times New Roman"/>
            <w:i/>
          </w:rPr>
          <w:tab/>
        </w:r>
      </w:ins>
    </w:p>
    <w:p w:rsidR="0004477D" w:rsidRPr="00394FC0" w:rsidRDefault="0004477D" w:rsidP="0004477D">
      <w:pPr>
        <w:ind w:left="1440" w:hanging="930"/>
      </w:pPr>
      <w:proofErr w:type="gramStart"/>
      <w:r w:rsidRPr="00394FC0">
        <w:rPr>
          <w:rFonts w:ascii="Times New Roman" w:hAnsi="Times New Roman" w:cs="Times New Roman"/>
          <w:i/>
        </w:rPr>
        <w:t>b</w:t>
      </w:r>
      <w:proofErr w:type="gramEnd"/>
      <w:r w:rsidRPr="00394FC0">
        <w:rPr>
          <w:rFonts w:ascii="Times New Roman" w:hAnsi="Times New Roman" w:cs="Times New Roman"/>
          <w:i/>
        </w:rPr>
        <w:tab/>
      </w:r>
      <w:r w:rsidRPr="00394FC0">
        <w:t>measure for the intensity of the length effect within the part of the segment that is sensitive to the failure mechanism under consideration (m)</w:t>
      </w:r>
    </w:p>
    <w:p w:rsidR="0004477D" w:rsidRPr="00394FC0" w:rsidRDefault="0004477D" w:rsidP="0004477D">
      <w:pPr>
        <w:ind w:left="1230" w:hanging="720"/>
      </w:pPr>
    </w:p>
    <w:p w:rsidR="0004477D" w:rsidRDefault="0004477D" w:rsidP="0004477D">
      <w:pPr>
        <w:tabs>
          <w:tab w:val="left" w:pos="540"/>
        </w:tabs>
        <w:ind w:left="510"/>
      </w:pPr>
      <w:r w:rsidRPr="00394FC0">
        <w:tab/>
      </w:r>
      <w:proofErr w:type="gramStart"/>
      <w:r w:rsidRPr="00394FC0">
        <w:t>with</w:t>
      </w:r>
      <w:proofErr w:type="gramEnd"/>
      <w:r w:rsidRPr="00394FC0">
        <w:t xml:space="preserve"> </w:t>
      </w:r>
      <w:r w:rsidRPr="00394FC0">
        <w:rPr>
          <w:rFonts w:ascii="Times New Roman" w:hAnsi="Times New Roman" w:cs="Times New Roman"/>
          <w:i/>
        </w:rPr>
        <w:t>b</w:t>
      </w:r>
      <w:r w:rsidRPr="00394FC0">
        <w:t xml:space="preserve"> = 1000 m. </w:t>
      </w:r>
      <w:del w:id="172" w:author="Wouter Jan Klerk" w:date="2015-06-24T14:45:00Z">
        <w:r w:rsidRPr="00394FC0" w:rsidDel="00EA4D5B">
          <w:delText xml:space="preserve">The value of </w:delText>
        </w:r>
        <w:r w:rsidRPr="00394FC0" w:rsidDel="00EA4D5B">
          <w:rPr>
            <w:rFonts w:ascii="Times New Roman" w:hAnsi="Times New Roman" w:cs="Times New Roman"/>
            <w:i/>
          </w:rPr>
          <w:delText>L</w:delText>
        </w:r>
        <w:r w:rsidRPr="00394FC0" w:rsidDel="00EA4D5B">
          <w:rPr>
            <w:rFonts w:ascii="Times New Roman" w:hAnsi="Times New Roman" w:cs="Times New Roman"/>
            <w:i/>
            <w:vertAlign w:val="subscript"/>
          </w:rPr>
          <w:delText>mech</w:delText>
        </w:r>
        <w:r w:rsidRPr="00394FC0" w:rsidDel="00EA4D5B">
          <w:delText xml:space="preserve"> should </w:delText>
        </w:r>
        <w:r w:rsidDel="00EA4D5B">
          <w:delText xml:space="preserve">initially be equal to the length of the dike segment. </w:delText>
        </w:r>
      </w:del>
      <w:r>
        <w:t xml:space="preserve">Advanced users should be able to modify </w:t>
      </w:r>
      <w:del w:id="173" w:author="Wouter Jan Klerk" w:date="2015-06-24T14:45:00Z">
        <w:r w:rsidDel="00EA4D5B">
          <w:delText xml:space="preserve">this </w:delText>
        </w:r>
      </w:del>
      <w:ins w:id="174" w:author="Wouter Jan Klerk" w:date="2015-06-24T14:45:00Z">
        <w:r w:rsidR="00EA4D5B">
          <w:t xml:space="preserve">the </w:t>
        </w:r>
      </w:ins>
      <w:r>
        <w:t xml:space="preserve">value </w:t>
      </w:r>
      <w:ins w:id="175" w:author="Wouter Jan Klerk" w:date="2015-06-24T14:45:00Z">
        <w:r w:rsidR="00EA4D5B">
          <w:t xml:space="preserve">of </w:t>
        </w:r>
        <w:r w:rsidR="00EA4D5B">
          <w:rPr>
            <w:rFonts w:ascii="Times New Roman" w:hAnsi="Times New Roman" w:cs="Times New Roman"/>
            <w:i/>
          </w:rPr>
          <w:t>a</w:t>
        </w:r>
        <w:r w:rsidR="00EA4D5B">
          <w:t xml:space="preserve"> </w:t>
        </w:r>
      </w:ins>
      <w:r>
        <w:t xml:space="preserve">in order to be able to give the total </w:t>
      </w:r>
      <w:del w:id="176" w:author="Wouter Jan Klerk" w:date="2015-06-24T14:46:00Z">
        <w:r w:rsidDel="00EA4D5B">
          <w:delText xml:space="preserve">length </w:delText>
        </w:r>
      </w:del>
      <w:ins w:id="177" w:author="Wouter Jan Klerk" w:date="2015-06-24T14:46:00Z">
        <w:r w:rsidR="00EA4D5B">
          <w:t xml:space="preserve">fraction of the length </w:t>
        </w:r>
      </w:ins>
      <w:r>
        <w:t xml:space="preserve">of asphalt revetments as input. Deviations from the default value should be clearly marked. </w:t>
      </w:r>
    </w:p>
    <w:p w:rsidR="0004477D" w:rsidRPr="00C673C0" w:rsidRDefault="0004477D" w:rsidP="0004477D">
      <w:pPr>
        <w:tabs>
          <w:tab w:val="left" w:pos="540"/>
        </w:tabs>
        <w:ind w:left="510"/>
        <w:rPr>
          <w:b/>
        </w:rPr>
      </w:pPr>
    </w:p>
    <w:p w:rsidR="0004477D" w:rsidRPr="00394FC0" w:rsidRDefault="0004477D" w:rsidP="0004477D">
      <w:pPr>
        <w:numPr>
          <w:ilvl w:val="0"/>
          <w:numId w:val="19"/>
        </w:numPr>
      </w:pPr>
      <w:proofErr w:type="spellStart"/>
      <w:r w:rsidRPr="00394FC0">
        <w:t>Ringtoets</w:t>
      </w:r>
      <w:proofErr w:type="spellEnd"/>
      <w:r w:rsidRPr="00394FC0">
        <w:t xml:space="preserve"> should calculate </w:t>
      </w:r>
      <w:r>
        <w:sym w:font="Symbol" w:char="F062"/>
      </w:r>
      <w:r w:rsidRPr="00394FC0">
        <w:t>-dependent safety factors for young and old asphalt for the water system under consideration with the following formulae (</w:t>
      </w:r>
      <w:r>
        <w:fldChar w:fldCharType="begin"/>
      </w:r>
      <w:r w:rsidRPr="00394FC0">
        <w:instrText xml:space="preserve"> REF _Ref415055988 </w:instrText>
      </w:r>
      <w:r>
        <w:fldChar w:fldCharType="separate"/>
      </w:r>
      <w:r w:rsidR="004C7F69" w:rsidRPr="00394FC0">
        <w:t xml:space="preserve">Table </w:t>
      </w:r>
      <w:r w:rsidR="004C7F69">
        <w:rPr>
          <w:noProof/>
        </w:rPr>
        <w:t>3</w:t>
      </w:r>
      <w:r w:rsidR="004C7F69">
        <w:t>.</w:t>
      </w:r>
      <w:r w:rsidR="004C7F69">
        <w:rPr>
          <w:noProof/>
        </w:rPr>
        <w:t>5</w:t>
      </w:r>
      <w:r>
        <w:fldChar w:fldCharType="end"/>
      </w:r>
      <w:r w:rsidRPr="00394FC0">
        <w:t>).</w:t>
      </w:r>
    </w:p>
    <w:p w:rsidR="0004477D" w:rsidDel="000D356E" w:rsidRDefault="0004477D" w:rsidP="0004477D">
      <w:pPr>
        <w:ind w:left="510"/>
        <w:rPr>
          <w:del w:id="178" w:author="Ruben Jongejan" w:date="2015-06-24T09:42:00Z"/>
        </w:rPr>
      </w:pPr>
    </w:p>
    <w:p w:rsidR="0004477D" w:rsidDel="00EA4D5B" w:rsidRDefault="0004477D" w:rsidP="0004477D">
      <w:pPr>
        <w:ind w:left="510"/>
        <w:rPr>
          <w:del w:id="179" w:author="Wouter Jan Klerk" w:date="2015-06-24T14:47:00Z"/>
        </w:rPr>
      </w:pPr>
    </w:p>
    <w:p w:rsidR="0004477D" w:rsidDel="00EA4D5B" w:rsidRDefault="0004477D" w:rsidP="0004477D">
      <w:pPr>
        <w:ind w:left="510"/>
        <w:rPr>
          <w:del w:id="180" w:author="Wouter Jan Klerk" w:date="2015-06-24T14:47:00Z"/>
        </w:rPr>
      </w:pPr>
    </w:p>
    <w:p w:rsidR="0004477D" w:rsidRPr="00394FC0" w:rsidRDefault="0004477D" w:rsidP="0004477D">
      <w:pPr>
        <w:ind w:left="510"/>
      </w:pPr>
    </w:p>
    <w:p w:rsidR="0004477D" w:rsidRPr="00394FC0" w:rsidRDefault="0004477D" w:rsidP="0004477D">
      <w:pPr>
        <w:pStyle w:val="Caption"/>
        <w:ind w:left="1077"/>
      </w:pPr>
      <w:bookmarkStart w:id="181" w:name="_Ref415055988"/>
      <w:proofErr w:type="gramStart"/>
      <w:r w:rsidRPr="00394FC0">
        <w:t xml:space="preserve">Table </w:t>
      </w:r>
      <w:r w:rsidR="004C7F69">
        <w:fldChar w:fldCharType="begin"/>
      </w:r>
      <w:r w:rsidR="004C7F69">
        <w:instrText xml:space="preserve"> STYLEREF 1 \s </w:instrText>
      </w:r>
      <w:r w:rsidR="004C7F69">
        <w:fldChar w:fldCharType="separate"/>
      </w:r>
      <w:r w:rsidR="004C7F69">
        <w:rPr>
          <w:noProof/>
        </w:rPr>
        <w:t>3</w:t>
      </w:r>
      <w:r w:rsidR="004C7F69">
        <w:fldChar w:fldCharType="end"/>
      </w:r>
      <w:r w:rsidR="004C7F69">
        <w:t>.</w:t>
      </w:r>
      <w:proofErr w:type="gramEnd"/>
      <w:r w:rsidR="004C7F69">
        <w:fldChar w:fldCharType="begin"/>
      </w:r>
      <w:r w:rsidR="004C7F69">
        <w:instrText xml:space="preserve"> SEQ Table \* ARABIC \s 1 </w:instrText>
      </w:r>
      <w:r w:rsidR="004C7F69">
        <w:fldChar w:fldCharType="separate"/>
      </w:r>
      <w:r w:rsidR="004C7F69">
        <w:rPr>
          <w:noProof/>
        </w:rPr>
        <w:t>5</w:t>
      </w:r>
      <w:r w:rsidR="004C7F69">
        <w:fldChar w:fldCharType="end"/>
      </w:r>
      <w:bookmarkEnd w:id="181"/>
      <w:r w:rsidRPr="00394FC0">
        <w:t xml:space="preserve">. The equations governing the </w:t>
      </w:r>
      <w:r>
        <w:sym w:font="Symbol" w:char="F062"/>
      </w:r>
      <w:r w:rsidRPr="00394FC0">
        <w:t>-dependent safety factors for young and old asphalt.</w:t>
      </w:r>
    </w:p>
    <w:tbl>
      <w:tblPr>
        <w:tblStyle w:val="dTable"/>
        <w:tblW w:w="4688" w:type="pct"/>
        <w:tblInd w:w="558" w:type="dxa"/>
        <w:tblLook w:val="04A0" w:firstRow="1" w:lastRow="0" w:firstColumn="1" w:lastColumn="0" w:noHBand="0" w:noVBand="1"/>
      </w:tblPr>
      <w:tblGrid>
        <w:gridCol w:w="2116"/>
        <w:gridCol w:w="1032"/>
        <w:gridCol w:w="5225"/>
      </w:tblGrid>
      <w:tr w:rsidR="0004477D" w:rsidRPr="00015B4D" w:rsidTr="0046452D">
        <w:trPr>
          <w:cnfStyle w:val="100000000000" w:firstRow="1" w:lastRow="0" w:firstColumn="0" w:lastColumn="0" w:oddVBand="0" w:evenVBand="0" w:oddHBand="0" w:evenHBand="0" w:firstRowFirstColumn="0" w:firstRowLastColumn="0" w:lastRowFirstColumn="0" w:lastRowLastColumn="0"/>
          <w:tblHeader/>
        </w:trPr>
        <w:tc>
          <w:tcPr>
            <w:tcW w:w="1264" w:type="pct"/>
          </w:tcPr>
          <w:p w:rsidR="0004477D" w:rsidRPr="00015B4D" w:rsidRDefault="0004477D" w:rsidP="0046452D">
            <w:pPr>
              <w:rPr>
                <w:sz w:val="18"/>
                <w:szCs w:val="18"/>
              </w:rPr>
            </w:pPr>
            <w:r>
              <w:rPr>
                <w:sz w:val="18"/>
                <w:szCs w:val="18"/>
              </w:rPr>
              <w:t xml:space="preserve">Water </w:t>
            </w:r>
            <w:r w:rsidRPr="00015B4D">
              <w:rPr>
                <w:sz w:val="18"/>
                <w:szCs w:val="18"/>
              </w:rPr>
              <w:t>system</w:t>
            </w:r>
          </w:p>
        </w:tc>
        <w:tc>
          <w:tcPr>
            <w:tcW w:w="616" w:type="pct"/>
          </w:tcPr>
          <w:p w:rsidR="0004477D" w:rsidRPr="00015B4D" w:rsidRDefault="0004477D" w:rsidP="0046452D">
            <w:pPr>
              <w:rPr>
                <w:sz w:val="18"/>
                <w:szCs w:val="18"/>
              </w:rPr>
            </w:pPr>
            <w:r w:rsidRPr="00015B4D">
              <w:rPr>
                <w:sz w:val="18"/>
                <w:szCs w:val="18"/>
              </w:rPr>
              <w:t>Age class</w:t>
            </w:r>
          </w:p>
        </w:tc>
        <w:tc>
          <w:tcPr>
            <w:tcW w:w="3120" w:type="pct"/>
          </w:tcPr>
          <w:p w:rsidR="0004477D" w:rsidRPr="00015B4D" w:rsidRDefault="0004477D" w:rsidP="0046452D">
            <w:pPr>
              <w:rPr>
                <w:sz w:val="18"/>
                <w:szCs w:val="18"/>
              </w:rPr>
            </w:pPr>
            <w:r w:rsidRPr="00015B4D">
              <w:rPr>
                <w:rFonts w:ascii="Times New Roman" w:hAnsi="Times New Roman" w:cs="Times New Roman"/>
                <w:i/>
                <w:sz w:val="18"/>
                <w:szCs w:val="18"/>
              </w:rPr>
              <w:t>β</w:t>
            </w:r>
            <w:r w:rsidRPr="00015B4D">
              <w:rPr>
                <w:rFonts w:ascii="Times New Roman" w:hAnsi="Times New Roman" w:cs="Times New Roman"/>
                <w:i/>
                <w:sz w:val="18"/>
                <w:szCs w:val="18"/>
                <w:vertAlign w:val="subscript"/>
              </w:rPr>
              <w:t>T</w:t>
            </w:r>
            <w:r w:rsidRPr="00015B4D">
              <w:rPr>
                <w:sz w:val="18"/>
                <w:szCs w:val="18"/>
              </w:rPr>
              <w:noBreakHyphen/>
              <w:t xml:space="preserve">dependent </w:t>
            </w:r>
            <w:r>
              <w:rPr>
                <w:sz w:val="18"/>
                <w:szCs w:val="18"/>
              </w:rPr>
              <w:t xml:space="preserve">safety </w:t>
            </w:r>
            <w:r w:rsidRPr="00015B4D">
              <w:rPr>
                <w:sz w:val="18"/>
                <w:szCs w:val="18"/>
              </w:rPr>
              <w:t>factor</w:t>
            </w:r>
          </w:p>
        </w:tc>
      </w:tr>
      <w:tr w:rsidR="0004477D" w:rsidRPr="00015B4D" w:rsidTr="0046452D">
        <w:tc>
          <w:tcPr>
            <w:tcW w:w="1264" w:type="pct"/>
            <w:vMerge w:val="restart"/>
          </w:tcPr>
          <w:p w:rsidR="0004477D" w:rsidRPr="00015B4D" w:rsidRDefault="0004477D" w:rsidP="0046452D">
            <w:pPr>
              <w:rPr>
                <w:sz w:val="18"/>
                <w:szCs w:val="18"/>
              </w:rPr>
            </w:pPr>
            <w:r w:rsidRPr="00015B4D">
              <w:rPr>
                <w:sz w:val="18"/>
                <w:szCs w:val="18"/>
              </w:rPr>
              <w:t>Western Scheldt/Coast</w:t>
            </w:r>
          </w:p>
        </w:tc>
        <w:tc>
          <w:tcPr>
            <w:tcW w:w="616" w:type="pct"/>
          </w:tcPr>
          <w:p w:rsidR="0004477D" w:rsidRPr="00015B4D" w:rsidRDefault="0004477D" w:rsidP="0046452D">
            <w:pPr>
              <w:rPr>
                <w:sz w:val="18"/>
                <w:szCs w:val="18"/>
              </w:rPr>
            </w:pPr>
            <w:r>
              <w:rPr>
                <w:sz w:val="18"/>
                <w:szCs w:val="18"/>
              </w:rPr>
              <w:t>y</w:t>
            </w:r>
            <w:r w:rsidRPr="00015B4D">
              <w:rPr>
                <w:sz w:val="18"/>
                <w:szCs w:val="18"/>
              </w:rPr>
              <w:t>oung</w:t>
            </w:r>
            <w:r>
              <w:rPr>
                <w:sz w:val="18"/>
                <w:szCs w:val="18"/>
              </w:rPr>
              <w:t xml:space="preserve"> </w:t>
            </w:r>
          </w:p>
        </w:tc>
        <w:tc>
          <w:tcPr>
            <w:tcW w:w="3120" w:type="pct"/>
          </w:tcPr>
          <w:p w:rsidR="0004477D" w:rsidRPr="00015B4D" w:rsidRDefault="0004477D" w:rsidP="0046452D">
            <w:pPr>
              <w:rPr>
                <w:sz w:val="18"/>
                <w:szCs w:val="18"/>
              </w:rPr>
            </w:pPr>
            <w:r w:rsidRPr="00015B4D">
              <w:rPr>
                <w:position w:val="-14"/>
                <w:sz w:val="18"/>
                <w:szCs w:val="18"/>
                <w:lang w:val="nl-NL" w:bidi="ar-SA"/>
              </w:rPr>
              <w:object w:dxaOrig="3080" w:dyaOrig="380">
                <v:shape id="_x0000_i1044" type="#_x0000_t75" style="width:142.5pt;height:17.25pt" o:ole="">
                  <v:imagedata r:id="rId65" o:title=""/>
                </v:shape>
                <o:OLEObject Type="Embed" ProgID="Equation.DSMT4" ShapeID="_x0000_i1044" DrawAspect="Content" ObjectID="_1507550360" r:id="rId66"/>
              </w:object>
            </w:r>
            <w:r>
              <w:rPr>
                <w:position w:val="-14"/>
                <w:sz w:val="18"/>
                <w:szCs w:val="18"/>
              </w:rPr>
              <w:t xml:space="preserve"> </w:t>
            </w:r>
            <w:r w:rsidRPr="00015B4D">
              <w:rPr>
                <w:position w:val="-14"/>
                <w:sz w:val="18"/>
                <w:szCs w:val="18"/>
              </w:rPr>
              <w:t xml:space="preserve"> </w:t>
            </w:r>
          </w:p>
        </w:tc>
      </w:tr>
      <w:tr w:rsidR="0004477D" w:rsidRPr="00015B4D" w:rsidTr="0046452D">
        <w:tc>
          <w:tcPr>
            <w:tcW w:w="1264" w:type="pct"/>
            <w:vMerge/>
          </w:tcPr>
          <w:p w:rsidR="0004477D" w:rsidRPr="00015B4D" w:rsidRDefault="0004477D" w:rsidP="0046452D">
            <w:pPr>
              <w:rPr>
                <w:sz w:val="18"/>
                <w:szCs w:val="18"/>
              </w:rPr>
            </w:pPr>
          </w:p>
        </w:tc>
        <w:tc>
          <w:tcPr>
            <w:tcW w:w="616" w:type="pct"/>
          </w:tcPr>
          <w:p w:rsidR="0004477D" w:rsidRPr="00015B4D" w:rsidRDefault="0004477D" w:rsidP="0046452D">
            <w:pPr>
              <w:rPr>
                <w:sz w:val="18"/>
                <w:szCs w:val="18"/>
              </w:rPr>
            </w:pPr>
            <w:r w:rsidRPr="00015B4D">
              <w:rPr>
                <w:sz w:val="18"/>
                <w:szCs w:val="18"/>
              </w:rPr>
              <w:t>old</w:t>
            </w:r>
          </w:p>
        </w:tc>
        <w:tc>
          <w:tcPr>
            <w:tcW w:w="3120" w:type="pct"/>
          </w:tcPr>
          <w:p w:rsidR="0004477D" w:rsidRPr="00015B4D" w:rsidRDefault="0004477D" w:rsidP="0046452D">
            <w:pPr>
              <w:rPr>
                <w:sz w:val="18"/>
                <w:szCs w:val="18"/>
              </w:rPr>
            </w:pPr>
            <w:r w:rsidRPr="00015B4D">
              <w:rPr>
                <w:position w:val="-14"/>
                <w:sz w:val="18"/>
                <w:szCs w:val="18"/>
                <w:lang w:val="nl-NL" w:bidi="ar-SA"/>
              </w:rPr>
              <w:object w:dxaOrig="3080" w:dyaOrig="380">
                <v:shape id="_x0000_i1045" type="#_x0000_t75" style="width:141pt;height:17.25pt" o:ole="">
                  <v:imagedata r:id="rId67" o:title=""/>
                </v:shape>
                <o:OLEObject Type="Embed" ProgID="Equation.DSMT4" ShapeID="_x0000_i1045" DrawAspect="Content" ObjectID="_1507550361" r:id="rId68"/>
              </w:object>
            </w:r>
            <w:r>
              <w:rPr>
                <w:position w:val="-14"/>
                <w:sz w:val="18"/>
                <w:szCs w:val="18"/>
              </w:rPr>
              <w:t xml:space="preserve"> </w:t>
            </w:r>
            <w:r w:rsidRPr="00015B4D">
              <w:rPr>
                <w:position w:val="-14"/>
                <w:sz w:val="18"/>
                <w:szCs w:val="18"/>
              </w:rPr>
              <w:t xml:space="preserve"> </w:t>
            </w:r>
          </w:p>
        </w:tc>
      </w:tr>
      <w:tr w:rsidR="0004477D" w:rsidRPr="00015B4D" w:rsidTr="0046452D">
        <w:tc>
          <w:tcPr>
            <w:tcW w:w="1264" w:type="pct"/>
            <w:vMerge w:val="restart"/>
          </w:tcPr>
          <w:p w:rsidR="0004477D" w:rsidRPr="00015B4D" w:rsidRDefault="0004477D" w:rsidP="0046452D">
            <w:pPr>
              <w:rPr>
                <w:sz w:val="18"/>
                <w:szCs w:val="18"/>
              </w:rPr>
            </w:pPr>
            <w:r w:rsidRPr="00015B4D">
              <w:rPr>
                <w:sz w:val="18"/>
                <w:szCs w:val="18"/>
              </w:rPr>
              <w:t>Wadden sea</w:t>
            </w:r>
          </w:p>
        </w:tc>
        <w:tc>
          <w:tcPr>
            <w:tcW w:w="616" w:type="pct"/>
          </w:tcPr>
          <w:p w:rsidR="0004477D" w:rsidRPr="00015B4D" w:rsidRDefault="0004477D" w:rsidP="0046452D">
            <w:pPr>
              <w:rPr>
                <w:sz w:val="18"/>
                <w:szCs w:val="18"/>
              </w:rPr>
            </w:pPr>
            <w:r w:rsidRPr="00015B4D">
              <w:rPr>
                <w:sz w:val="18"/>
                <w:szCs w:val="18"/>
              </w:rPr>
              <w:t>young</w:t>
            </w:r>
          </w:p>
        </w:tc>
        <w:tc>
          <w:tcPr>
            <w:tcW w:w="3120" w:type="pct"/>
          </w:tcPr>
          <w:p w:rsidR="0004477D" w:rsidRPr="00015B4D" w:rsidRDefault="0004477D" w:rsidP="0046452D">
            <w:pPr>
              <w:rPr>
                <w:sz w:val="18"/>
                <w:szCs w:val="18"/>
              </w:rPr>
            </w:pPr>
            <w:r w:rsidRPr="00015B4D">
              <w:rPr>
                <w:position w:val="-14"/>
                <w:sz w:val="18"/>
                <w:szCs w:val="18"/>
                <w:lang w:val="nl-NL" w:bidi="ar-SA"/>
              </w:rPr>
              <w:object w:dxaOrig="3120" w:dyaOrig="380">
                <v:shape id="_x0000_i1046" type="#_x0000_t75" style="width:141.75pt;height:17.25pt" o:ole="">
                  <v:imagedata r:id="rId69" o:title=""/>
                </v:shape>
                <o:OLEObject Type="Embed" ProgID="Equation.DSMT4" ShapeID="_x0000_i1046" DrawAspect="Content" ObjectID="_1507550362" r:id="rId70"/>
              </w:object>
            </w:r>
            <w:r>
              <w:rPr>
                <w:position w:val="-14"/>
                <w:sz w:val="18"/>
                <w:szCs w:val="18"/>
              </w:rPr>
              <w:t xml:space="preserve"> </w:t>
            </w:r>
          </w:p>
        </w:tc>
      </w:tr>
      <w:tr w:rsidR="0004477D" w:rsidRPr="00015B4D" w:rsidTr="0046452D">
        <w:tc>
          <w:tcPr>
            <w:tcW w:w="1264" w:type="pct"/>
            <w:vMerge/>
          </w:tcPr>
          <w:p w:rsidR="0004477D" w:rsidRPr="00015B4D" w:rsidRDefault="0004477D" w:rsidP="0046452D">
            <w:pPr>
              <w:rPr>
                <w:sz w:val="18"/>
                <w:szCs w:val="18"/>
              </w:rPr>
            </w:pPr>
          </w:p>
        </w:tc>
        <w:tc>
          <w:tcPr>
            <w:tcW w:w="616" w:type="pct"/>
          </w:tcPr>
          <w:p w:rsidR="0004477D" w:rsidRPr="00015B4D" w:rsidRDefault="0004477D" w:rsidP="0046452D">
            <w:pPr>
              <w:rPr>
                <w:sz w:val="18"/>
                <w:szCs w:val="18"/>
              </w:rPr>
            </w:pPr>
            <w:r w:rsidRPr="00015B4D">
              <w:rPr>
                <w:sz w:val="18"/>
                <w:szCs w:val="18"/>
              </w:rPr>
              <w:t>old</w:t>
            </w:r>
          </w:p>
        </w:tc>
        <w:tc>
          <w:tcPr>
            <w:tcW w:w="3120" w:type="pct"/>
          </w:tcPr>
          <w:p w:rsidR="0004477D" w:rsidRPr="00015B4D" w:rsidRDefault="0004477D" w:rsidP="0046452D">
            <w:pPr>
              <w:rPr>
                <w:sz w:val="18"/>
                <w:szCs w:val="18"/>
              </w:rPr>
            </w:pPr>
            <w:r w:rsidRPr="00015B4D">
              <w:rPr>
                <w:position w:val="-14"/>
                <w:sz w:val="18"/>
                <w:szCs w:val="18"/>
                <w:lang w:val="nl-NL" w:bidi="ar-SA"/>
              </w:rPr>
              <w:object w:dxaOrig="3100" w:dyaOrig="380">
                <v:shape id="_x0000_i1047" type="#_x0000_t75" style="width:141.75pt;height:17.25pt" o:ole="">
                  <v:imagedata r:id="rId71" o:title=""/>
                </v:shape>
                <o:OLEObject Type="Embed" ProgID="Equation.DSMT4" ShapeID="_x0000_i1047" DrawAspect="Content" ObjectID="_1507550363" r:id="rId72"/>
              </w:object>
            </w:r>
            <w:r>
              <w:rPr>
                <w:position w:val="-14"/>
                <w:sz w:val="18"/>
                <w:szCs w:val="18"/>
              </w:rPr>
              <w:t xml:space="preserve"> </w:t>
            </w:r>
            <w:r w:rsidRPr="00015B4D">
              <w:rPr>
                <w:position w:val="-14"/>
                <w:sz w:val="18"/>
                <w:szCs w:val="18"/>
              </w:rPr>
              <w:t xml:space="preserve"> </w:t>
            </w:r>
          </w:p>
        </w:tc>
      </w:tr>
      <w:tr w:rsidR="0004477D" w:rsidRPr="00015B4D" w:rsidTr="0046452D">
        <w:tc>
          <w:tcPr>
            <w:tcW w:w="1264" w:type="pct"/>
            <w:vMerge w:val="restart"/>
          </w:tcPr>
          <w:p w:rsidR="0004477D" w:rsidRPr="00015B4D" w:rsidRDefault="0004477D" w:rsidP="0046452D">
            <w:pPr>
              <w:rPr>
                <w:sz w:val="18"/>
                <w:szCs w:val="18"/>
              </w:rPr>
            </w:pPr>
            <w:r w:rsidRPr="00015B4D">
              <w:rPr>
                <w:sz w:val="18"/>
                <w:szCs w:val="18"/>
              </w:rPr>
              <w:t>IJssel lake</w:t>
            </w:r>
          </w:p>
        </w:tc>
        <w:tc>
          <w:tcPr>
            <w:tcW w:w="616" w:type="pct"/>
          </w:tcPr>
          <w:p w:rsidR="0004477D" w:rsidRPr="00015B4D" w:rsidRDefault="0004477D" w:rsidP="0046452D">
            <w:pPr>
              <w:rPr>
                <w:sz w:val="18"/>
                <w:szCs w:val="18"/>
              </w:rPr>
            </w:pPr>
            <w:r w:rsidRPr="00015B4D">
              <w:rPr>
                <w:sz w:val="18"/>
                <w:szCs w:val="18"/>
              </w:rPr>
              <w:t>young</w:t>
            </w:r>
          </w:p>
        </w:tc>
        <w:tc>
          <w:tcPr>
            <w:tcW w:w="3120" w:type="pct"/>
          </w:tcPr>
          <w:p w:rsidR="0004477D" w:rsidRPr="00015B4D" w:rsidRDefault="0004477D" w:rsidP="0046452D">
            <w:pPr>
              <w:rPr>
                <w:sz w:val="18"/>
                <w:szCs w:val="18"/>
              </w:rPr>
            </w:pPr>
            <w:r w:rsidRPr="00015B4D">
              <w:rPr>
                <w:position w:val="-14"/>
                <w:sz w:val="18"/>
                <w:szCs w:val="18"/>
                <w:lang w:val="nl-NL" w:bidi="ar-SA"/>
              </w:rPr>
              <w:object w:dxaOrig="3080" w:dyaOrig="380">
                <v:shape id="_x0000_i1048" type="#_x0000_t75" style="width:142.5pt;height:17.25pt" o:ole="">
                  <v:imagedata r:id="rId73" o:title=""/>
                </v:shape>
                <o:OLEObject Type="Embed" ProgID="Equation.DSMT4" ShapeID="_x0000_i1048" DrawAspect="Content" ObjectID="_1507550364" r:id="rId74"/>
              </w:object>
            </w:r>
            <w:r>
              <w:rPr>
                <w:position w:val="-14"/>
                <w:sz w:val="18"/>
                <w:szCs w:val="18"/>
              </w:rPr>
              <w:t xml:space="preserve"> </w:t>
            </w:r>
            <w:r w:rsidRPr="00015B4D">
              <w:rPr>
                <w:position w:val="-14"/>
                <w:sz w:val="18"/>
                <w:szCs w:val="18"/>
              </w:rPr>
              <w:t xml:space="preserve"> </w:t>
            </w:r>
          </w:p>
        </w:tc>
      </w:tr>
      <w:tr w:rsidR="0004477D" w:rsidRPr="00015B4D" w:rsidTr="0046452D">
        <w:tc>
          <w:tcPr>
            <w:tcW w:w="1264" w:type="pct"/>
            <w:vMerge/>
          </w:tcPr>
          <w:p w:rsidR="0004477D" w:rsidRPr="00015B4D" w:rsidRDefault="0004477D" w:rsidP="0046452D">
            <w:pPr>
              <w:rPr>
                <w:sz w:val="18"/>
                <w:szCs w:val="18"/>
              </w:rPr>
            </w:pPr>
          </w:p>
        </w:tc>
        <w:tc>
          <w:tcPr>
            <w:tcW w:w="616" w:type="pct"/>
          </w:tcPr>
          <w:p w:rsidR="0004477D" w:rsidRPr="00015B4D" w:rsidRDefault="0004477D" w:rsidP="0046452D">
            <w:pPr>
              <w:rPr>
                <w:sz w:val="18"/>
                <w:szCs w:val="18"/>
              </w:rPr>
            </w:pPr>
            <w:r w:rsidRPr="00015B4D">
              <w:rPr>
                <w:sz w:val="18"/>
                <w:szCs w:val="18"/>
              </w:rPr>
              <w:t>old</w:t>
            </w:r>
          </w:p>
        </w:tc>
        <w:tc>
          <w:tcPr>
            <w:tcW w:w="3120" w:type="pct"/>
          </w:tcPr>
          <w:p w:rsidR="0004477D" w:rsidRPr="00015B4D" w:rsidRDefault="0004477D" w:rsidP="0046452D">
            <w:pPr>
              <w:keepNext/>
              <w:rPr>
                <w:sz w:val="18"/>
                <w:szCs w:val="18"/>
              </w:rPr>
            </w:pPr>
            <w:r w:rsidRPr="00015B4D">
              <w:rPr>
                <w:position w:val="-14"/>
                <w:sz w:val="18"/>
                <w:szCs w:val="18"/>
                <w:lang w:val="nl-NL" w:bidi="ar-SA"/>
              </w:rPr>
              <w:object w:dxaOrig="3080" w:dyaOrig="380">
                <v:shape id="_x0000_i1049" type="#_x0000_t75" style="width:142.5pt;height:17.25pt" o:ole="">
                  <v:imagedata r:id="rId75" o:title=""/>
                </v:shape>
                <o:OLEObject Type="Embed" ProgID="Equation.DSMT4" ShapeID="_x0000_i1049" DrawAspect="Content" ObjectID="_1507550365" r:id="rId76"/>
              </w:object>
            </w:r>
            <w:r>
              <w:rPr>
                <w:position w:val="-14"/>
                <w:sz w:val="18"/>
                <w:szCs w:val="18"/>
              </w:rPr>
              <w:t xml:space="preserve"> </w:t>
            </w:r>
            <w:r w:rsidRPr="00015B4D">
              <w:rPr>
                <w:position w:val="-14"/>
                <w:sz w:val="18"/>
                <w:szCs w:val="18"/>
              </w:rPr>
              <w:t xml:space="preserve"> </w:t>
            </w:r>
          </w:p>
        </w:tc>
      </w:tr>
    </w:tbl>
    <w:p w:rsidR="0004477D" w:rsidRDefault="0004477D" w:rsidP="0004477D">
      <w:pPr>
        <w:ind w:left="510"/>
      </w:pPr>
    </w:p>
    <w:p w:rsidR="0004477D" w:rsidRPr="00394FC0" w:rsidRDefault="0004477D" w:rsidP="0004477D">
      <w:pPr>
        <w:ind w:left="510"/>
        <w:rPr>
          <w:i/>
        </w:rPr>
      </w:pPr>
      <w:r w:rsidRPr="00394FC0">
        <w:rPr>
          <w:i/>
        </w:rPr>
        <w:t xml:space="preserve">No safety factors are available for the Eastern Scheldt. This is because the calibration of safety factors for this water system is relatively complex and because there hardly are asphalt revetments along the Eastern Scheldt. </w:t>
      </w:r>
    </w:p>
    <w:p w:rsidR="0004477D" w:rsidRPr="00394FC0" w:rsidRDefault="0004477D" w:rsidP="0004477D">
      <w:pPr>
        <w:ind w:left="510"/>
      </w:pPr>
    </w:p>
    <w:p w:rsidR="0004477D" w:rsidRPr="00394FC0" w:rsidRDefault="0004477D" w:rsidP="0004477D">
      <w:pPr>
        <w:ind w:left="510"/>
      </w:pPr>
      <w:r w:rsidRPr="00394FC0">
        <w:t xml:space="preserve">The calculated safety factors for young and old asphalt should be displayed (see also requirement </w:t>
      </w:r>
      <w:r w:rsidR="00113CAB">
        <w:t>27).</w:t>
      </w:r>
      <w:r w:rsidRPr="00394FC0">
        <w:t xml:space="preserve"> </w:t>
      </w:r>
    </w:p>
    <w:p w:rsidR="0004477D" w:rsidRPr="00394FC0" w:rsidRDefault="0004477D" w:rsidP="0004477D">
      <w:pPr>
        <w:ind w:left="510"/>
      </w:pPr>
    </w:p>
    <w:p w:rsidR="0004477D" w:rsidRDefault="0004477D" w:rsidP="0004477D">
      <w:pPr>
        <w:numPr>
          <w:ilvl w:val="0"/>
          <w:numId w:val="19"/>
        </w:numPr>
      </w:pPr>
      <w:bookmarkStart w:id="182" w:name="_Ref413854653"/>
      <w:r w:rsidRPr="00394FC0">
        <w:t>For each section (“</w:t>
      </w:r>
      <w:proofErr w:type="spellStart"/>
      <w:r w:rsidRPr="00394FC0">
        <w:t>vak</w:t>
      </w:r>
      <w:proofErr w:type="spellEnd"/>
      <w:r w:rsidRPr="00394FC0">
        <w:t xml:space="preserve">”), </w:t>
      </w:r>
      <w:del w:id="183" w:author="Ruben Jongejan" w:date="2015-06-24T10:03:00Z">
        <w:r w:rsidDel="00A045BE">
          <w:delText xml:space="preserve">The </w:delText>
        </w:r>
      </w:del>
      <w:ins w:id="184" w:author="Ruben Jongejan" w:date="2015-06-24T10:03:00Z">
        <w:r w:rsidR="00A045BE">
          <w:t xml:space="preserve">the </w:t>
        </w:r>
      </w:ins>
      <w:r>
        <w:t xml:space="preserve">user should give the representative values for all stochastic parameters, except for the water level, where </w:t>
      </w:r>
      <w:r w:rsidRPr="00394FC0">
        <w:t>the representative value of the hydraulic load has a probability of exceedance equal to the maximum allowable probability of flooding (</w:t>
      </w:r>
      <w:proofErr w:type="spellStart"/>
      <w:r w:rsidRPr="00394FC0">
        <w:rPr>
          <w:rFonts w:ascii="Times New Roman" w:hAnsi="Times New Roman" w:cs="Times New Roman"/>
          <w:i/>
        </w:rPr>
        <w:t>P</w:t>
      </w:r>
      <w:r w:rsidRPr="00394FC0">
        <w:rPr>
          <w:rFonts w:ascii="Times New Roman" w:hAnsi="Times New Roman" w:cs="Times New Roman"/>
          <w:i/>
          <w:vertAlign w:val="subscript"/>
        </w:rPr>
        <w:t>norm</w:t>
      </w:r>
      <w:proofErr w:type="spellEnd"/>
      <w:r w:rsidRPr="00394FC0">
        <w:t>). The representative load should be obtained from the Q-variant in Hydra-Ring.</w:t>
      </w:r>
      <w:bookmarkEnd w:id="182"/>
      <w:r w:rsidRPr="00394FC0">
        <w:t xml:space="preserve"> </w:t>
      </w:r>
      <w:r>
        <w:t>The model factor (</w:t>
      </w:r>
      <w:r w:rsidRPr="00CA5AC8">
        <w:rPr>
          <w:rFonts w:ascii="Times New Roman" w:hAnsi="Times New Roman" w:cs="Times New Roman"/>
          <w:i/>
        </w:rPr>
        <w:sym w:font="Symbol" w:char="F067"/>
      </w:r>
      <w:r w:rsidRPr="00CA5AC8">
        <w:rPr>
          <w:rFonts w:ascii="Times New Roman" w:hAnsi="Times New Roman" w:cs="Times New Roman"/>
          <w:i/>
          <w:vertAlign w:val="subscript"/>
        </w:rPr>
        <w:t>m</w:t>
      </w:r>
      <w:r>
        <w:t xml:space="preserve">) equals 1.77. </w:t>
      </w:r>
    </w:p>
    <w:p w:rsidR="0004477D" w:rsidRDefault="0004477D" w:rsidP="0004477D"/>
    <w:p w:rsidR="0004477D" w:rsidRPr="00394FC0" w:rsidRDefault="0004477D" w:rsidP="0004477D">
      <w:pPr>
        <w:pStyle w:val="Caption"/>
        <w:ind w:left="1077"/>
      </w:pPr>
      <w:bookmarkStart w:id="185" w:name="_Ref415055963"/>
      <w:proofErr w:type="gramStart"/>
      <w:r w:rsidRPr="00394FC0">
        <w:t xml:space="preserve">Table </w:t>
      </w:r>
      <w:r w:rsidR="004C7F69">
        <w:fldChar w:fldCharType="begin"/>
      </w:r>
      <w:r w:rsidR="004C7F69">
        <w:instrText xml:space="preserve"> STYLEREF 1 \s </w:instrText>
      </w:r>
      <w:r w:rsidR="004C7F69">
        <w:fldChar w:fldCharType="separate"/>
      </w:r>
      <w:r w:rsidR="004C7F69">
        <w:rPr>
          <w:noProof/>
        </w:rPr>
        <w:t>3</w:t>
      </w:r>
      <w:r w:rsidR="004C7F69">
        <w:fldChar w:fldCharType="end"/>
      </w:r>
      <w:r w:rsidR="004C7F69">
        <w:t>.</w:t>
      </w:r>
      <w:proofErr w:type="gramEnd"/>
      <w:r w:rsidR="004C7F69">
        <w:fldChar w:fldCharType="begin"/>
      </w:r>
      <w:r w:rsidR="004C7F69">
        <w:instrText xml:space="preserve"> SEQ Table \* ARABIC \s 1 </w:instrText>
      </w:r>
      <w:r w:rsidR="004C7F69">
        <w:fldChar w:fldCharType="separate"/>
      </w:r>
      <w:r w:rsidR="004C7F69">
        <w:rPr>
          <w:noProof/>
        </w:rPr>
        <w:t>6</w:t>
      </w:r>
      <w:r w:rsidR="004C7F69">
        <w:fldChar w:fldCharType="end"/>
      </w:r>
      <w:bookmarkEnd w:id="185"/>
      <w:r w:rsidRPr="00394FC0">
        <w:t>. Representative values for semi-probabilistic assessments of asphalt revetments.</w:t>
      </w:r>
    </w:p>
    <w:tbl>
      <w:tblPr>
        <w:tblStyle w:val="dTable"/>
        <w:tblW w:w="8370" w:type="dxa"/>
        <w:tblInd w:w="572" w:type="dxa"/>
        <w:tblLayout w:type="fixed"/>
        <w:tblLook w:val="04A0" w:firstRow="1" w:lastRow="0" w:firstColumn="1" w:lastColumn="0" w:noHBand="0" w:noVBand="1"/>
      </w:tblPr>
      <w:tblGrid>
        <w:gridCol w:w="741"/>
        <w:gridCol w:w="1675"/>
        <w:gridCol w:w="2401"/>
        <w:gridCol w:w="887"/>
        <w:gridCol w:w="2666"/>
      </w:tblGrid>
      <w:tr w:rsidR="00A045BE" w:rsidRPr="00707127" w:rsidTr="00565160">
        <w:trPr>
          <w:cnfStyle w:val="100000000000" w:firstRow="1" w:lastRow="0" w:firstColumn="0" w:lastColumn="0" w:oddVBand="0" w:evenVBand="0" w:oddHBand="0" w:evenHBand="0" w:firstRowFirstColumn="0" w:firstRowLastColumn="0" w:lastRowFirstColumn="0" w:lastRowLastColumn="0"/>
        </w:trPr>
        <w:tc>
          <w:tcPr>
            <w:tcW w:w="741" w:type="dxa"/>
          </w:tcPr>
          <w:p w:rsidR="00A045BE" w:rsidRPr="00707127" w:rsidRDefault="00A045BE" w:rsidP="0046452D">
            <w:pPr>
              <w:rPr>
                <w:sz w:val="18"/>
                <w:szCs w:val="18"/>
                <w:lang w:val="en-US"/>
              </w:rPr>
            </w:pPr>
            <w:r w:rsidRPr="00707127">
              <w:rPr>
                <w:sz w:val="18"/>
                <w:szCs w:val="18"/>
                <w:lang w:val="en-US"/>
              </w:rPr>
              <w:t>Parameter</w:t>
            </w:r>
          </w:p>
        </w:tc>
        <w:tc>
          <w:tcPr>
            <w:tcW w:w="1675" w:type="dxa"/>
          </w:tcPr>
          <w:p w:rsidR="00A045BE" w:rsidRPr="00707127" w:rsidRDefault="00A045BE" w:rsidP="0046452D">
            <w:pPr>
              <w:rPr>
                <w:sz w:val="18"/>
                <w:szCs w:val="18"/>
                <w:lang w:val="en-US"/>
              </w:rPr>
            </w:pPr>
            <w:r w:rsidRPr="00707127">
              <w:rPr>
                <w:sz w:val="18"/>
                <w:szCs w:val="18"/>
                <w:lang w:val="en-US"/>
              </w:rPr>
              <w:t>Description</w:t>
            </w:r>
          </w:p>
          <w:p w:rsidR="00A045BE" w:rsidRPr="00707127" w:rsidRDefault="00A045BE" w:rsidP="0046452D">
            <w:pPr>
              <w:rPr>
                <w:sz w:val="18"/>
                <w:szCs w:val="18"/>
                <w:lang w:val="en-US"/>
              </w:rPr>
            </w:pPr>
            <w:r w:rsidRPr="00707127">
              <w:rPr>
                <w:sz w:val="18"/>
                <w:szCs w:val="18"/>
                <w:lang w:val="en-US"/>
              </w:rPr>
              <w:t>(English)</w:t>
            </w:r>
          </w:p>
        </w:tc>
        <w:tc>
          <w:tcPr>
            <w:tcW w:w="2401" w:type="dxa"/>
          </w:tcPr>
          <w:p w:rsidR="00A045BE" w:rsidRPr="00707127" w:rsidRDefault="00A045BE" w:rsidP="0046452D">
            <w:pPr>
              <w:rPr>
                <w:sz w:val="18"/>
                <w:szCs w:val="18"/>
                <w:lang w:val="en-US"/>
              </w:rPr>
            </w:pPr>
            <w:r w:rsidRPr="00707127">
              <w:rPr>
                <w:sz w:val="18"/>
                <w:szCs w:val="18"/>
                <w:lang w:val="en-US"/>
              </w:rPr>
              <w:t>Description</w:t>
            </w:r>
          </w:p>
          <w:p w:rsidR="00A045BE" w:rsidRPr="00707127" w:rsidRDefault="00A045BE" w:rsidP="0046452D">
            <w:pPr>
              <w:rPr>
                <w:sz w:val="18"/>
                <w:szCs w:val="18"/>
                <w:lang w:val="en-US"/>
              </w:rPr>
            </w:pPr>
            <w:r w:rsidRPr="00707127">
              <w:rPr>
                <w:sz w:val="18"/>
                <w:szCs w:val="18"/>
                <w:lang w:val="en-US"/>
              </w:rPr>
              <w:t>(Dutch)</w:t>
            </w:r>
          </w:p>
        </w:tc>
        <w:tc>
          <w:tcPr>
            <w:tcW w:w="887" w:type="dxa"/>
          </w:tcPr>
          <w:p w:rsidR="00A045BE" w:rsidRPr="00707127" w:rsidRDefault="00A045BE" w:rsidP="0046452D">
            <w:pPr>
              <w:rPr>
                <w:sz w:val="18"/>
                <w:szCs w:val="18"/>
                <w:lang w:val="en-US"/>
              </w:rPr>
            </w:pPr>
            <w:r w:rsidRPr="00707127">
              <w:rPr>
                <w:sz w:val="18"/>
                <w:szCs w:val="18"/>
                <w:lang w:val="en-US"/>
              </w:rPr>
              <w:t>Unit</w:t>
            </w:r>
          </w:p>
        </w:tc>
        <w:tc>
          <w:tcPr>
            <w:tcW w:w="2666" w:type="dxa"/>
          </w:tcPr>
          <w:p w:rsidR="00A045BE" w:rsidRPr="00707127" w:rsidRDefault="00A045BE" w:rsidP="0046452D">
            <w:pPr>
              <w:rPr>
                <w:sz w:val="18"/>
                <w:szCs w:val="18"/>
                <w:lang w:val="en-US"/>
              </w:rPr>
            </w:pPr>
            <w:r>
              <w:rPr>
                <w:sz w:val="18"/>
                <w:szCs w:val="18"/>
                <w:lang w:val="en-US"/>
              </w:rPr>
              <w:t>Input type</w:t>
            </w:r>
          </w:p>
        </w:tc>
      </w:tr>
      <w:tr w:rsidR="00A045BE" w:rsidRPr="00707127" w:rsidTr="00565160">
        <w:tc>
          <w:tcPr>
            <w:tcW w:w="741" w:type="dxa"/>
          </w:tcPr>
          <w:p w:rsidR="00A045BE" w:rsidRPr="00707127" w:rsidRDefault="00A045BE" w:rsidP="0046452D">
            <w:pPr>
              <w:rPr>
                <w:sz w:val="18"/>
                <w:szCs w:val="18"/>
                <w:lang w:val="en-US"/>
              </w:rPr>
            </w:pPr>
            <w:r w:rsidRPr="00707127">
              <w:rPr>
                <w:sz w:val="18"/>
                <w:szCs w:val="18"/>
                <w:lang w:val="en-US"/>
              </w:rPr>
              <w:t>c</w:t>
            </w:r>
          </w:p>
        </w:tc>
        <w:tc>
          <w:tcPr>
            <w:tcW w:w="1675" w:type="dxa"/>
          </w:tcPr>
          <w:p w:rsidR="00A045BE" w:rsidRPr="00707127" w:rsidRDefault="00A045BE" w:rsidP="0046452D">
            <w:pPr>
              <w:rPr>
                <w:sz w:val="18"/>
                <w:szCs w:val="18"/>
                <w:lang w:val="en-US"/>
              </w:rPr>
            </w:pPr>
            <w:r w:rsidRPr="00707127">
              <w:rPr>
                <w:sz w:val="18"/>
                <w:szCs w:val="18"/>
                <w:lang w:val="en-US"/>
              </w:rPr>
              <w:t xml:space="preserve">Soil modulus </w:t>
            </w:r>
          </w:p>
        </w:tc>
        <w:tc>
          <w:tcPr>
            <w:tcW w:w="2401" w:type="dxa"/>
          </w:tcPr>
          <w:p w:rsidR="00A045BE" w:rsidRPr="00707127" w:rsidRDefault="00A045BE" w:rsidP="0046452D">
            <w:pPr>
              <w:rPr>
                <w:sz w:val="18"/>
                <w:szCs w:val="18"/>
                <w:lang w:val="en-US"/>
              </w:rPr>
            </w:pPr>
            <w:r w:rsidRPr="00707127">
              <w:rPr>
                <w:sz w:val="18"/>
                <w:szCs w:val="18"/>
                <w:lang w:val="en-US"/>
              </w:rPr>
              <w:t>Beddingscoëfficiënt</w:t>
            </w:r>
          </w:p>
          <w:p w:rsidR="00A045BE" w:rsidRPr="00707127" w:rsidRDefault="00A045BE" w:rsidP="0046452D">
            <w:pPr>
              <w:rPr>
                <w:sz w:val="18"/>
                <w:szCs w:val="18"/>
                <w:lang w:val="en-US"/>
              </w:rPr>
            </w:pPr>
          </w:p>
        </w:tc>
        <w:tc>
          <w:tcPr>
            <w:tcW w:w="887" w:type="dxa"/>
          </w:tcPr>
          <w:p w:rsidR="00A045BE" w:rsidRPr="00707127" w:rsidRDefault="00A045BE" w:rsidP="0046452D">
            <w:pPr>
              <w:rPr>
                <w:sz w:val="18"/>
                <w:szCs w:val="18"/>
                <w:lang w:val="en-US"/>
              </w:rPr>
            </w:pPr>
            <w:del w:id="186" w:author="Ruben Jongejan" w:date="2015-06-24T09:42:00Z">
              <w:r w:rsidRPr="00707127" w:rsidDel="000D356E">
                <w:rPr>
                  <w:sz w:val="18"/>
                  <w:szCs w:val="18"/>
                  <w:lang w:val="en-US"/>
                </w:rPr>
                <w:delText>kPa</w:delText>
              </w:r>
            </w:del>
            <w:proofErr w:type="spellStart"/>
            <w:ins w:id="187" w:author="Ruben Jongejan" w:date="2015-06-24T09:42:00Z">
              <w:r>
                <w:rPr>
                  <w:sz w:val="18"/>
                  <w:szCs w:val="18"/>
                  <w:lang w:val="en-US"/>
                </w:rPr>
                <w:t>M</w:t>
              </w:r>
              <w:r w:rsidRPr="00707127">
                <w:rPr>
                  <w:sz w:val="18"/>
                  <w:szCs w:val="18"/>
                  <w:lang w:val="en-US"/>
                </w:rPr>
                <w:t>Pa</w:t>
              </w:r>
            </w:ins>
            <w:proofErr w:type="spellEnd"/>
            <w:ins w:id="188" w:author="Ruben Jongejan" w:date="2015-06-24T09:43:00Z">
              <w:r>
                <w:rPr>
                  <w:sz w:val="18"/>
                  <w:szCs w:val="18"/>
                  <w:lang w:val="en-US"/>
                </w:rPr>
                <w:t>/m</w:t>
              </w:r>
            </w:ins>
          </w:p>
        </w:tc>
        <w:tc>
          <w:tcPr>
            <w:tcW w:w="2666" w:type="dxa"/>
          </w:tcPr>
          <w:p w:rsidR="00A045BE" w:rsidRPr="00707127" w:rsidRDefault="00A045BE" w:rsidP="0046452D">
            <w:pPr>
              <w:rPr>
                <w:sz w:val="18"/>
                <w:szCs w:val="18"/>
                <w:lang w:val="en-US"/>
              </w:rPr>
            </w:pPr>
            <w:commentRangeStart w:id="189"/>
            <w:r>
              <w:rPr>
                <w:sz w:val="18"/>
                <w:szCs w:val="18"/>
                <w:lang w:val="en-US"/>
              </w:rPr>
              <w:t>representative value</w:t>
            </w:r>
            <w:commentRangeEnd w:id="189"/>
            <w:r w:rsidR="00565160">
              <w:rPr>
                <w:rStyle w:val="CommentReference"/>
              </w:rPr>
              <w:commentReference w:id="189"/>
            </w:r>
          </w:p>
        </w:tc>
      </w:tr>
      <w:tr w:rsidR="00A045BE" w:rsidRPr="00707127" w:rsidTr="00565160">
        <w:tc>
          <w:tcPr>
            <w:tcW w:w="741" w:type="dxa"/>
          </w:tcPr>
          <w:p w:rsidR="00A045BE" w:rsidRPr="00707127" w:rsidRDefault="00A045BE" w:rsidP="0046452D">
            <w:pPr>
              <w:rPr>
                <w:sz w:val="18"/>
                <w:szCs w:val="18"/>
                <w:lang w:val="en-US"/>
              </w:rPr>
            </w:pPr>
            <w:r w:rsidRPr="00707127">
              <w:rPr>
                <w:sz w:val="18"/>
                <w:szCs w:val="18"/>
                <w:lang w:val="en-US"/>
              </w:rPr>
              <w:lastRenderedPageBreak/>
              <w:t>d1</w:t>
            </w:r>
          </w:p>
        </w:tc>
        <w:tc>
          <w:tcPr>
            <w:tcW w:w="1675" w:type="dxa"/>
          </w:tcPr>
          <w:p w:rsidR="00A045BE" w:rsidRPr="00707127" w:rsidRDefault="00A045BE" w:rsidP="0046452D">
            <w:pPr>
              <w:rPr>
                <w:sz w:val="18"/>
                <w:szCs w:val="18"/>
                <w:lang w:val="en-US"/>
              </w:rPr>
            </w:pPr>
            <w:r w:rsidRPr="00707127">
              <w:rPr>
                <w:sz w:val="18"/>
                <w:szCs w:val="18"/>
                <w:lang w:val="en-US"/>
              </w:rPr>
              <w:t xml:space="preserve">Thickness of asphalt layer </w:t>
            </w:r>
          </w:p>
        </w:tc>
        <w:tc>
          <w:tcPr>
            <w:tcW w:w="2401" w:type="dxa"/>
          </w:tcPr>
          <w:p w:rsidR="00A045BE" w:rsidRPr="00707127" w:rsidRDefault="00A045BE" w:rsidP="0046452D">
            <w:pPr>
              <w:rPr>
                <w:sz w:val="18"/>
                <w:szCs w:val="18"/>
                <w:lang w:val="en-US"/>
              </w:rPr>
            </w:pPr>
            <w:proofErr w:type="spellStart"/>
            <w:r w:rsidRPr="00707127">
              <w:rPr>
                <w:sz w:val="18"/>
                <w:szCs w:val="18"/>
                <w:lang w:val="en-US"/>
              </w:rPr>
              <w:t>Dikte</w:t>
            </w:r>
            <w:proofErr w:type="spellEnd"/>
            <w:r w:rsidRPr="00707127">
              <w:rPr>
                <w:sz w:val="18"/>
                <w:szCs w:val="18"/>
                <w:lang w:val="en-US"/>
              </w:rPr>
              <w:t xml:space="preserve"> </w:t>
            </w:r>
            <w:proofErr w:type="spellStart"/>
            <w:r w:rsidRPr="00707127">
              <w:rPr>
                <w:sz w:val="18"/>
                <w:szCs w:val="18"/>
                <w:lang w:val="en-US"/>
              </w:rPr>
              <w:t>asfaltlaag</w:t>
            </w:r>
            <w:proofErr w:type="spellEnd"/>
          </w:p>
        </w:tc>
        <w:tc>
          <w:tcPr>
            <w:tcW w:w="887" w:type="dxa"/>
          </w:tcPr>
          <w:p w:rsidR="00A045BE" w:rsidRPr="00707127" w:rsidRDefault="00A045BE" w:rsidP="0046452D">
            <w:pPr>
              <w:rPr>
                <w:sz w:val="18"/>
                <w:szCs w:val="18"/>
                <w:lang w:val="en-US"/>
              </w:rPr>
            </w:pPr>
            <w:r w:rsidRPr="00707127">
              <w:rPr>
                <w:sz w:val="18"/>
                <w:szCs w:val="18"/>
                <w:lang w:val="en-US"/>
              </w:rPr>
              <w:t>M</w:t>
            </w:r>
          </w:p>
        </w:tc>
        <w:tc>
          <w:tcPr>
            <w:tcW w:w="2666" w:type="dxa"/>
          </w:tcPr>
          <w:p w:rsidR="00A045BE" w:rsidRPr="00707127" w:rsidRDefault="00A045BE" w:rsidP="0046452D">
            <w:pPr>
              <w:rPr>
                <w:sz w:val="18"/>
                <w:szCs w:val="18"/>
                <w:lang w:val="en-US"/>
              </w:rPr>
            </w:pPr>
            <w:r w:rsidRPr="0033403E">
              <w:rPr>
                <w:sz w:val="18"/>
                <w:szCs w:val="18"/>
                <w:lang w:val="en-US"/>
              </w:rPr>
              <w:t>representative value</w:t>
            </w:r>
          </w:p>
        </w:tc>
      </w:tr>
      <w:tr w:rsidR="00A045BE" w:rsidRPr="00707127" w:rsidTr="00565160">
        <w:tc>
          <w:tcPr>
            <w:tcW w:w="741" w:type="dxa"/>
          </w:tcPr>
          <w:p w:rsidR="00A045BE" w:rsidRPr="00707127" w:rsidRDefault="00A045BE" w:rsidP="0046452D">
            <w:pPr>
              <w:rPr>
                <w:sz w:val="18"/>
                <w:szCs w:val="18"/>
                <w:lang w:val="en-US"/>
              </w:rPr>
            </w:pPr>
            <w:r w:rsidRPr="00707127">
              <w:rPr>
                <w:sz w:val="18"/>
                <w:szCs w:val="18"/>
                <w:lang w:val="en-US"/>
              </w:rPr>
              <w:t>E1</w:t>
            </w:r>
          </w:p>
        </w:tc>
        <w:tc>
          <w:tcPr>
            <w:tcW w:w="1675" w:type="dxa"/>
          </w:tcPr>
          <w:p w:rsidR="00A045BE" w:rsidRPr="00707127" w:rsidRDefault="00A045BE" w:rsidP="0046452D">
            <w:pPr>
              <w:rPr>
                <w:sz w:val="18"/>
                <w:szCs w:val="18"/>
                <w:lang w:val="en-US"/>
              </w:rPr>
            </w:pPr>
            <w:proofErr w:type="spellStart"/>
            <w:r w:rsidRPr="00707127">
              <w:rPr>
                <w:sz w:val="18"/>
                <w:szCs w:val="18"/>
                <w:lang w:val="en-US"/>
              </w:rPr>
              <w:t>Youngs</w:t>
            </w:r>
            <w:proofErr w:type="spellEnd"/>
            <w:r w:rsidRPr="00707127">
              <w:rPr>
                <w:sz w:val="18"/>
                <w:szCs w:val="18"/>
                <w:lang w:val="en-US"/>
              </w:rPr>
              <w:t xml:space="preserve"> modulus of asphalt</w:t>
            </w:r>
          </w:p>
        </w:tc>
        <w:tc>
          <w:tcPr>
            <w:tcW w:w="2401" w:type="dxa"/>
          </w:tcPr>
          <w:p w:rsidR="00A045BE" w:rsidRPr="00707127" w:rsidRDefault="00A045BE" w:rsidP="0046452D">
            <w:pPr>
              <w:rPr>
                <w:sz w:val="18"/>
                <w:szCs w:val="18"/>
                <w:lang w:val="en-US"/>
              </w:rPr>
            </w:pPr>
            <w:proofErr w:type="spellStart"/>
            <w:r w:rsidRPr="00707127">
              <w:rPr>
                <w:sz w:val="18"/>
                <w:szCs w:val="18"/>
                <w:lang w:val="en-US"/>
              </w:rPr>
              <w:t>Elasticiteitsmodulus</w:t>
            </w:r>
            <w:proofErr w:type="spellEnd"/>
          </w:p>
          <w:p w:rsidR="00A045BE" w:rsidRPr="00707127" w:rsidRDefault="00A045BE" w:rsidP="0046452D">
            <w:pPr>
              <w:rPr>
                <w:sz w:val="18"/>
                <w:szCs w:val="18"/>
                <w:lang w:val="en-US"/>
              </w:rPr>
            </w:pPr>
            <w:r w:rsidRPr="00707127">
              <w:rPr>
                <w:sz w:val="18"/>
                <w:szCs w:val="18"/>
                <w:lang w:val="en-US"/>
              </w:rPr>
              <w:t>asphalt</w:t>
            </w:r>
          </w:p>
        </w:tc>
        <w:tc>
          <w:tcPr>
            <w:tcW w:w="887" w:type="dxa"/>
          </w:tcPr>
          <w:p w:rsidR="00A045BE" w:rsidRPr="00707127" w:rsidRDefault="00A045BE" w:rsidP="000D356E">
            <w:pPr>
              <w:rPr>
                <w:sz w:val="18"/>
                <w:szCs w:val="18"/>
                <w:lang w:val="en-US"/>
              </w:rPr>
            </w:pPr>
            <w:del w:id="190" w:author="Ruben Jongejan" w:date="2015-06-24T09:43:00Z">
              <w:r w:rsidRPr="00707127" w:rsidDel="000D356E">
                <w:rPr>
                  <w:sz w:val="18"/>
                  <w:szCs w:val="18"/>
                  <w:lang w:val="en-US"/>
                </w:rPr>
                <w:delText>kPa</w:delText>
              </w:r>
            </w:del>
            <w:proofErr w:type="spellStart"/>
            <w:ins w:id="191" w:author="Ruben Jongejan" w:date="2015-06-24T09:43:00Z">
              <w:r>
                <w:rPr>
                  <w:sz w:val="18"/>
                  <w:szCs w:val="18"/>
                  <w:lang w:val="en-US"/>
                </w:rPr>
                <w:t>MPa</w:t>
              </w:r>
            </w:ins>
            <w:proofErr w:type="spellEnd"/>
          </w:p>
        </w:tc>
        <w:tc>
          <w:tcPr>
            <w:tcW w:w="2666" w:type="dxa"/>
          </w:tcPr>
          <w:p w:rsidR="00A045BE" w:rsidRPr="00707127" w:rsidRDefault="00A045BE" w:rsidP="0046452D">
            <w:pPr>
              <w:rPr>
                <w:sz w:val="18"/>
                <w:szCs w:val="18"/>
                <w:lang w:val="en-US"/>
              </w:rPr>
            </w:pPr>
            <w:r w:rsidRPr="0033403E">
              <w:rPr>
                <w:sz w:val="18"/>
                <w:szCs w:val="18"/>
                <w:lang w:val="en-US"/>
              </w:rPr>
              <w:t>representative value</w:t>
            </w:r>
          </w:p>
        </w:tc>
      </w:tr>
      <w:tr w:rsidR="00A045BE" w:rsidRPr="00707127" w:rsidTr="00565160">
        <w:tc>
          <w:tcPr>
            <w:tcW w:w="741" w:type="dxa"/>
          </w:tcPr>
          <w:p w:rsidR="00A045BE" w:rsidRPr="00707127" w:rsidRDefault="00A045BE" w:rsidP="0046452D">
            <w:pPr>
              <w:rPr>
                <w:sz w:val="18"/>
                <w:szCs w:val="18"/>
                <w:lang w:val="en-US"/>
              </w:rPr>
            </w:pPr>
            <w:proofErr w:type="spellStart"/>
            <w:r w:rsidRPr="00707127">
              <w:rPr>
                <w:sz w:val="18"/>
                <w:szCs w:val="18"/>
                <w:lang w:val="en-US"/>
              </w:rPr>
              <w:t>alfa</w:t>
            </w:r>
            <w:proofErr w:type="spellEnd"/>
          </w:p>
        </w:tc>
        <w:tc>
          <w:tcPr>
            <w:tcW w:w="1675" w:type="dxa"/>
          </w:tcPr>
          <w:p w:rsidR="00A045BE" w:rsidRPr="00707127" w:rsidRDefault="00A045BE" w:rsidP="0046452D">
            <w:pPr>
              <w:rPr>
                <w:sz w:val="18"/>
                <w:szCs w:val="18"/>
                <w:lang w:val="en-US"/>
              </w:rPr>
            </w:pPr>
            <w:r w:rsidRPr="00707127">
              <w:rPr>
                <w:sz w:val="18"/>
                <w:szCs w:val="18"/>
                <w:lang w:val="en-US"/>
              </w:rPr>
              <w:t>Fatigue parameter α</w:t>
            </w:r>
          </w:p>
        </w:tc>
        <w:tc>
          <w:tcPr>
            <w:tcW w:w="2401" w:type="dxa"/>
          </w:tcPr>
          <w:p w:rsidR="00A045BE" w:rsidRPr="00707127" w:rsidRDefault="00A045BE" w:rsidP="0046452D">
            <w:pPr>
              <w:rPr>
                <w:sz w:val="18"/>
                <w:szCs w:val="18"/>
                <w:lang w:val="en-US"/>
              </w:rPr>
            </w:pPr>
            <w:proofErr w:type="spellStart"/>
            <w:r w:rsidRPr="00707127">
              <w:rPr>
                <w:sz w:val="18"/>
                <w:szCs w:val="18"/>
                <w:lang w:val="en-US"/>
              </w:rPr>
              <w:t>Vermoeiings</w:t>
            </w:r>
            <w:proofErr w:type="spellEnd"/>
            <w:r>
              <w:rPr>
                <w:sz w:val="18"/>
                <w:szCs w:val="18"/>
                <w:lang w:val="en-US"/>
              </w:rPr>
              <w:t>-</w:t>
            </w:r>
            <w:r w:rsidRPr="00707127">
              <w:rPr>
                <w:sz w:val="18"/>
                <w:szCs w:val="18"/>
                <w:lang w:val="en-US"/>
              </w:rPr>
              <w:t xml:space="preserve">parameter α </w:t>
            </w:r>
          </w:p>
        </w:tc>
        <w:tc>
          <w:tcPr>
            <w:tcW w:w="887" w:type="dxa"/>
          </w:tcPr>
          <w:p w:rsidR="00A045BE" w:rsidRPr="00707127" w:rsidRDefault="00A045BE" w:rsidP="0046452D">
            <w:pPr>
              <w:rPr>
                <w:sz w:val="18"/>
                <w:szCs w:val="18"/>
                <w:lang w:val="en-US"/>
              </w:rPr>
            </w:pPr>
          </w:p>
        </w:tc>
        <w:tc>
          <w:tcPr>
            <w:tcW w:w="2666" w:type="dxa"/>
          </w:tcPr>
          <w:p w:rsidR="00A045BE" w:rsidRPr="00707127" w:rsidRDefault="00A045BE" w:rsidP="0046452D">
            <w:pPr>
              <w:rPr>
                <w:sz w:val="18"/>
                <w:szCs w:val="18"/>
                <w:lang w:val="en-US"/>
              </w:rPr>
            </w:pPr>
            <w:r w:rsidRPr="0033403E">
              <w:rPr>
                <w:sz w:val="18"/>
                <w:szCs w:val="18"/>
                <w:lang w:val="en-US"/>
              </w:rPr>
              <w:t>representative value</w:t>
            </w:r>
          </w:p>
        </w:tc>
      </w:tr>
      <w:tr w:rsidR="00A045BE" w:rsidRPr="00707127" w:rsidTr="00565160">
        <w:tc>
          <w:tcPr>
            <w:tcW w:w="741" w:type="dxa"/>
          </w:tcPr>
          <w:p w:rsidR="00A045BE" w:rsidRPr="00707127" w:rsidRDefault="00A045BE" w:rsidP="0046452D">
            <w:pPr>
              <w:rPr>
                <w:sz w:val="18"/>
                <w:szCs w:val="18"/>
                <w:lang w:val="en-US"/>
              </w:rPr>
            </w:pPr>
            <w:r w:rsidRPr="00707127">
              <w:rPr>
                <w:sz w:val="18"/>
                <w:szCs w:val="18"/>
                <w:lang w:val="en-US"/>
              </w:rPr>
              <w:t>beta</w:t>
            </w:r>
          </w:p>
        </w:tc>
        <w:tc>
          <w:tcPr>
            <w:tcW w:w="1675" w:type="dxa"/>
          </w:tcPr>
          <w:p w:rsidR="00A045BE" w:rsidRPr="00707127" w:rsidRDefault="00A045BE" w:rsidP="0046452D">
            <w:pPr>
              <w:rPr>
                <w:sz w:val="18"/>
                <w:szCs w:val="18"/>
                <w:lang w:val="en-US"/>
              </w:rPr>
            </w:pPr>
            <w:r w:rsidRPr="00707127">
              <w:rPr>
                <w:sz w:val="18"/>
                <w:szCs w:val="18"/>
                <w:lang w:val="en-US"/>
              </w:rPr>
              <w:t>Fatigue parameter β</w:t>
            </w:r>
          </w:p>
        </w:tc>
        <w:tc>
          <w:tcPr>
            <w:tcW w:w="2401" w:type="dxa"/>
          </w:tcPr>
          <w:p w:rsidR="00A045BE" w:rsidRPr="00707127" w:rsidRDefault="00A045BE" w:rsidP="0046452D">
            <w:pPr>
              <w:rPr>
                <w:sz w:val="18"/>
                <w:szCs w:val="18"/>
                <w:lang w:val="en-US"/>
              </w:rPr>
            </w:pPr>
            <w:proofErr w:type="spellStart"/>
            <w:r w:rsidRPr="00707127">
              <w:rPr>
                <w:sz w:val="18"/>
                <w:szCs w:val="18"/>
                <w:lang w:val="en-US"/>
              </w:rPr>
              <w:t>Vermoeiings</w:t>
            </w:r>
            <w:proofErr w:type="spellEnd"/>
            <w:r>
              <w:rPr>
                <w:sz w:val="18"/>
                <w:szCs w:val="18"/>
                <w:lang w:val="en-US"/>
              </w:rPr>
              <w:t>-</w:t>
            </w:r>
            <w:r w:rsidRPr="00707127">
              <w:rPr>
                <w:sz w:val="18"/>
                <w:szCs w:val="18"/>
                <w:lang w:val="en-US"/>
              </w:rPr>
              <w:t>parameter β</w:t>
            </w:r>
          </w:p>
        </w:tc>
        <w:tc>
          <w:tcPr>
            <w:tcW w:w="887" w:type="dxa"/>
          </w:tcPr>
          <w:p w:rsidR="00A045BE" w:rsidRPr="00707127" w:rsidRDefault="00A045BE" w:rsidP="0046452D">
            <w:pPr>
              <w:rPr>
                <w:sz w:val="18"/>
                <w:szCs w:val="18"/>
                <w:lang w:val="en-US"/>
              </w:rPr>
            </w:pPr>
          </w:p>
        </w:tc>
        <w:tc>
          <w:tcPr>
            <w:tcW w:w="2666" w:type="dxa"/>
          </w:tcPr>
          <w:p w:rsidR="00A045BE" w:rsidRPr="00707127" w:rsidRDefault="00A045BE" w:rsidP="0046452D">
            <w:pPr>
              <w:rPr>
                <w:sz w:val="18"/>
                <w:szCs w:val="18"/>
                <w:lang w:val="en-US"/>
              </w:rPr>
            </w:pPr>
            <w:r w:rsidRPr="0033403E">
              <w:rPr>
                <w:sz w:val="18"/>
                <w:szCs w:val="18"/>
                <w:lang w:val="en-US"/>
              </w:rPr>
              <w:t>representative value</w:t>
            </w:r>
          </w:p>
        </w:tc>
      </w:tr>
      <w:tr w:rsidR="00A045BE" w:rsidRPr="00707127" w:rsidTr="00565160">
        <w:tc>
          <w:tcPr>
            <w:tcW w:w="741" w:type="dxa"/>
          </w:tcPr>
          <w:p w:rsidR="00A045BE" w:rsidRPr="00707127" w:rsidRDefault="00A045BE" w:rsidP="0046452D">
            <w:pPr>
              <w:rPr>
                <w:sz w:val="18"/>
                <w:szCs w:val="18"/>
                <w:vertAlign w:val="subscript"/>
                <w:lang w:val="en-US"/>
              </w:rPr>
            </w:pPr>
            <w:proofErr w:type="spellStart"/>
            <w:r w:rsidRPr="00707127">
              <w:rPr>
                <w:sz w:val="18"/>
                <w:szCs w:val="18"/>
                <w:lang w:val="en-US"/>
              </w:rPr>
              <w:t>σ</w:t>
            </w:r>
            <w:r w:rsidRPr="00707127">
              <w:rPr>
                <w:sz w:val="18"/>
                <w:szCs w:val="18"/>
                <w:vertAlign w:val="subscript"/>
                <w:lang w:val="en-US"/>
              </w:rPr>
              <w:t>b</w:t>
            </w:r>
            <w:proofErr w:type="spellEnd"/>
          </w:p>
        </w:tc>
        <w:tc>
          <w:tcPr>
            <w:tcW w:w="1675" w:type="dxa"/>
          </w:tcPr>
          <w:p w:rsidR="00A045BE" w:rsidRPr="00707127" w:rsidRDefault="00A045BE" w:rsidP="0046452D">
            <w:pPr>
              <w:rPr>
                <w:sz w:val="18"/>
                <w:szCs w:val="18"/>
                <w:lang w:val="en-US"/>
              </w:rPr>
            </w:pPr>
            <w:r w:rsidRPr="00707127">
              <w:rPr>
                <w:sz w:val="18"/>
                <w:szCs w:val="18"/>
                <w:lang w:val="en-US"/>
              </w:rPr>
              <w:t>Cracking strength</w:t>
            </w:r>
          </w:p>
        </w:tc>
        <w:tc>
          <w:tcPr>
            <w:tcW w:w="2401" w:type="dxa"/>
          </w:tcPr>
          <w:p w:rsidR="00A045BE" w:rsidRPr="00707127" w:rsidRDefault="00A045BE" w:rsidP="0046452D">
            <w:pPr>
              <w:rPr>
                <w:sz w:val="18"/>
                <w:szCs w:val="18"/>
                <w:lang w:val="en-US"/>
              </w:rPr>
            </w:pPr>
            <w:proofErr w:type="spellStart"/>
            <w:r w:rsidRPr="00707127">
              <w:rPr>
                <w:sz w:val="18"/>
                <w:szCs w:val="18"/>
                <w:lang w:val="en-US"/>
              </w:rPr>
              <w:t>Breuksterkte</w:t>
            </w:r>
            <w:proofErr w:type="spellEnd"/>
          </w:p>
        </w:tc>
        <w:tc>
          <w:tcPr>
            <w:tcW w:w="887" w:type="dxa"/>
          </w:tcPr>
          <w:p w:rsidR="00A045BE" w:rsidRPr="00707127" w:rsidRDefault="00A045BE" w:rsidP="0046452D">
            <w:pPr>
              <w:rPr>
                <w:sz w:val="18"/>
                <w:szCs w:val="18"/>
                <w:vertAlign w:val="superscript"/>
                <w:lang w:val="en-US"/>
              </w:rPr>
            </w:pPr>
            <w:del w:id="192" w:author="Ruben Jongejan" w:date="2015-06-24T09:43:00Z">
              <w:r w:rsidRPr="00707127" w:rsidDel="000D356E">
                <w:rPr>
                  <w:sz w:val="18"/>
                  <w:szCs w:val="18"/>
                  <w:lang w:val="en-US"/>
                </w:rPr>
                <w:delText>N/mm</w:delText>
              </w:r>
              <w:r w:rsidRPr="00707127" w:rsidDel="000D356E">
                <w:rPr>
                  <w:sz w:val="18"/>
                  <w:szCs w:val="18"/>
                  <w:vertAlign w:val="superscript"/>
                  <w:lang w:val="en-US"/>
                </w:rPr>
                <w:delText>2</w:delText>
              </w:r>
            </w:del>
            <w:proofErr w:type="spellStart"/>
            <w:ins w:id="193" w:author="Ruben Jongejan" w:date="2015-06-24T09:43:00Z">
              <w:r>
                <w:rPr>
                  <w:sz w:val="18"/>
                  <w:szCs w:val="18"/>
                  <w:lang w:val="en-US"/>
                </w:rPr>
                <w:t>MPa</w:t>
              </w:r>
            </w:ins>
            <w:proofErr w:type="spellEnd"/>
          </w:p>
        </w:tc>
        <w:tc>
          <w:tcPr>
            <w:tcW w:w="2666" w:type="dxa"/>
          </w:tcPr>
          <w:p w:rsidR="00A045BE" w:rsidRPr="00707127" w:rsidRDefault="00A045BE" w:rsidP="0046452D">
            <w:pPr>
              <w:rPr>
                <w:sz w:val="18"/>
                <w:szCs w:val="18"/>
                <w:lang w:val="en-US"/>
              </w:rPr>
            </w:pPr>
            <w:r w:rsidRPr="0033403E">
              <w:rPr>
                <w:sz w:val="18"/>
                <w:szCs w:val="18"/>
                <w:lang w:val="en-US"/>
              </w:rPr>
              <w:t>representative value</w:t>
            </w:r>
          </w:p>
        </w:tc>
      </w:tr>
      <w:tr w:rsidR="00A045BE" w:rsidRPr="00707127" w:rsidTr="00565160">
        <w:tc>
          <w:tcPr>
            <w:tcW w:w="741" w:type="dxa"/>
          </w:tcPr>
          <w:p w:rsidR="00A045BE" w:rsidRPr="00707127" w:rsidRDefault="00A045BE" w:rsidP="0046452D">
            <w:pPr>
              <w:rPr>
                <w:sz w:val="18"/>
                <w:szCs w:val="18"/>
                <w:lang w:val="en-US"/>
              </w:rPr>
            </w:pPr>
            <w:r>
              <w:rPr>
                <w:sz w:val="18"/>
                <w:szCs w:val="18"/>
                <w:lang w:val="en-US"/>
              </w:rPr>
              <w:t>h</w:t>
            </w:r>
          </w:p>
        </w:tc>
        <w:tc>
          <w:tcPr>
            <w:tcW w:w="1675" w:type="dxa"/>
          </w:tcPr>
          <w:p w:rsidR="00A045BE" w:rsidRPr="00707127" w:rsidRDefault="00A045BE" w:rsidP="0046452D">
            <w:pPr>
              <w:rPr>
                <w:sz w:val="18"/>
                <w:szCs w:val="18"/>
                <w:lang w:val="en-US"/>
              </w:rPr>
            </w:pPr>
            <w:r>
              <w:rPr>
                <w:sz w:val="18"/>
                <w:szCs w:val="18"/>
                <w:lang w:val="en-US"/>
              </w:rPr>
              <w:t>Water level</w:t>
            </w:r>
          </w:p>
        </w:tc>
        <w:tc>
          <w:tcPr>
            <w:tcW w:w="2401" w:type="dxa"/>
          </w:tcPr>
          <w:p w:rsidR="00A045BE" w:rsidRPr="00707127" w:rsidRDefault="00A045BE" w:rsidP="0046452D">
            <w:pPr>
              <w:rPr>
                <w:sz w:val="18"/>
                <w:szCs w:val="18"/>
                <w:lang w:val="en-US"/>
              </w:rPr>
            </w:pPr>
            <w:proofErr w:type="spellStart"/>
            <w:r>
              <w:rPr>
                <w:sz w:val="18"/>
                <w:szCs w:val="18"/>
                <w:lang w:val="en-US"/>
              </w:rPr>
              <w:t>Waterstand</w:t>
            </w:r>
            <w:proofErr w:type="spellEnd"/>
            <w:r>
              <w:rPr>
                <w:sz w:val="18"/>
                <w:szCs w:val="18"/>
                <w:lang w:val="en-US"/>
              </w:rPr>
              <w:t xml:space="preserve"> </w:t>
            </w:r>
          </w:p>
        </w:tc>
        <w:tc>
          <w:tcPr>
            <w:tcW w:w="887" w:type="dxa"/>
          </w:tcPr>
          <w:p w:rsidR="00A045BE" w:rsidRPr="00707127" w:rsidRDefault="00A045BE" w:rsidP="0046452D">
            <w:pPr>
              <w:rPr>
                <w:sz w:val="18"/>
                <w:szCs w:val="18"/>
                <w:lang w:val="en-US"/>
              </w:rPr>
            </w:pPr>
            <w:r>
              <w:rPr>
                <w:sz w:val="18"/>
                <w:szCs w:val="18"/>
                <w:lang w:val="en-US"/>
              </w:rPr>
              <w:t>m NAP</w:t>
            </w:r>
          </w:p>
        </w:tc>
        <w:tc>
          <w:tcPr>
            <w:tcW w:w="2666" w:type="dxa"/>
          </w:tcPr>
          <w:p w:rsidR="00A045BE" w:rsidRPr="00707127" w:rsidRDefault="00A045BE" w:rsidP="0046452D">
            <w:pPr>
              <w:rPr>
                <w:sz w:val="18"/>
                <w:szCs w:val="18"/>
                <w:lang w:val="en-US"/>
              </w:rPr>
            </w:pPr>
            <w:r>
              <w:rPr>
                <w:sz w:val="18"/>
                <w:szCs w:val="18"/>
                <w:lang w:val="en-US"/>
              </w:rPr>
              <w:t>from Hydra-Ring</w:t>
            </w:r>
          </w:p>
        </w:tc>
      </w:tr>
    </w:tbl>
    <w:p w:rsidR="000D356E" w:rsidRPr="00340617" w:rsidRDefault="000D356E" w:rsidP="0004477D"/>
    <w:p w:rsidR="0004477D" w:rsidRDefault="0004477D" w:rsidP="0004477D">
      <w:pPr>
        <w:ind w:left="510"/>
      </w:pPr>
      <w:r>
        <w:t>A fixed input parameter is:</w:t>
      </w:r>
    </w:p>
    <w:p w:rsidR="0004477D" w:rsidRDefault="0004477D" w:rsidP="0004477D"/>
    <w:tbl>
      <w:tblPr>
        <w:tblStyle w:val="dTable"/>
        <w:tblW w:w="8358" w:type="dxa"/>
        <w:tblInd w:w="572" w:type="dxa"/>
        <w:tblLayout w:type="fixed"/>
        <w:tblLook w:val="04A0" w:firstRow="1" w:lastRow="0" w:firstColumn="1" w:lastColumn="0" w:noHBand="0" w:noVBand="1"/>
      </w:tblPr>
      <w:tblGrid>
        <w:gridCol w:w="601"/>
        <w:gridCol w:w="1358"/>
        <w:gridCol w:w="1991"/>
        <w:gridCol w:w="817"/>
        <w:gridCol w:w="1310"/>
        <w:gridCol w:w="1279"/>
        <w:gridCol w:w="1002"/>
      </w:tblGrid>
      <w:tr w:rsidR="0004477D" w:rsidRPr="00AD5D74" w:rsidTr="0046452D">
        <w:trPr>
          <w:cnfStyle w:val="100000000000" w:firstRow="1" w:lastRow="0" w:firstColumn="0" w:lastColumn="0" w:oddVBand="0" w:evenVBand="0" w:oddHBand="0" w:evenHBand="0" w:firstRowFirstColumn="0" w:firstRowLastColumn="0" w:lastRowFirstColumn="0" w:lastRowLastColumn="0"/>
        </w:trPr>
        <w:tc>
          <w:tcPr>
            <w:tcW w:w="601" w:type="dxa"/>
            <w:shd w:val="clear" w:color="auto" w:fill="auto"/>
          </w:tcPr>
          <w:p w:rsidR="0004477D" w:rsidRPr="00AD5D74" w:rsidRDefault="0004477D" w:rsidP="0046452D">
            <w:pPr>
              <w:rPr>
                <w:b w:val="0"/>
                <w:sz w:val="18"/>
                <w:szCs w:val="18"/>
                <w:lang w:val="en-US"/>
              </w:rPr>
            </w:pPr>
            <w:r w:rsidRPr="00AD5D74">
              <w:rPr>
                <w:b w:val="0"/>
                <w:sz w:val="18"/>
                <w:szCs w:val="18"/>
                <w:lang w:val="en-US"/>
              </w:rPr>
              <w:t>nu</w:t>
            </w:r>
          </w:p>
        </w:tc>
        <w:tc>
          <w:tcPr>
            <w:tcW w:w="1358" w:type="dxa"/>
            <w:shd w:val="clear" w:color="auto" w:fill="auto"/>
          </w:tcPr>
          <w:p w:rsidR="0004477D" w:rsidRPr="00AD5D74" w:rsidRDefault="0004477D" w:rsidP="0046452D">
            <w:pPr>
              <w:rPr>
                <w:b w:val="0"/>
                <w:sz w:val="18"/>
                <w:szCs w:val="18"/>
                <w:lang w:val="en-US"/>
              </w:rPr>
            </w:pPr>
            <w:r w:rsidRPr="00AD5D74">
              <w:rPr>
                <w:b w:val="0"/>
                <w:sz w:val="18"/>
                <w:szCs w:val="18"/>
                <w:lang w:val="en-US"/>
              </w:rPr>
              <w:t>Poisson ratio</w:t>
            </w:r>
          </w:p>
        </w:tc>
        <w:tc>
          <w:tcPr>
            <w:tcW w:w="1991" w:type="dxa"/>
            <w:shd w:val="clear" w:color="auto" w:fill="auto"/>
          </w:tcPr>
          <w:p w:rsidR="0004477D" w:rsidRPr="00AD5D74" w:rsidRDefault="0004477D" w:rsidP="0046452D">
            <w:pPr>
              <w:rPr>
                <w:b w:val="0"/>
                <w:sz w:val="18"/>
                <w:szCs w:val="18"/>
                <w:lang w:val="en-US"/>
              </w:rPr>
            </w:pPr>
            <w:r w:rsidRPr="00AD5D74">
              <w:rPr>
                <w:b w:val="0"/>
                <w:sz w:val="18"/>
                <w:szCs w:val="18"/>
                <w:lang w:val="en-US"/>
              </w:rPr>
              <w:t>Poisson ratio</w:t>
            </w:r>
          </w:p>
        </w:tc>
        <w:tc>
          <w:tcPr>
            <w:tcW w:w="817" w:type="dxa"/>
            <w:shd w:val="clear" w:color="auto" w:fill="auto"/>
          </w:tcPr>
          <w:p w:rsidR="0004477D" w:rsidRPr="00AD5D74" w:rsidRDefault="0004477D" w:rsidP="0046452D">
            <w:pPr>
              <w:rPr>
                <w:b w:val="0"/>
                <w:sz w:val="18"/>
                <w:szCs w:val="18"/>
                <w:lang w:val="en-US"/>
              </w:rPr>
            </w:pPr>
            <w:r w:rsidRPr="00AD5D74">
              <w:rPr>
                <w:b w:val="0"/>
                <w:sz w:val="18"/>
                <w:szCs w:val="18"/>
                <w:lang w:val="en-US"/>
              </w:rPr>
              <w:t>-</w:t>
            </w:r>
          </w:p>
        </w:tc>
        <w:tc>
          <w:tcPr>
            <w:tcW w:w="1310" w:type="dxa"/>
            <w:shd w:val="clear" w:color="auto" w:fill="auto"/>
          </w:tcPr>
          <w:p w:rsidR="0004477D" w:rsidRPr="00AD5D74" w:rsidRDefault="0004477D" w:rsidP="0046452D">
            <w:pPr>
              <w:rPr>
                <w:b w:val="0"/>
                <w:sz w:val="18"/>
                <w:szCs w:val="18"/>
                <w:lang w:val="en-US"/>
              </w:rPr>
            </w:pPr>
            <w:r w:rsidRPr="00AD5D74">
              <w:rPr>
                <w:b w:val="0"/>
                <w:sz w:val="18"/>
                <w:szCs w:val="18"/>
                <w:lang w:val="en-US"/>
              </w:rPr>
              <w:t>D</w:t>
            </w:r>
          </w:p>
        </w:tc>
        <w:tc>
          <w:tcPr>
            <w:tcW w:w="1279" w:type="dxa"/>
            <w:shd w:val="clear" w:color="auto" w:fill="auto"/>
          </w:tcPr>
          <w:p w:rsidR="0004477D" w:rsidRPr="00AD5D74" w:rsidRDefault="0004477D" w:rsidP="0046452D">
            <w:pPr>
              <w:rPr>
                <w:b w:val="0"/>
                <w:sz w:val="18"/>
                <w:szCs w:val="18"/>
                <w:lang w:val="en-US"/>
              </w:rPr>
            </w:pPr>
            <w:r w:rsidRPr="00AD5D74">
              <w:rPr>
                <w:b w:val="0"/>
                <w:sz w:val="18"/>
                <w:szCs w:val="18"/>
                <w:lang w:val="en-US"/>
              </w:rPr>
              <w:t>0.35</w:t>
            </w:r>
          </w:p>
        </w:tc>
        <w:tc>
          <w:tcPr>
            <w:tcW w:w="1002" w:type="dxa"/>
            <w:shd w:val="clear" w:color="auto" w:fill="auto"/>
          </w:tcPr>
          <w:p w:rsidR="0004477D" w:rsidRPr="00AD5D74" w:rsidRDefault="0004477D" w:rsidP="0046452D">
            <w:pPr>
              <w:rPr>
                <w:b w:val="0"/>
                <w:sz w:val="18"/>
                <w:szCs w:val="18"/>
                <w:lang w:val="en-US"/>
              </w:rPr>
            </w:pPr>
            <w:r w:rsidRPr="00AD5D74">
              <w:rPr>
                <w:b w:val="0"/>
                <w:sz w:val="18"/>
                <w:szCs w:val="18"/>
                <w:lang w:val="en-US"/>
              </w:rPr>
              <w:t>-</w:t>
            </w:r>
          </w:p>
        </w:tc>
      </w:tr>
    </w:tbl>
    <w:p w:rsidR="0004477D" w:rsidRDefault="0004477D" w:rsidP="0004477D"/>
    <w:p w:rsidR="0004477D" w:rsidRDefault="0004477D" w:rsidP="0004477D">
      <w:pPr>
        <w:ind w:left="510"/>
      </w:pPr>
      <w:r>
        <w:t xml:space="preserve">This fixed value should be displayed, but only advanced users should be able to modify it. </w:t>
      </w:r>
    </w:p>
    <w:p w:rsidR="0004477D" w:rsidRDefault="0004477D" w:rsidP="0004477D">
      <w:pPr>
        <w:ind w:left="510"/>
      </w:pPr>
    </w:p>
    <w:p w:rsidR="0004477D" w:rsidRDefault="0004477D" w:rsidP="0004477D">
      <w:pPr>
        <w:numPr>
          <w:ilvl w:val="0"/>
          <w:numId w:val="18"/>
        </w:numPr>
      </w:pPr>
      <w:r>
        <w:t>For each section (“</w:t>
      </w:r>
      <w:proofErr w:type="spellStart"/>
      <w:r>
        <w:t>vak</w:t>
      </w:r>
      <w:proofErr w:type="spellEnd"/>
      <w:r>
        <w:t xml:space="preserve">”), </w:t>
      </w:r>
      <w:proofErr w:type="spellStart"/>
      <w:r>
        <w:t>Ringtoets</w:t>
      </w:r>
      <w:proofErr w:type="spellEnd"/>
      <w:r>
        <w:t xml:space="preserve"> should calculate the </w:t>
      </w:r>
      <w:r>
        <w:sym w:font="Symbol" w:char="F062"/>
      </w:r>
      <w:r>
        <w:t xml:space="preserve">-dependent safety factor as follows, based on the user-defined coefficient of variation of the cracking strength </w:t>
      </w:r>
      <w:proofErr w:type="spellStart"/>
      <w:r w:rsidRPr="00EE6DB9">
        <w:rPr>
          <w:rFonts w:ascii="Times New Roman" w:hAnsi="Times New Roman" w:cs="Times New Roman"/>
        </w:rPr>
        <w:t>CoV</w:t>
      </w:r>
      <w:proofErr w:type="spellEnd"/>
      <w:r w:rsidRPr="00EE6DB9">
        <w:rPr>
          <w:rFonts w:ascii="Times New Roman" w:hAnsi="Times New Roman" w:cs="Times New Roman"/>
        </w:rPr>
        <w:t>(</w:t>
      </w:r>
      <w:r w:rsidRPr="00EE6DB9">
        <w:rPr>
          <w:rFonts w:ascii="Times New Roman" w:hAnsi="Times New Roman" w:cs="Times New Roman"/>
        </w:rPr>
        <w:sym w:font="Symbol" w:char="F073"/>
      </w:r>
      <w:r w:rsidRPr="00EE6DB9">
        <w:rPr>
          <w:rFonts w:ascii="Times New Roman" w:hAnsi="Times New Roman" w:cs="Times New Roman"/>
          <w:vertAlign w:val="subscript"/>
        </w:rPr>
        <w:t>b</w:t>
      </w:r>
      <w:r w:rsidRPr="00EE6DB9">
        <w:rPr>
          <w:rFonts w:ascii="Times New Roman" w:hAnsi="Times New Roman" w:cs="Times New Roman"/>
        </w:rPr>
        <w:t>)</w:t>
      </w:r>
      <w:r>
        <w:t xml:space="preserve"> (“</w:t>
      </w:r>
      <w:proofErr w:type="spellStart"/>
      <w:r>
        <w:t>breuksterkte</w:t>
      </w:r>
      <w:proofErr w:type="spellEnd"/>
      <w:r>
        <w:t>”):</w:t>
      </w:r>
    </w:p>
    <w:p w:rsidR="0004477D" w:rsidRDefault="0004477D" w:rsidP="0004477D">
      <w:pPr>
        <w:ind w:left="510"/>
      </w:pPr>
    </w:p>
    <w:p w:rsidR="0004477D" w:rsidRPr="00D045B7" w:rsidRDefault="0004477D" w:rsidP="0004477D">
      <w:pPr>
        <w:ind w:left="510"/>
      </w:pPr>
      <w:r w:rsidRPr="003F3F50">
        <w:rPr>
          <w:position w:val="-30"/>
        </w:rPr>
        <w:object w:dxaOrig="5319" w:dyaOrig="700">
          <v:shape id="_x0000_i1050" type="#_x0000_t75" style="width:255.75pt;height:35.25pt" o:ole="">
            <v:imagedata r:id="rId78" o:title=""/>
          </v:shape>
          <o:OLEObject Type="Embed" ProgID="Equation.DSMT4" ShapeID="_x0000_i1050" DrawAspect="Content" ObjectID="_1507550366" r:id="rId79"/>
        </w:object>
      </w:r>
      <w:r w:rsidRPr="00D045B7">
        <w:tab/>
      </w:r>
      <w:r w:rsidRPr="00D045B7">
        <w:tab/>
      </w:r>
      <w:r>
        <w:tab/>
      </w:r>
      <w:r w:rsidRPr="00D045B7">
        <w:tab/>
      </w:r>
      <w:commentRangeStart w:id="194"/>
      <w:r w:rsidRPr="00D045B7">
        <w:t>(3.2.</w:t>
      </w:r>
      <w:r>
        <w:t>6</w:t>
      </w:r>
      <w:r w:rsidRPr="00D045B7">
        <w:t>)</w:t>
      </w:r>
      <w:commentRangeEnd w:id="194"/>
      <w:r w:rsidR="00C47823">
        <w:rPr>
          <w:rStyle w:val="CommentReference"/>
        </w:rPr>
        <w:commentReference w:id="194"/>
      </w:r>
    </w:p>
    <w:p w:rsidR="0004477D" w:rsidDel="000D356E" w:rsidRDefault="0004477D" w:rsidP="0004477D">
      <w:pPr>
        <w:ind w:left="510"/>
        <w:rPr>
          <w:del w:id="195" w:author="Ruben Jongejan" w:date="2015-06-24T09:50:00Z"/>
        </w:rPr>
      </w:pPr>
      <w:del w:id="196" w:author="Ruben Jongejan" w:date="2015-06-24T09:50:00Z">
        <w:r w:rsidDel="000D356E">
          <w:delText xml:space="preserve">With </w:delText>
        </w:r>
      </w:del>
    </w:p>
    <w:p w:rsidR="0004477D" w:rsidDel="000D356E" w:rsidRDefault="0004477D" w:rsidP="0004477D">
      <w:pPr>
        <w:ind w:left="510"/>
        <w:rPr>
          <w:del w:id="197" w:author="Ruben Jongejan" w:date="2015-06-24T09:50:00Z"/>
        </w:rPr>
      </w:pPr>
    </w:p>
    <w:p w:rsidR="0004477D" w:rsidDel="000D356E" w:rsidRDefault="0004477D" w:rsidP="0004477D">
      <w:pPr>
        <w:ind w:left="510"/>
        <w:rPr>
          <w:del w:id="198" w:author="Ruben Jongejan" w:date="2015-06-24T09:50:00Z"/>
        </w:rPr>
      </w:pPr>
    </w:p>
    <w:p w:rsidR="0004477D" w:rsidRPr="00E0535D" w:rsidRDefault="0004477D" w:rsidP="00A045BE">
      <w:pPr>
        <w:ind w:left="510"/>
      </w:pPr>
      <w:r>
        <w:t xml:space="preserve">The value for </w:t>
      </w:r>
      <w:proofErr w:type="spellStart"/>
      <w:proofErr w:type="gramStart"/>
      <w:r w:rsidRPr="00E0535D">
        <w:rPr>
          <w:rFonts w:ascii="Times New Roman" w:hAnsi="Times New Roman" w:cs="Times New Roman"/>
        </w:rPr>
        <w:t>CoV</w:t>
      </w:r>
      <w:proofErr w:type="spellEnd"/>
      <w:r w:rsidRPr="00E0535D">
        <w:rPr>
          <w:rFonts w:ascii="Times New Roman" w:hAnsi="Times New Roman" w:cs="Times New Roman"/>
        </w:rPr>
        <w:t>(</w:t>
      </w:r>
      <w:proofErr w:type="spellStart"/>
      <w:proofErr w:type="gramEnd"/>
      <w:r w:rsidRPr="00E0535D">
        <w:rPr>
          <w:rFonts w:ascii="Times New Roman" w:hAnsi="Times New Roman" w:cs="Times New Roman"/>
        </w:rPr>
        <w:t>σ</w:t>
      </w:r>
      <w:r w:rsidRPr="00E0535D">
        <w:rPr>
          <w:rFonts w:ascii="Times New Roman" w:hAnsi="Times New Roman" w:cs="Times New Roman"/>
          <w:vertAlign w:val="subscript"/>
        </w:rPr>
        <w:t>b</w:t>
      </w:r>
      <w:proofErr w:type="spellEnd"/>
      <w:r w:rsidRPr="00E0535D">
        <w:rPr>
          <w:rFonts w:ascii="Times New Roman" w:hAnsi="Times New Roman" w:cs="Times New Roman"/>
        </w:rPr>
        <w:t xml:space="preserve">) </w:t>
      </w:r>
      <w:r>
        <w:t>should be given as input by the user.</w:t>
      </w:r>
      <w:ins w:id="199" w:author="Ruben Jongejan" w:date="2015-06-24T10:03:00Z">
        <w:r w:rsidR="00A045BE">
          <w:t xml:space="preserve"> Because this input parameter is not a representative value, it has not been </w:t>
        </w:r>
      </w:ins>
      <w:ins w:id="200" w:author="Ruben Jongejan" w:date="2015-06-24T16:54:00Z">
        <w:r w:rsidR="000A461A">
          <w:t>included</w:t>
        </w:r>
      </w:ins>
      <w:ins w:id="201" w:author="Ruben Jongejan" w:date="2015-06-24T10:04:00Z">
        <w:r w:rsidR="00A045BE">
          <w:t xml:space="preserve"> in </w:t>
        </w:r>
      </w:ins>
      <w:r w:rsidR="00A045BE">
        <w:fldChar w:fldCharType="begin"/>
      </w:r>
      <w:r w:rsidR="00A045BE">
        <w:instrText xml:space="preserve"> REF _Ref415055963 </w:instrText>
      </w:r>
      <w:r w:rsidR="00A045BE">
        <w:fldChar w:fldCharType="separate"/>
      </w:r>
      <w:r w:rsidR="004C7F69" w:rsidRPr="00394FC0">
        <w:t xml:space="preserve">Table </w:t>
      </w:r>
      <w:r w:rsidR="004C7F69">
        <w:rPr>
          <w:noProof/>
        </w:rPr>
        <w:t>3</w:t>
      </w:r>
      <w:r w:rsidR="004C7F69">
        <w:t>.</w:t>
      </w:r>
      <w:r w:rsidR="004C7F69">
        <w:rPr>
          <w:noProof/>
        </w:rPr>
        <w:t>6</w:t>
      </w:r>
      <w:r w:rsidR="00A045BE">
        <w:fldChar w:fldCharType="end"/>
      </w:r>
      <w:r w:rsidR="00A045BE">
        <w:t>.</w:t>
      </w:r>
    </w:p>
    <w:p w:rsidR="0004477D" w:rsidRDefault="0004477D" w:rsidP="0004477D">
      <w:pPr>
        <w:ind w:left="510"/>
      </w:pPr>
    </w:p>
    <w:p w:rsidR="0004477D" w:rsidRDefault="0004477D" w:rsidP="0004477D">
      <w:pPr>
        <w:ind w:left="510"/>
      </w:pPr>
      <w:r>
        <w:t>An overview of the resulting safety factors for each section (“</w:t>
      </w:r>
      <w:proofErr w:type="spellStart"/>
      <w:r>
        <w:t>vak</w:t>
      </w:r>
      <w:proofErr w:type="spellEnd"/>
      <w:r>
        <w:t>”) should be provided.</w:t>
      </w:r>
    </w:p>
    <w:p w:rsidR="0004477D" w:rsidRDefault="0004477D" w:rsidP="0004477D"/>
    <w:p w:rsidR="0004477D" w:rsidRDefault="0004477D" w:rsidP="0004477D">
      <w:pPr>
        <w:numPr>
          <w:ilvl w:val="0"/>
          <w:numId w:val="18"/>
        </w:numPr>
      </w:pPr>
      <w:r>
        <w:t>For each section (“</w:t>
      </w:r>
      <w:proofErr w:type="spellStart"/>
      <w:r>
        <w:t>vak</w:t>
      </w:r>
      <w:proofErr w:type="spellEnd"/>
      <w:r>
        <w:t xml:space="preserve">”), </w:t>
      </w:r>
      <w:proofErr w:type="spellStart"/>
      <w:r>
        <w:t>Ringtoets</w:t>
      </w:r>
      <w:proofErr w:type="spellEnd"/>
      <w:r>
        <w:t xml:space="preserve"> should calculate the Miner sum based on representative values, see requirement </w:t>
      </w:r>
      <w:r>
        <w:fldChar w:fldCharType="begin"/>
      </w:r>
      <w:r>
        <w:instrText xml:space="preserve"> REF _Ref413854653 \n \h </w:instrText>
      </w:r>
      <w:r>
        <w:fldChar w:fldCharType="separate"/>
      </w:r>
      <w:r w:rsidR="004C7F69">
        <w:t>26</w:t>
      </w:r>
      <w:r>
        <w:fldChar w:fldCharType="end"/>
      </w:r>
      <w:r>
        <w:t>. The calculated value should be displayed.</w:t>
      </w:r>
    </w:p>
    <w:p w:rsidR="0004477D" w:rsidRDefault="0004477D" w:rsidP="0004477D">
      <w:pPr>
        <w:ind w:left="510"/>
      </w:pPr>
    </w:p>
    <w:p w:rsidR="0004477D" w:rsidRDefault="0004477D" w:rsidP="0004477D">
      <w:pPr>
        <w:numPr>
          <w:ilvl w:val="0"/>
          <w:numId w:val="18"/>
        </w:numPr>
      </w:pPr>
      <w:r>
        <w:t>The following quantity (a stability factor) should be calculated:</w:t>
      </w:r>
    </w:p>
    <w:p w:rsidR="0004477D" w:rsidRDefault="0004477D" w:rsidP="0004477D"/>
    <w:p w:rsidR="0004477D" w:rsidRDefault="0004477D" w:rsidP="0004477D">
      <w:pPr>
        <w:ind w:left="510"/>
        <w:rPr>
          <w:position w:val="-12"/>
        </w:rPr>
      </w:pPr>
      <w:r w:rsidRPr="004D48FC">
        <w:rPr>
          <w:position w:val="-30"/>
        </w:rPr>
        <w:object w:dxaOrig="2340" w:dyaOrig="680">
          <v:shape id="_x0000_i1051" type="#_x0000_t75" style="width:119.25pt;height:31.5pt" o:ole="">
            <v:imagedata r:id="rId80" o:title=""/>
          </v:shape>
          <o:OLEObject Type="Embed" ProgID="Equation.DSMT4" ShapeID="_x0000_i1051" DrawAspect="Content" ObjectID="_1507550367" r:id="rId81"/>
        </w:object>
      </w:r>
      <w:r>
        <w:rPr>
          <w:position w:val="-32"/>
          <w:lang w:val="en-US"/>
        </w:rPr>
        <w:tab/>
      </w:r>
      <w:r>
        <w:rPr>
          <w:position w:val="-32"/>
          <w:lang w:val="en-US"/>
        </w:rPr>
        <w:tab/>
      </w:r>
      <w:r>
        <w:rPr>
          <w:position w:val="-32"/>
          <w:lang w:val="en-US"/>
        </w:rPr>
        <w:tab/>
      </w:r>
      <w:r>
        <w:rPr>
          <w:position w:val="-32"/>
          <w:lang w:val="en-US"/>
        </w:rPr>
        <w:tab/>
      </w:r>
      <w:r>
        <w:rPr>
          <w:position w:val="-32"/>
          <w:lang w:val="en-US"/>
        </w:rPr>
        <w:tab/>
      </w:r>
      <w:r>
        <w:rPr>
          <w:position w:val="-32"/>
          <w:lang w:val="en-US"/>
        </w:rPr>
        <w:tab/>
      </w:r>
      <w:r>
        <w:rPr>
          <w:position w:val="-32"/>
          <w:lang w:val="en-US"/>
        </w:rPr>
        <w:tab/>
      </w:r>
      <w:commentRangeStart w:id="202"/>
      <w:r>
        <w:rPr>
          <w:position w:val="-32"/>
          <w:lang w:val="en-US"/>
        </w:rPr>
        <w:t>(3.2.8)</w:t>
      </w:r>
      <w:commentRangeEnd w:id="202"/>
      <w:r w:rsidR="00C47823">
        <w:rPr>
          <w:rStyle w:val="CommentReference"/>
        </w:rPr>
        <w:commentReference w:id="202"/>
      </w:r>
    </w:p>
    <w:p w:rsidR="0004477D" w:rsidRDefault="0004477D" w:rsidP="0004477D">
      <w:pPr>
        <w:ind w:left="510"/>
        <w:rPr>
          <w:position w:val="-12"/>
        </w:rPr>
      </w:pPr>
    </w:p>
    <w:p w:rsidR="0004477D" w:rsidRDefault="0004477D" w:rsidP="0004477D">
      <w:pPr>
        <w:ind w:left="510"/>
      </w:pPr>
      <w:r>
        <w:rPr>
          <w:position w:val="-12"/>
        </w:rPr>
        <w:t xml:space="preserve">When </w:t>
      </w:r>
      <w:proofErr w:type="spellStart"/>
      <w:r w:rsidRPr="000441D0">
        <w:rPr>
          <w:rFonts w:ascii="Times New Roman" w:hAnsi="Times New Roman" w:cs="Times New Roman"/>
          <w:i/>
          <w:position w:val="-12"/>
        </w:rPr>
        <w:t>SF</w:t>
      </w:r>
      <w:r>
        <w:rPr>
          <w:rFonts w:ascii="Times New Roman" w:hAnsi="Times New Roman" w:cs="Times New Roman"/>
          <w:i/>
          <w:position w:val="-12"/>
          <w:vertAlign w:val="subscript"/>
        </w:rPr>
        <w:t>asph</w:t>
      </w:r>
      <w:proofErr w:type="spellEnd"/>
      <w:r>
        <w:rPr>
          <w:rFonts w:ascii="Times New Roman" w:hAnsi="Times New Roman" w:cs="Times New Roman"/>
          <w:i/>
          <w:position w:val="-12"/>
        </w:rPr>
        <w:t xml:space="preserve"> </w:t>
      </w:r>
      <w:r>
        <w:rPr>
          <w:position w:val="-12"/>
        </w:rPr>
        <w:sym w:font="Symbol" w:char="F0B3"/>
      </w:r>
      <w:r>
        <w:rPr>
          <w:position w:val="-12"/>
        </w:rPr>
        <w:t xml:space="preserve"> 1, the section (“</w:t>
      </w:r>
      <w:proofErr w:type="spellStart"/>
      <w:r>
        <w:rPr>
          <w:position w:val="-12"/>
        </w:rPr>
        <w:t>vak</w:t>
      </w:r>
      <w:proofErr w:type="spellEnd"/>
      <w:r>
        <w:rPr>
          <w:position w:val="-12"/>
        </w:rPr>
        <w:t xml:space="preserve">”) passes the semi-probabilistic assessment, otherwise it does not. The value of </w:t>
      </w:r>
      <w:proofErr w:type="spellStart"/>
      <w:r w:rsidRPr="000441D0">
        <w:rPr>
          <w:rFonts w:ascii="Times New Roman" w:hAnsi="Times New Roman" w:cs="Times New Roman"/>
          <w:i/>
          <w:position w:val="-12"/>
        </w:rPr>
        <w:t>SF</w:t>
      </w:r>
      <w:r>
        <w:rPr>
          <w:rFonts w:ascii="Times New Roman" w:hAnsi="Times New Roman" w:cs="Times New Roman"/>
          <w:i/>
          <w:position w:val="-12"/>
          <w:vertAlign w:val="subscript"/>
        </w:rPr>
        <w:t>asph</w:t>
      </w:r>
      <w:proofErr w:type="spellEnd"/>
      <w:r w:rsidRPr="000441D0">
        <w:rPr>
          <w:position w:val="-12"/>
        </w:rPr>
        <w:t xml:space="preserve"> </w:t>
      </w:r>
      <w:r>
        <w:rPr>
          <w:position w:val="-12"/>
        </w:rPr>
        <w:t xml:space="preserve">should be displayed. When </w:t>
      </w:r>
      <w:proofErr w:type="spellStart"/>
      <w:r w:rsidRPr="000441D0">
        <w:rPr>
          <w:rFonts w:ascii="Times New Roman" w:hAnsi="Times New Roman" w:cs="Times New Roman"/>
          <w:i/>
          <w:position w:val="-12"/>
        </w:rPr>
        <w:t>SF</w:t>
      </w:r>
      <w:r>
        <w:rPr>
          <w:rFonts w:ascii="Times New Roman" w:hAnsi="Times New Roman" w:cs="Times New Roman"/>
          <w:i/>
          <w:position w:val="-12"/>
          <w:vertAlign w:val="subscript"/>
        </w:rPr>
        <w:t>asph</w:t>
      </w:r>
      <w:proofErr w:type="spellEnd"/>
      <w:r>
        <w:rPr>
          <w:rFonts w:ascii="Times New Roman" w:hAnsi="Times New Roman" w:cs="Times New Roman"/>
          <w:i/>
          <w:position w:val="-12"/>
        </w:rPr>
        <w:t xml:space="preserve"> </w:t>
      </w:r>
      <w:r>
        <w:rPr>
          <w:position w:val="-12"/>
        </w:rPr>
        <w:t>&lt; 1, this should be clearly marked.</w:t>
      </w:r>
    </w:p>
    <w:p w:rsidR="0004477D" w:rsidRDefault="0004477D" w:rsidP="0004477D">
      <w:pPr>
        <w:ind w:left="510"/>
      </w:pPr>
    </w:p>
    <w:p w:rsidR="0004477D" w:rsidRPr="00D66E0D" w:rsidRDefault="0004477D" w:rsidP="0004477D">
      <w:pPr>
        <w:numPr>
          <w:ilvl w:val="0"/>
          <w:numId w:val="18"/>
        </w:numPr>
      </w:pPr>
      <w:r>
        <w:t>If the significant wave height (</w:t>
      </w:r>
      <w:proofErr w:type="spellStart"/>
      <w:r w:rsidRPr="004A7C25">
        <w:rPr>
          <w:rFonts w:ascii="Times New Roman" w:hAnsi="Times New Roman" w:cs="Times New Roman"/>
          <w:i/>
        </w:rPr>
        <w:t>H</w:t>
      </w:r>
      <w:r w:rsidRPr="004A7C25">
        <w:rPr>
          <w:rFonts w:ascii="Times New Roman" w:hAnsi="Times New Roman" w:cs="Times New Roman"/>
          <w:i/>
          <w:vertAlign w:val="subscript"/>
        </w:rPr>
        <w:t>s</w:t>
      </w:r>
      <w:proofErr w:type="spellEnd"/>
      <w:r>
        <w:t xml:space="preserve">) is &gt; 3 meters or the </w:t>
      </w:r>
      <w:proofErr w:type="spellStart"/>
      <w:proofErr w:type="gramStart"/>
      <w:r>
        <w:t>CoV</w:t>
      </w:r>
      <w:proofErr w:type="spellEnd"/>
      <w:r>
        <w:t>(</w:t>
      </w:r>
      <w:proofErr w:type="spellStart"/>
      <w:proofErr w:type="gramEnd"/>
      <w:r>
        <w:t>σ</w:t>
      </w:r>
      <w:r>
        <w:rPr>
          <w:vertAlign w:val="subscript"/>
        </w:rPr>
        <w:t>b</w:t>
      </w:r>
      <w:proofErr w:type="spellEnd"/>
      <w:r>
        <w:t xml:space="preserve">) &gt; 0.35 the revetment doesn't pass the assessment. There should be a box for both conditions in case they are not satisfied. If this box is marked by the user the assessment result should be set to ‘not passed’. </w:t>
      </w:r>
    </w:p>
    <w:p w:rsidR="00E83E66" w:rsidRDefault="00E83E66" w:rsidP="00C673C0">
      <w:pPr>
        <w:ind w:left="510"/>
      </w:pPr>
    </w:p>
    <w:p w:rsidR="002B2ADA" w:rsidRDefault="002B2ADA" w:rsidP="002B2ADA">
      <w:pPr>
        <w:pStyle w:val="Heading3"/>
      </w:pPr>
      <w:bookmarkStart w:id="203" w:name="_Toc418243310"/>
      <w:r>
        <w:t>Revetment failure: block revetments</w:t>
      </w:r>
      <w:bookmarkEnd w:id="203"/>
    </w:p>
    <w:p w:rsidR="002B2ADA" w:rsidRDefault="002B2ADA" w:rsidP="002B2ADA">
      <w:pPr>
        <w:pStyle w:val="ListParagraph"/>
      </w:pPr>
    </w:p>
    <w:p w:rsidR="00DE4493" w:rsidRDefault="00712377" w:rsidP="001667AF">
      <w:pPr>
        <w:numPr>
          <w:ilvl w:val="0"/>
          <w:numId w:val="18"/>
        </w:numPr>
      </w:pPr>
      <w:r>
        <w:t xml:space="preserve">The representative loading conditions should </w:t>
      </w:r>
      <w:r w:rsidR="00D748F5">
        <w:t>be obtained from the</w:t>
      </w:r>
      <w:r>
        <w:t xml:space="preserve"> Q-varia</w:t>
      </w:r>
      <w:r w:rsidR="004450AF">
        <w:t>nt in Hydra-Ring, for an exceeda</w:t>
      </w:r>
      <w:r>
        <w:t xml:space="preserve">nce probability equal to the maximum allowable probability of flooding. </w:t>
      </w:r>
      <w:r w:rsidR="00A848DF">
        <w:t>All other Steentoets variables are representative values that users should be able to specify directly (i.e. users will not have to define distributions).</w:t>
      </w:r>
    </w:p>
    <w:p w:rsidR="00712377" w:rsidRDefault="00712377" w:rsidP="00712377">
      <w:pPr>
        <w:ind w:left="510"/>
      </w:pPr>
    </w:p>
    <w:p w:rsidR="003176BD" w:rsidRDefault="00A848DF" w:rsidP="00A848DF">
      <w:pPr>
        <w:numPr>
          <w:ilvl w:val="0"/>
          <w:numId w:val="18"/>
        </w:numPr>
        <w:rPr>
          <w:ins w:id="204" w:author="Ruben Jongejan" w:date="2015-06-24T09:52:00Z"/>
        </w:rPr>
      </w:pPr>
      <w:r>
        <w:t xml:space="preserve">The representative value of the block thickness should be divided by a </w:t>
      </w:r>
      <w:r>
        <w:sym w:font="Symbol" w:char="F062"/>
      </w:r>
      <w:r>
        <w:t xml:space="preserve">-dependent safety factor. The </w:t>
      </w:r>
      <w:r>
        <w:sym w:font="Symbol" w:char="F062"/>
      </w:r>
      <w:r>
        <w:t>-dependent safety factor depends on the amount of residual strength.</w:t>
      </w:r>
      <w:ins w:id="205" w:author="Ruben Jongejan" w:date="2015-06-24T09:52:00Z">
        <w:r w:rsidR="003176BD">
          <w:t xml:space="preserve"> </w:t>
        </w:r>
      </w:ins>
    </w:p>
    <w:p w:rsidR="003176BD" w:rsidRDefault="003176BD" w:rsidP="003176BD">
      <w:pPr>
        <w:pStyle w:val="ListParagraph"/>
        <w:rPr>
          <w:ins w:id="206" w:author="Ruben Jongejan" w:date="2015-06-24T09:52:00Z"/>
        </w:rPr>
      </w:pPr>
    </w:p>
    <w:p w:rsidR="00712377" w:rsidRPr="003176BD" w:rsidRDefault="003176BD" w:rsidP="003176BD">
      <w:pPr>
        <w:ind w:left="510"/>
        <w:rPr>
          <w:i/>
          <w:rPrChange w:id="207" w:author="Ruben Jongejan" w:date="2015-06-24T09:52:00Z">
            <w:rPr/>
          </w:rPrChange>
        </w:rPr>
      </w:pPr>
      <w:ins w:id="208" w:author="Ruben Jongejan" w:date="2015-06-24T09:52:00Z">
        <w:r w:rsidRPr="003176BD">
          <w:rPr>
            <w:i/>
            <w:rPrChange w:id="209" w:author="Ruben Jongejan" w:date="2015-06-24T09:52:00Z">
              <w:rPr/>
            </w:rPrChange>
          </w:rPr>
          <w:t xml:space="preserve">A list of safety factors or an equation governing the </w:t>
        </w:r>
        <w:r w:rsidRPr="003176BD">
          <w:rPr>
            <w:i/>
            <w:rPrChange w:id="210" w:author="Ruben Jongejan" w:date="2015-06-24T09:52:00Z">
              <w:rPr/>
            </w:rPrChange>
          </w:rPr>
          <w:sym w:font="Symbol" w:char="F062"/>
        </w:r>
        <w:r w:rsidRPr="003176BD">
          <w:rPr>
            <w:i/>
            <w:rPrChange w:id="211" w:author="Ruben Jongejan" w:date="2015-06-24T09:52:00Z">
              <w:rPr/>
            </w:rPrChange>
          </w:rPr>
          <w:t>-dependent safety factor will be provided by Cluster C.</w:t>
        </w:r>
      </w:ins>
    </w:p>
    <w:p w:rsidR="00A848DF" w:rsidRDefault="00A848DF" w:rsidP="00A848DF">
      <w:pPr>
        <w:pStyle w:val="ListParagraph"/>
      </w:pPr>
    </w:p>
    <w:p w:rsidR="00A848DF" w:rsidDel="003176BD" w:rsidRDefault="00A848DF" w:rsidP="00A848DF">
      <w:pPr>
        <w:numPr>
          <w:ilvl w:val="0"/>
          <w:numId w:val="23"/>
        </w:numPr>
        <w:rPr>
          <w:del w:id="212" w:author="Ruben Jongejan" w:date="2015-06-24T09:51:00Z"/>
        </w:rPr>
      </w:pPr>
      <w:del w:id="213" w:author="Ruben Jongejan" w:date="2015-06-24T09:51:00Z">
        <w:r w:rsidDel="003176BD">
          <w:delText>For each section</w:delText>
        </w:r>
        <w:r w:rsidR="000806F5" w:rsidDel="003176BD">
          <w:delText xml:space="preserve"> (“vak”)</w:delText>
        </w:r>
        <w:r w:rsidDel="003176BD">
          <w:delText xml:space="preserve">, the </w:delText>
        </w:r>
        <w:r w:rsidDel="003176BD">
          <w:sym w:font="Symbol" w:char="F062"/>
        </w:r>
        <w:r w:rsidDel="003176BD">
          <w:delText xml:space="preserve">-dependent safety factor should be derived from </w:delText>
        </w:r>
        <w:r w:rsidR="000806F5" w:rsidDel="003176BD">
          <w:delText>an equation which has the following form:</w:delText>
        </w:r>
      </w:del>
    </w:p>
    <w:p w:rsidR="000806F5" w:rsidDel="003176BD" w:rsidRDefault="000806F5" w:rsidP="000806F5">
      <w:pPr>
        <w:ind w:left="510"/>
        <w:rPr>
          <w:del w:id="214" w:author="Ruben Jongejan" w:date="2015-06-24T09:51:00Z"/>
        </w:rPr>
      </w:pPr>
    </w:p>
    <w:p w:rsidR="000806F5" w:rsidDel="003176BD" w:rsidRDefault="008419A0" w:rsidP="00A848DF">
      <w:pPr>
        <w:ind w:firstLine="510"/>
        <w:rPr>
          <w:del w:id="215" w:author="Ruben Jongejan" w:date="2015-06-24T09:51:00Z"/>
        </w:rPr>
      </w:pPr>
      <w:del w:id="216" w:author="Ruben Jongejan" w:date="2015-06-24T09:51:00Z">
        <w:r w:rsidRPr="005335D6" w:rsidDel="003176BD">
          <w:rPr>
            <w:position w:val="-12"/>
            <w:sz w:val="18"/>
          </w:rPr>
          <w:object w:dxaOrig="2400" w:dyaOrig="340">
            <v:shape id="_x0000_i1052" type="#_x0000_t75" style="width:111pt;height:17.25pt" o:ole="">
              <v:imagedata r:id="rId82" o:title=""/>
            </v:shape>
            <o:OLEObject Type="Embed" ProgID="Equation.DSMT4" ShapeID="_x0000_i1052" DrawAspect="Content" ObjectID="_1507550368" r:id="rId83"/>
          </w:object>
        </w:r>
        <w:r w:rsidR="007C021E" w:rsidDel="003176BD">
          <w:rPr>
            <w:position w:val="-12"/>
            <w:sz w:val="18"/>
          </w:rPr>
          <w:tab/>
        </w:r>
        <w:r w:rsidR="007C021E" w:rsidDel="003176BD">
          <w:rPr>
            <w:position w:val="-12"/>
            <w:sz w:val="18"/>
          </w:rPr>
          <w:tab/>
        </w:r>
        <w:r w:rsidR="007C021E" w:rsidRPr="007C021E" w:rsidDel="003176BD">
          <w:tab/>
        </w:r>
        <w:r w:rsidR="007C021E" w:rsidRPr="007C021E" w:rsidDel="003176BD">
          <w:tab/>
        </w:r>
        <w:r w:rsidR="007C021E" w:rsidRPr="007C021E" w:rsidDel="003176BD">
          <w:tab/>
        </w:r>
        <w:r w:rsidR="007C021E" w:rsidRPr="007C021E" w:rsidDel="003176BD">
          <w:tab/>
        </w:r>
        <w:r w:rsidR="007C021E" w:rsidRPr="007C021E" w:rsidDel="003176BD">
          <w:tab/>
        </w:r>
        <w:r w:rsidR="007C021E" w:rsidRPr="007C021E" w:rsidDel="003176BD">
          <w:tab/>
          <w:delText>(3.2.</w:delText>
        </w:r>
        <w:r w:rsidR="00B46A94" w:rsidDel="003176BD">
          <w:delText>9</w:delText>
        </w:r>
        <w:r w:rsidR="007C021E" w:rsidRPr="007C021E" w:rsidDel="003176BD">
          <w:delText>)</w:delText>
        </w:r>
        <w:r w:rsidR="007C021E" w:rsidRPr="007C021E" w:rsidDel="003176BD">
          <w:tab/>
        </w:r>
        <w:r w:rsidR="007C021E" w:rsidDel="003176BD">
          <w:rPr>
            <w:position w:val="-32"/>
            <w:lang w:val="en-US"/>
          </w:rPr>
          <w:tab/>
        </w:r>
      </w:del>
    </w:p>
    <w:p w:rsidR="000806F5" w:rsidRPr="000806F5" w:rsidDel="003176BD" w:rsidRDefault="000806F5" w:rsidP="00A848DF">
      <w:pPr>
        <w:ind w:firstLine="510"/>
        <w:rPr>
          <w:del w:id="217" w:author="Ruben Jongejan" w:date="2015-06-24T09:51:00Z"/>
        </w:rPr>
      </w:pPr>
      <w:del w:id="218" w:author="Ruben Jongejan" w:date="2015-06-24T09:51:00Z">
        <w:r w:rsidRPr="000806F5" w:rsidDel="003176BD">
          <w:delText>with</w:delText>
        </w:r>
      </w:del>
    </w:p>
    <w:p w:rsidR="000806F5" w:rsidDel="003176BD" w:rsidRDefault="000806F5" w:rsidP="00A848DF">
      <w:pPr>
        <w:ind w:firstLine="510"/>
        <w:rPr>
          <w:del w:id="219" w:author="Ruben Jongejan" w:date="2015-06-24T09:51:00Z"/>
          <w:position w:val="-10"/>
          <w:sz w:val="18"/>
        </w:rPr>
      </w:pPr>
    </w:p>
    <w:p w:rsidR="00A848DF" w:rsidDel="003176BD" w:rsidRDefault="008419A0" w:rsidP="00A848DF">
      <w:pPr>
        <w:ind w:firstLine="510"/>
        <w:rPr>
          <w:del w:id="220" w:author="Ruben Jongejan" w:date="2015-06-24T09:51:00Z"/>
          <w:position w:val="-10"/>
          <w:sz w:val="18"/>
        </w:rPr>
      </w:pPr>
      <w:del w:id="221" w:author="Ruben Jongejan" w:date="2015-06-24T09:51:00Z">
        <w:r w:rsidRPr="001A799F" w:rsidDel="003176BD">
          <w:rPr>
            <w:position w:val="-10"/>
            <w:sz w:val="18"/>
          </w:rPr>
          <w:object w:dxaOrig="1660" w:dyaOrig="340">
            <v:shape id="_x0000_i1053" type="#_x0000_t75" style="width:83.25pt;height:17.25pt" o:ole="">
              <v:imagedata r:id="rId84" o:title=""/>
            </v:shape>
            <o:OLEObject Type="Embed" ProgID="Equation.DSMT4" ShapeID="_x0000_i1053" DrawAspect="Content" ObjectID="_1507550369" r:id="rId85"/>
          </w:object>
        </w:r>
        <w:r w:rsidR="00A848DF" w:rsidDel="003176BD">
          <w:rPr>
            <w:position w:val="-10"/>
            <w:sz w:val="18"/>
          </w:rPr>
          <w:delText xml:space="preserve">   </w:delText>
        </w:r>
        <w:r w:rsidR="00A848DF" w:rsidDel="003176BD">
          <w:delText xml:space="preserve"> and     </w:delText>
        </w:r>
        <w:r w:rsidRPr="000806F5" w:rsidDel="003176BD">
          <w:rPr>
            <w:position w:val="-28"/>
          </w:rPr>
          <w:object w:dxaOrig="2560" w:dyaOrig="680">
            <v:shape id="_x0000_i1054" type="#_x0000_t75" style="width:129pt;height:32.25pt" o:ole="">
              <v:imagedata r:id="rId86" o:title=""/>
            </v:shape>
            <o:OLEObject Type="Embed" ProgID="Equation.DSMT4" ShapeID="_x0000_i1054" DrawAspect="Content" ObjectID="_1507550370" r:id="rId87"/>
          </w:object>
        </w:r>
        <w:r w:rsidR="00A848DF" w:rsidDel="003176BD">
          <w:tab/>
        </w:r>
        <w:r w:rsidR="00A848DF" w:rsidDel="003176BD">
          <w:tab/>
        </w:r>
        <w:r w:rsidR="00A848DF" w:rsidDel="003176BD">
          <w:tab/>
        </w:r>
        <w:r w:rsidR="007C021E" w:rsidDel="003176BD">
          <w:tab/>
          <w:delText>(3.2.</w:delText>
        </w:r>
        <w:r w:rsidR="00B46A94" w:rsidDel="003176BD">
          <w:delText>10</w:delText>
        </w:r>
        <w:r w:rsidR="007C021E" w:rsidDel="003176BD">
          <w:delText>)</w:delText>
        </w:r>
      </w:del>
    </w:p>
    <w:p w:rsidR="00A848DF" w:rsidDel="003176BD" w:rsidRDefault="00A848DF" w:rsidP="00A848DF">
      <w:pPr>
        <w:rPr>
          <w:del w:id="222" w:author="Ruben Jongejan" w:date="2015-06-24T09:51:00Z"/>
        </w:rPr>
      </w:pPr>
    </w:p>
    <w:p w:rsidR="00A848DF" w:rsidDel="003176BD" w:rsidRDefault="00A848DF" w:rsidP="00A848DF">
      <w:pPr>
        <w:ind w:firstLine="510"/>
        <w:rPr>
          <w:del w:id="223" w:author="Ruben Jongejan" w:date="2015-06-24T09:51:00Z"/>
        </w:rPr>
      </w:pPr>
      <w:del w:id="224" w:author="Ruben Jongejan" w:date="2015-06-24T09:51:00Z">
        <w:r w:rsidDel="003176BD">
          <w:delText>where</w:delText>
        </w:r>
      </w:del>
    </w:p>
    <w:p w:rsidR="000806F5" w:rsidDel="003176BD" w:rsidRDefault="000806F5" w:rsidP="00A848DF">
      <w:pPr>
        <w:ind w:left="1230" w:hanging="720"/>
        <w:rPr>
          <w:del w:id="225" w:author="Ruben Jongejan" w:date="2015-06-24T09:51:00Z"/>
          <w:rFonts w:ascii="Times New Roman" w:hAnsi="Times New Roman" w:cs="Times New Roman"/>
          <w:i/>
        </w:rPr>
      </w:pPr>
      <w:del w:id="226" w:author="Ruben Jongejan" w:date="2015-06-24T09:51:00Z">
        <w:r w:rsidDel="003176BD">
          <w:rPr>
            <w:rFonts w:ascii="Times New Roman" w:hAnsi="Times New Roman" w:cs="Times New Roman"/>
            <w:i/>
          </w:rPr>
          <w:delText>a,b.c</w:delText>
        </w:r>
        <w:r w:rsidDel="003176BD">
          <w:rPr>
            <w:rFonts w:ascii="Times New Roman" w:hAnsi="Times New Roman" w:cs="Times New Roman"/>
            <w:i/>
          </w:rPr>
          <w:tab/>
        </w:r>
        <w:r w:rsidDel="003176BD">
          <w:delText>constants (still to be defined; eventually these should be default values in Ringtoets)</w:delText>
        </w:r>
      </w:del>
    </w:p>
    <w:p w:rsidR="00A848DF" w:rsidDel="003176BD" w:rsidRDefault="00A848DF" w:rsidP="00A848DF">
      <w:pPr>
        <w:ind w:left="1230" w:hanging="720"/>
        <w:rPr>
          <w:del w:id="227" w:author="Ruben Jongejan" w:date="2015-06-24T09:51:00Z"/>
        </w:rPr>
      </w:pPr>
      <w:del w:id="228" w:author="Ruben Jongejan" w:date="2015-06-24T09:51:00Z">
        <w:r w:rsidRPr="009940D3" w:rsidDel="003176BD">
          <w:rPr>
            <w:rFonts w:ascii="Times New Roman" w:hAnsi="Times New Roman" w:cs="Times New Roman"/>
            <w:i/>
          </w:rPr>
          <w:delText>f</w:delText>
        </w:r>
        <w:r w:rsidRPr="00BC71C6" w:rsidDel="003176BD">
          <w:delText xml:space="preserve"> </w:delText>
        </w:r>
        <w:r w:rsidDel="003176BD">
          <w:tab/>
        </w:r>
        <w:r w:rsidRPr="00BC71C6" w:rsidDel="003176BD">
          <w:delText xml:space="preserve">maximum allowable contribution of </w:delText>
        </w:r>
        <w:r w:rsidDel="003176BD">
          <w:delText>revetment failure</w:delText>
        </w:r>
        <w:r w:rsidRPr="00BC71C6" w:rsidDel="003176BD">
          <w:delText xml:space="preserve"> to the probability of flooding</w:delText>
        </w:r>
        <w:r w:rsidDel="003176BD">
          <w:delText xml:space="preserve"> (</w:delText>
        </w:r>
        <w:r w:rsidR="000806F5" w:rsidDel="003176BD">
          <w:delText>-</w:delText>
        </w:r>
        <w:r w:rsidDel="003176BD">
          <w:delText>)</w:delText>
        </w:r>
      </w:del>
    </w:p>
    <w:p w:rsidR="00A848DF" w:rsidDel="003176BD" w:rsidRDefault="00A848DF" w:rsidP="00A848DF">
      <w:pPr>
        <w:ind w:left="1230" w:hanging="720"/>
        <w:rPr>
          <w:del w:id="229" w:author="Ruben Jongejan" w:date="2015-06-24T09:51:00Z"/>
        </w:rPr>
      </w:pPr>
      <w:del w:id="230" w:author="Ruben Jongejan" w:date="2015-06-24T09:51:00Z">
        <w:r w:rsidRPr="00BC71C6" w:rsidDel="003176BD">
          <w:rPr>
            <w:rFonts w:ascii="Times New Roman" w:hAnsi="Times New Roman" w:cs="Times New Roman"/>
            <w:i/>
          </w:rPr>
          <w:delText>λ</w:delText>
        </w:r>
        <w:r w:rsidRPr="00653E61" w:rsidDel="003176BD">
          <w:rPr>
            <w:rFonts w:ascii="Times New Roman" w:hAnsi="Times New Roman" w:cs="Times New Roman"/>
            <w:vertAlign w:val="subscript"/>
          </w:rPr>
          <w:delText>1</w:delText>
        </w:r>
        <w:r w:rsidRPr="00BC71C6" w:rsidDel="003176BD">
          <w:delText xml:space="preserve"> </w:delText>
        </w:r>
        <w:r w:rsidDel="003176BD">
          <w:tab/>
          <w:delText xml:space="preserve">maximum allowable </w:delText>
        </w:r>
        <w:r w:rsidRPr="00BC71C6" w:rsidDel="003176BD">
          <w:delText xml:space="preserve">contribution of </w:delText>
        </w:r>
        <w:r w:rsidRPr="00F80642" w:rsidDel="003176BD">
          <w:delText>block revetments to the</w:delText>
        </w:r>
        <w:r w:rsidRPr="00BC71C6" w:rsidDel="003176BD">
          <w:delText xml:space="preserve"> probability of flooding due to revetment failures (all types)</w:delText>
        </w:r>
        <w:r w:rsidDel="003176BD">
          <w:delText xml:space="preserve"> (default </w:delText>
        </w:r>
        <w:r w:rsidRPr="00BC71C6" w:rsidDel="003176BD">
          <w:rPr>
            <w:rFonts w:ascii="Times New Roman" w:hAnsi="Times New Roman" w:cs="Times New Roman"/>
            <w:i/>
          </w:rPr>
          <w:delText>λ</w:delText>
        </w:r>
        <w:r w:rsidRPr="00653E61" w:rsidDel="003176BD">
          <w:rPr>
            <w:rFonts w:ascii="Times New Roman" w:hAnsi="Times New Roman" w:cs="Times New Roman"/>
            <w:vertAlign w:val="subscript"/>
          </w:rPr>
          <w:delText>1</w:delText>
        </w:r>
        <w:r w:rsidDel="003176BD">
          <w:delText>=0.5)</w:delText>
        </w:r>
      </w:del>
    </w:p>
    <w:p w:rsidR="00A848DF" w:rsidDel="003176BD" w:rsidRDefault="00A848DF" w:rsidP="00A848DF">
      <w:pPr>
        <w:ind w:left="1230" w:hanging="720"/>
        <w:rPr>
          <w:del w:id="231" w:author="Ruben Jongejan" w:date="2015-06-24T09:51:00Z"/>
        </w:rPr>
      </w:pPr>
      <w:del w:id="232" w:author="Ruben Jongejan" w:date="2015-06-24T09:51:00Z">
        <w:r w:rsidRPr="00BC71C6" w:rsidDel="003176BD">
          <w:rPr>
            <w:rFonts w:ascii="Times New Roman" w:hAnsi="Times New Roman" w:cs="Times New Roman"/>
            <w:i/>
          </w:rPr>
          <w:delText>λ</w:delText>
        </w:r>
        <w:r w:rsidRPr="00653E61" w:rsidDel="003176BD">
          <w:rPr>
            <w:rFonts w:ascii="Times New Roman" w:hAnsi="Times New Roman" w:cs="Times New Roman"/>
            <w:vertAlign w:val="subscript"/>
          </w:rPr>
          <w:delText>2</w:delText>
        </w:r>
        <w:r w:rsidRPr="00BC71C6" w:rsidDel="003176BD">
          <w:delText xml:space="preserve"> </w:delText>
        </w:r>
        <w:r w:rsidDel="003176BD">
          <w:tab/>
          <w:delText xml:space="preserve">maximum allowable </w:delText>
        </w:r>
        <w:r w:rsidRPr="00BC71C6" w:rsidDel="003176BD">
          <w:delText xml:space="preserve">contribution of failures of block revetments and erosion of filter and </w:delText>
        </w:r>
        <w:r w:rsidDel="003176BD">
          <w:delText>base</w:delText>
        </w:r>
        <w:r w:rsidRPr="00BC71C6" w:rsidDel="003176BD">
          <w:delText xml:space="preserve"> layers to the probability of flooding due to block revetment failure</w:delText>
        </w:r>
        <w:r w:rsidDel="003176BD">
          <w:delText xml:space="preserve"> (default</w:delText>
        </w:r>
        <w:r w:rsidRPr="00BC71C6" w:rsidDel="003176BD">
          <w:rPr>
            <w:rFonts w:ascii="Times New Roman" w:hAnsi="Times New Roman" w:cs="Times New Roman"/>
            <w:i/>
          </w:rPr>
          <w:delText xml:space="preserve"> λ</w:delText>
        </w:r>
        <w:r w:rsidRPr="00653E61" w:rsidDel="003176BD">
          <w:rPr>
            <w:rFonts w:ascii="Times New Roman" w:hAnsi="Times New Roman" w:cs="Times New Roman"/>
            <w:vertAlign w:val="subscript"/>
          </w:rPr>
          <w:delText>2</w:delText>
        </w:r>
        <w:r w:rsidDel="003176BD">
          <w:delText>=0.9)</w:delText>
        </w:r>
      </w:del>
    </w:p>
    <w:p w:rsidR="00A848DF" w:rsidDel="003176BD" w:rsidRDefault="00A848DF" w:rsidP="00A848DF">
      <w:pPr>
        <w:ind w:left="1230" w:hanging="720"/>
        <w:rPr>
          <w:del w:id="233" w:author="Ruben Jongejan" w:date="2015-06-24T09:51:00Z"/>
        </w:rPr>
      </w:pPr>
      <w:del w:id="234" w:author="Ruben Jongejan" w:date="2015-06-24T09:51:00Z">
        <w:r w:rsidRPr="00BC71C6" w:rsidDel="003176BD">
          <w:rPr>
            <w:rFonts w:ascii="Times New Roman" w:hAnsi="Times New Roman" w:cs="Times New Roman"/>
            <w:i/>
          </w:rPr>
          <w:delText>λ</w:delText>
        </w:r>
        <w:r w:rsidRPr="00653E61" w:rsidDel="003176BD">
          <w:rPr>
            <w:rFonts w:ascii="Times New Roman" w:hAnsi="Times New Roman" w:cs="Times New Roman"/>
            <w:vertAlign w:val="subscript"/>
          </w:rPr>
          <w:delText>3</w:delText>
        </w:r>
        <w:r w:rsidRPr="00BC71C6" w:rsidDel="003176BD">
          <w:delText xml:space="preserve"> </w:delText>
        </w:r>
        <w:r w:rsidDel="003176BD">
          <w:tab/>
          <w:delText xml:space="preserve">maximum allowable </w:delText>
        </w:r>
        <w:r w:rsidRPr="00BC71C6" w:rsidDel="003176BD">
          <w:delText xml:space="preserve">contribution of failures of block </w:delText>
        </w:r>
        <w:r w:rsidRPr="00F80642" w:rsidDel="003176BD">
          <w:delText xml:space="preserve">revetments caused by wave attack </w:delText>
        </w:r>
        <w:r w:rsidRPr="00BC71C6" w:rsidDel="003176BD">
          <w:delText>to the overall probability of failure of a block revetment</w:delText>
        </w:r>
        <w:r w:rsidDel="003176BD">
          <w:delText xml:space="preserve"> (default</w:delText>
        </w:r>
        <w:r w:rsidRPr="00BC71C6" w:rsidDel="003176BD">
          <w:rPr>
            <w:rFonts w:ascii="Times New Roman" w:hAnsi="Times New Roman" w:cs="Times New Roman"/>
            <w:i/>
          </w:rPr>
          <w:delText xml:space="preserve"> λ</w:delText>
        </w:r>
        <w:r w:rsidRPr="00653E61" w:rsidDel="003176BD">
          <w:rPr>
            <w:rFonts w:ascii="Times New Roman" w:hAnsi="Times New Roman" w:cs="Times New Roman"/>
            <w:vertAlign w:val="subscript"/>
          </w:rPr>
          <w:delText>3</w:delText>
        </w:r>
        <w:r w:rsidDel="003176BD">
          <w:delText>=0.7)</w:delText>
        </w:r>
      </w:del>
    </w:p>
    <w:p w:rsidR="00A848DF" w:rsidDel="003176BD" w:rsidRDefault="00A848DF" w:rsidP="00A848DF">
      <w:pPr>
        <w:ind w:left="1230" w:hanging="720"/>
        <w:rPr>
          <w:del w:id="235" w:author="Ruben Jongejan" w:date="2015-06-24T09:51:00Z"/>
        </w:rPr>
      </w:pPr>
      <w:del w:id="236" w:author="Ruben Jongejan" w:date="2015-06-24T09:51:00Z">
        <w:r w:rsidDel="003176BD">
          <w:rPr>
            <w:rFonts w:ascii="Times New Roman" w:hAnsi="Times New Roman" w:cs="Times New Roman"/>
            <w:i/>
          </w:rPr>
          <w:delText>P</w:delText>
        </w:r>
        <w:r w:rsidRPr="00813E3E" w:rsidDel="003176BD">
          <w:rPr>
            <w:rFonts w:ascii="Times New Roman" w:hAnsi="Times New Roman" w:cs="Times New Roman"/>
            <w:i/>
            <w:vertAlign w:val="subscript"/>
          </w:rPr>
          <w:delText>norm</w:delText>
        </w:r>
        <w:r w:rsidRPr="00BC71C6" w:rsidDel="003176BD">
          <w:delText xml:space="preserve"> </w:delText>
        </w:r>
        <w:r w:rsidDel="003176BD">
          <w:tab/>
          <w:delText>maximum allowable probability of failure (safety standard)</w:delText>
        </w:r>
      </w:del>
    </w:p>
    <w:p w:rsidR="00A848DF" w:rsidDel="003176BD" w:rsidRDefault="00A848DF" w:rsidP="000806F5">
      <w:pPr>
        <w:ind w:left="1230" w:hanging="720"/>
        <w:rPr>
          <w:del w:id="237" w:author="Ruben Jongejan" w:date="2015-06-24T09:51:00Z"/>
        </w:rPr>
      </w:pPr>
      <w:del w:id="238" w:author="Ruben Jongejan" w:date="2015-06-24T09:51:00Z">
        <w:r w:rsidRPr="004401D6" w:rsidDel="003176BD">
          <w:rPr>
            <w:rFonts w:ascii="Times New Roman" w:hAnsi="Times New Roman" w:cs="Times New Roman"/>
            <w:i/>
          </w:rPr>
          <w:delText>N</w:delText>
        </w:r>
        <w:r w:rsidDel="003176BD">
          <w:rPr>
            <w:rFonts w:ascii="Times New Roman" w:hAnsi="Times New Roman" w:cs="Times New Roman"/>
            <w:i/>
          </w:rPr>
          <w:tab/>
        </w:r>
        <w:r w:rsidRPr="00F80642" w:rsidDel="003176BD">
          <w:delText xml:space="preserve">number of independent, equivalent block revetments (default </w:delText>
        </w:r>
        <w:r w:rsidDel="003176BD">
          <w:rPr>
            <w:rFonts w:ascii="Times New Roman" w:hAnsi="Times New Roman" w:cs="Times New Roman"/>
            <w:i/>
          </w:rPr>
          <w:delText>N</w:delText>
        </w:r>
        <w:r w:rsidR="000806F5" w:rsidDel="003176BD">
          <w:delText>=4)</w:delText>
        </w:r>
      </w:del>
    </w:p>
    <w:p w:rsidR="00A848DF" w:rsidDel="003176BD" w:rsidRDefault="000806F5" w:rsidP="000806F5">
      <w:pPr>
        <w:tabs>
          <w:tab w:val="left" w:pos="2174"/>
        </w:tabs>
        <w:ind w:left="1230" w:hanging="720"/>
        <w:rPr>
          <w:del w:id="239" w:author="Ruben Jongejan" w:date="2015-06-24T09:51:00Z"/>
        </w:rPr>
      </w:pPr>
      <w:del w:id="240" w:author="Ruben Jongejan" w:date="2015-06-24T09:51:00Z">
        <w:r w:rsidDel="003176BD">
          <w:rPr>
            <w:rFonts w:ascii="Times New Roman" w:hAnsi="Times New Roman" w:cs="Times New Roman"/>
            <w:i/>
          </w:rPr>
          <w:delText>P</w:delText>
        </w:r>
        <w:r w:rsidDel="003176BD">
          <w:rPr>
            <w:rFonts w:ascii="Times New Roman" w:hAnsi="Times New Roman" w:cs="Times New Roman"/>
            <w:i/>
            <w:vertAlign w:val="subscript"/>
          </w:rPr>
          <w:delText>cond</w:delText>
        </w:r>
        <w:r w:rsidDel="003176BD">
          <w:rPr>
            <w:rFonts w:ascii="Times New Roman" w:hAnsi="Times New Roman" w:cs="Times New Roman"/>
          </w:rPr>
          <w:tab/>
        </w:r>
        <w:r w:rsidDel="003176BD">
          <w:delText>conditional probability of failure, depending on the residual strength (</w:delText>
        </w:r>
        <w:r w:rsidR="007C021E" w:rsidDel="003176BD">
          <w:delText>still to be defined; eventually these should be default values in Ringtoets</w:delText>
        </w:r>
        <w:r w:rsidDel="003176BD">
          <w:delText>)</w:delText>
        </w:r>
      </w:del>
    </w:p>
    <w:p w:rsidR="000806F5" w:rsidRPr="000806F5" w:rsidDel="003176BD" w:rsidRDefault="000806F5" w:rsidP="000806F5">
      <w:pPr>
        <w:ind w:firstLine="510"/>
        <w:rPr>
          <w:del w:id="241" w:author="Ruben Jongejan" w:date="2015-06-24T09:51:00Z"/>
        </w:rPr>
      </w:pPr>
    </w:p>
    <w:p w:rsidR="000806F5" w:rsidDel="003176BD" w:rsidRDefault="000806F5" w:rsidP="000806F5">
      <w:pPr>
        <w:tabs>
          <w:tab w:val="left" w:pos="540"/>
        </w:tabs>
        <w:ind w:left="510"/>
        <w:rPr>
          <w:del w:id="242" w:author="Ruben Jongejan" w:date="2015-06-24T09:51:00Z"/>
        </w:rPr>
      </w:pPr>
      <w:del w:id="243" w:author="Ruben Jongejan" w:date="2015-06-24T09:51:00Z">
        <w:r w:rsidRPr="000806F5" w:rsidDel="003176BD">
          <w:delText xml:space="preserve">All default values should be </w:delText>
        </w:r>
        <w:r w:rsidDel="003176BD">
          <w:delText>included in Ringtoets. Users should be able</w:delText>
        </w:r>
        <w:r w:rsidR="00D045B7" w:rsidDel="003176BD">
          <w:delText xml:space="preserve"> to view all parameter values. Only advanced u</w:delText>
        </w:r>
        <w:r w:rsidDel="003176BD">
          <w:delText xml:space="preserve">sers should be able to modify the default values. Deviations from the default values should be clearly marked. </w:delText>
        </w:r>
      </w:del>
    </w:p>
    <w:p w:rsidR="000806F5" w:rsidRDefault="000806F5" w:rsidP="000806F5">
      <w:pPr>
        <w:ind w:left="510"/>
      </w:pPr>
    </w:p>
    <w:p w:rsidR="000806F5" w:rsidRDefault="000806F5" w:rsidP="001667AF">
      <w:pPr>
        <w:numPr>
          <w:ilvl w:val="0"/>
          <w:numId w:val="23"/>
        </w:numPr>
      </w:pPr>
      <w:r>
        <w:t>There will be three conditional probabilities of failure, depending on the residual strength classification (high, medium, low).</w:t>
      </w:r>
      <w:r w:rsidR="007C021E">
        <w:t xml:space="preserve"> The three </w:t>
      </w:r>
      <w:r w:rsidR="007C021E">
        <w:sym w:font="Symbol" w:char="F062"/>
      </w:r>
      <w:r w:rsidR="007C021E">
        <w:t>-dependent safety factor</w:t>
      </w:r>
      <w:ins w:id="244" w:author="Ruben Jongejan" w:date="2015-06-24T09:52:00Z">
        <w:r w:rsidR="003176BD">
          <w:t>s</w:t>
        </w:r>
      </w:ins>
      <w:r w:rsidR="007C021E">
        <w:t xml:space="preserve"> for the three residual strength classes should be </w:t>
      </w:r>
      <w:r>
        <w:t xml:space="preserve">should be displayed (see also requirement </w:t>
      </w:r>
      <w:r>
        <w:fldChar w:fldCharType="begin"/>
      </w:r>
      <w:r>
        <w:instrText xml:space="preserve"> REF _Ref413852311 \n \h </w:instrText>
      </w:r>
      <w:r w:rsidR="001667AF">
        <w:instrText xml:space="preserve"> \* MERGEFORMAT </w:instrText>
      </w:r>
      <w:r>
        <w:fldChar w:fldCharType="separate"/>
      </w:r>
      <w:r w:rsidR="004C7F69">
        <w:t>7</w:t>
      </w:r>
      <w:r>
        <w:fldChar w:fldCharType="end"/>
      </w:r>
      <w:r>
        <w:t xml:space="preserve">). </w:t>
      </w:r>
    </w:p>
    <w:p w:rsidR="000806F5" w:rsidRDefault="000806F5" w:rsidP="000806F5">
      <w:pPr>
        <w:ind w:left="510"/>
      </w:pPr>
    </w:p>
    <w:p w:rsidR="007C021E" w:rsidRDefault="007C021E" w:rsidP="007C021E">
      <w:pPr>
        <w:numPr>
          <w:ilvl w:val="0"/>
          <w:numId w:val="23"/>
        </w:numPr>
      </w:pPr>
      <w:r>
        <w:t>The conditional probability of failure (</w:t>
      </w:r>
      <w:proofErr w:type="spellStart"/>
      <w:r>
        <w:rPr>
          <w:rFonts w:ascii="Times New Roman" w:hAnsi="Times New Roman" w:cs="Times New Roman"/>
          <w:i/>
        </w:rPr>
        <w:t>P</w:t>
      </w:r>
      <w:r>
        <w:rPr>
          <w:rFonts w:ascii="Times New Roman" w:hAnsi="Times New Roman" w:cs="Times New Roman"/>
          <w:i/>
          <w:vertAlign w:val="subscript"/>
        </w:rPr>
        <w:t>cond</w:t>
      </w:r>
      <w:proofErr w:type="spellEnd"/>
      <w:r>
        <w:t xml:space="preserve"> in equation (3.2.6)) for a particular section (“</w:t>
      </w:r>
      <w:proofErr w:type="spellStart"/>
      <w:r>
        <w:t>vak</w:t>
      </w:r>
      <w:proofErr w:type="spellEnd"/>
      <w:r>
        <w:t>”) will depend on:</w:t>
      </w:r>
    </w:p>
    <w:p w:rsidR="007C021E" w:rsidRDefault="007C021E" w:rsidP="007C021E">
      <w:pPr>
        <w:pStyle w:val="ListParagraph"/>
        <w:numPr>
          <w:ilvl w:val="0"/>
          <w:numId w:val="29"/>
        </w:numPr>
      </w:pPr>
      <w:r>
        <w:t>The significant wave height</w:t>
      </w:r>
    </w:p>
    <w:p w:rsidR="007C021E" w:rsidRDefault="007C021E" w:rsidP="007C021E">
      <w:pPr>
        <w:pStyle w:val="ListParagraph"/>
        <w:numPr>
          <w:ilvl w:val="0"/>
          <w:numId w:val="29"/>
        </w:numPr>
      </w:pPr>
      <w:r>
        <w:t>The thickness of the clay layer (relative to the slope)</w:t>
      </w:r>
    </w:p>
    <w:p w:rsidR="007C021E" w:rsidRDefault="007C021E" w:rsidP="007C021E">
      <w:pPr>
        <w:pStyle w:val="ListParagraph"/>
        <w:numPr>
          <w:ilvl w:val="0"/>
          <w:numId w:val="29"/>
        </w:numPr>
      </w:pPr>
      <w:r>
        <w:t>The width of the levee at the “</w:t>
      </w:r>
      <w:proofErr w:type="spellStart"/>
      <w:r>
        <w:t>toetspeil</w:t>
      </w:r>
      <w:proofErr w:type="spellEnd"/>
      <w:r>
        <w:t>” (water level with a probability of exceedance equal to the maximum allowable probability of flooding</w:t>
      </w:r>
      <w:r w:rsidR="00D045B7">
        <w:t>; this value could be taken from the “simple assessment” for the block revetment</w:t>
      </w:r>
      <w:r>
        <w:t>)</w:t>
      </w:r>
    </w:p>
    <w:p w:rsidR="007C021E" w:rsidRDefault="007C021E" w:rsidP="007C021E">
      <w:pPr>
        <w:ind w:left="510"/>
      </w:pPr>
    </w:p>
    <w:p w:rsidR="007C021E" w:rsidRPr="007C021E" w:rsidRDefault="007C021E" w:rsidP="007C021E">
      <w:pPr>
        <w:ind w:left="510"/>
        <w:rPr>
          <w:i/>
        </w:rPr>
      </w:pPr>
      <w:r w:rsidRPr="007C021E">
        <w:rPr>
          <w:i/>
        </w:rPr>
        <w:t xml:space="preserve">The </w:t>
      </w:r>
      <w:r>
        <w:rPr>
          <w:i/>
        </w:rPr>
        <w:t>precise</w:t>
      </w:r>
      <w:r w:rsidRPr="007C021E">
        <w:rPr>
          <w:i/>
        </w:rPr>
        <w:t xml:space="preserve"> formula</w:t>
      </w:r>
      <w:r w:rsidR="00D045B7">
        <w:rPr>
          <w:i/>
        </w:rPr>
        <w:t>e</w:t>
      </w:r>
      <w:r w:rsidRPr="007C021E">
        <w:rPr>
          <w:i/>
        </w:rPr>
        <w:t xml:space="preserve"> </w:t>
      </w:r>
      <w:r>
        <w:rPr>
          <w:i/>
        </w:rPr>
        <w:t>linking these variables to conditional probabilit</w:t>
      </w:r>
      <w:r w:rsidR="00D045B7">
        <w:rPr>
          <w:i/>
        </w:rPr>
        <w:t>ies</w:t>
      </w:r>
      <w:r>
        <w:rPr>
          <w:i/>
        </w:rPr>
        <w:t xml:space="preserve"> of failure </w:t>
      </w:r>
      <w:r w:rsidRPr="007C021E">
        <w:rPr>
          <w:i/>
        </w:rPr>
        <w:t>ha</w:t>
      </w:r>
      <w:r w:rsidR="00D045B7">
        <w:rPr>
          <w:i/>
        </w:rPr>
        <w:t xml:space="preserve">ve </w:t>
      </w:r>
      <w:r w:rsidRPr="007C021E">
        <w:rPr>
          <w:i/>
        </w:rPr>
        <w:t>not been established yet.</w:t>
      </w:r>
    </w:p>
    <w:p w:rsidR="007C021E" w:rsidRDefault="007C021E" w:rsidP="007C021E">
      <w:pPr>
        <w:ind w:left="510"/>
      </w:pPr>
    </w:p>
    <w:p w:rsidR="007C021E" w:rsidRPr="007C021E" w:rsidRDefault="001667AF" w:rsidP="007C021E">
      <w:pPr>
        <w:numPr>
          <w:ilvl w:val="0"/>
          <w:numId w:val="23"/>
        </w:numPr>
      </w:pPr>
      <w:r>
        <w:t xml:space="preserve">For the stability of block revetments layers under wave attack, Steentoets calculates a quantity called </w:t>
      </w:r>
      <w:r w:rsidRPr="001667AF">
        <w:rPr>
          <w:rFonts w:ascii="Times New Roman" w:hAnsi="Times New Roman" w:cs="Times New Roman"/>
          <w:i/>
        </w:rPr>
        <w:t>fgt</w:t>
      </w:r>
      <w:r>
        <w:t xml:space="preserve">. This quantity should be presented as output. </w:t>
      </w:r>
      <w:r w:rsidR="007C021E">
        <w:t xml:space="preserve">When </w:t>
      </w:r>
      <w:proofErr w:type="spellStart"/>
      <w:r w:rsidRPr="001667AF">
        <w:rPr>
          <w:rFonts w:ascii="Times New Roman" w:hAnsi="Times New Roman" w:cs="Times New Roman"/>
          <w:i/>
        </w:rPr>
        <w:t>fgt</w:t>
      </w:r>
      <w:proofErr w:type="spellEnd"/>
      <w:r>
        <w:t xml:space="preserve"> &lt;1, </w:t>
      </w:r>
      <w:r w:rsidR="007C021E">
        <w:t>the section/revetment fails to pass the semi-probabilistic assessment, this should be clearly marked.</w:t>
      </w:r>
    </w:p>
    <w:p w:rsidR="002B2ADA" w:rsidRDefault="002B2ADA" w:rsidP="002B2ADA"/>
    <w:p w:rsidR="002B2ADA" w:rsidRPr="00D045B7" w:rsidRDefault="002B2ADA" w:rsidP="002B2ADA">
      <w:pPr>
        <w:pStyle w:val="Heading3"/>
      </w:pPr>
      <w:bookmarkStart w:id="245" w:name="_Toc418243311"/>
      <w:r>
        <w:t>Revetment failure</w:t>
      </w:r>
      <w:r w:rsidRPr="00D045B7">
        <w:t>: grass revetments</w:t>
      </w:r>
      <w:bookmarkEnd w:id="245"/>
    </w:p>
    <w:p w:rsidR="00787050" w:rsidRPr="00D045B7" w:rsidRDefault="00787050" w:rsidP="00787050">
      <w:r w:rsidRPr="00D045B7">
        <w:t>For grass revetments there are various failure mechanisms. Their specifics are listed below</w:t>
      </w:r>
      <w:r w:rsidR="00D748F5" w:rsidRPr="00D045B7">
        <w:t>.</w:t>
      </w:r>
    </w:p>
    <w:p w:rsidR="00787050" w:rsidRPr="00D045B7" w:rsidRDefault="00787050" w:rsidP="00787050"/>
    <w:p w:rsidR="00787050" w:rsidRPr="00D045B7" w:rsidRDefault="00787050" w:rsidP="00787050">
      <w:pPr>
        <w:rPr>
          <w:u w:val="single"/>
        </w:rPr>
      </w:pPr>
      <w:r w:rsidRPr="00D045B7">
        <w:rPr>
          <w:u w:val="single"/>
        </w:rPr>
        <w:t xml:space="preserve">GABI (Gras </w:t>
      </w:r>
      <w:proofErr w:type="spellStart"/>
      <w:r w:rsidRPr="00D045B7">
        <w:rPr>
          <w:u w:val="single"/>
        </w:rPr>
        <w:t>Afschuiven</w:t>
      </w:r>
      <w:proofErr w:type="spellEnd"/>
      <w:r w:rsidRPr="00D045B7">
        <w:rPr>
          <w:u w:val="single"/>
        </w:rPr>
        <w:t xml:space="preserve"> </w:t>
      </w:r>
      <w:proofErr w:type="spellStart"/>
      <w:r w:rsidRPr="00D045B7">
        <w:rPr>
          <w:u w:val="single"/>
        </w:rPr>
        <w:t>Binnentalud</w:t>
      </w:r>
      <w:proofErr w:type="spellEnd"/>
      <w:r w:rsidRPr="00D045B7">
        <w:rPr>
          <w:u w:val="single"/>
        </w:rPr>
        <w:t>)</w:t>
      </w:r>
    </w:p>
    <w:p w:rsidR="00787050" w:rsidRPr="00D045B7" w:rsidRDefault="00D045B7" w:rsidP="00787050">
      <w:r>
        <w:t>Irrelevant: n</w:t>
      </w:r>
      <w:r w:rsidR="00D748F5" w:rsidRPr="00D045B7">
        <w:t xml:space="preserve">o semi-probabilistic assessment </w:t>
      </w:r>
    </w:p>
    <w:p w:rsidR="00D748F5" w:rsidRPr="00D045B7" w:rsidRDefault="00D748F5" w:rsidP="00787050">
      <w:pPr>
        <w:rPr>
          <w:u w:val="single"/>
        </w:rPr>
      </w:pPr>
    </w:p>
    <w:p w:rsidR="00787050" w:rsidRPr="00D045B7" w:rsidRDefault="00787050" w:rsidP="00787050">
      <w:pPr>
        <w:rPr>
          <w:u w:val="single"/>
        </w:rPr>
      </w:pPr>
      <w:r w:rsidRPr="00D045B7">
        <w:rPr>
          <w:u w:val="single"/>
        </w:rPr>
        <w:t xml:space="preserve">GEBI (Gras </w:t>
      </w:r>
      <w:proofErr w:type="spellStart"/>
      <w:r w:rsidRPr="00D045B7">
        <w:rPr>
          <w:u w:val="single"/>
        </w:rPr>
        <w:t>Erosie</w:t>
      </w:r>
      <w:proofErr w:type="spellEnd"/>
      <w:r w:rsidRPr="00D045B7">
        <w:rPr>
          <w:u w:val="single"/>
        </w:rPr>
        <w:t xml:space="preserve"> </w:t>
      </w:r>
      <w:proofErr w:type="spellStart"/>
      <w:r w:rsidRPr="00D045B7">
        <w:rPr>
          <w:u w:val="single"/>
        </w:rPr>
        <w:t>Binnentalud</w:t>
      </w:r>
      <w:proofErr w:type="spellEnd"/>
      <w:r w:rsidRPr="00D045B7">
        <w:rPr>
          <w:u w:val="single"/>
        </w:rPr>
        <w:t>)</w:t>
      </w:r>
    </w:p>
    <w:p w:rsidR="00787050" w:rsidRPr="00D045B7" w:rsidRDefault="00D045B7" w:rsidP="00787050">
      <w:r>
        <w:t>Irrelevant: n</w:t>
      </w:r>
      <w:r w:rsidR="00D748F5" w:rsidRPr="00D045B7">
        <w:t>o semi-probabilistic assessment; t</w:t>
      </w:r>
      <w:r w:rsidR="00787050" w:rsidRPr="00D045B7">
        <w:t xml:space="preserve">his </w:t>
      </w:r>
      <w:r w:rsidR="00D748F5" w:rsidRPr="00D045B7">
        <w:t xml:space="preserve">failure </w:t>
      </w:r>
      <w:r w:rsidR="00787050" w:rsidRPr="00D045B7">
        <w:t>mechanism is assessed probabilistically</w:t>
      </w:r>
    </w:p>
    <w:p w:rsidR="00787050" w:rsidRPr="00D045B7" w:rsidRDefault="00787050" w:rsidP="00787050">
      <w:pPr>
        <w:rPr>
          <w:u w:val="single"/>
        </w:rPr>
      </w:pPr>
    </w:p>
    <w:p w:rsidR="00787050" w:rsidRPr="00D045B7" w:rsidRDefault="00787050" w:rsidP="00787050">
      <w:pPr>
        <w:rPr>
          <w:u w:val="single"/>
        </w:rPr>
      </w:pPr>
      <w:r w:rsidRPr="00D045B7">
        <w:rPr>
          <w:u w:val="single"/>
        </w:rPr>
        <w:t xml:space="preserve">GEBU (Gras </w:t>
      </w:r>
      <w:proofErr w:type="spellStart"/>
      <w:r w:rsidRPr="00D045B7">
        <w:rPr>
          <w:u w:val="single"/>
        </w:rPr>
        <w:t>Erosie</w:t>
      </w:r>
      <w:proofErr w:type="spellEnd"/>
      <w:r w:rsidRPr="00D045B7">
        <w:rPr>
          <w:u w:val="single"/>
        </w:rPr>
        <w:t xml:space="preserve"> </w:t>
      </w:r>
      <w:proofErr w:type="spellStart"/>
      <w:r w:rsidRPr="00D045B7">
        <w:rPr>
          <w:u w:val="single"/>
        </w:rPr>
        <w:t>Buitentalud</w:t>
      </w:r>
      <w:proofErr w:type="spellEnd"/>
      <w:r w:rsidRPr="00D045B7">
        <w:rPr>
          <w:u w:val="single"/>
        </w:rPr>
        <w:t>)</w:t>
      </w:r>
    </w:p>
    <w:p w:rsidR="00BE0809" w:rsidRDefault="00787050" w:rsidP="002B2ADA">
      <w:pPr>
        <w:rPr>
          <w:i/>
        </w:rPr>
      </w:pPr>
      <w:r w:rsidRPr="00D045B7">
        <w:rPr>
          <w:i/>
        </w:rPr>
        <w:t>The kerne</w:t>
      </w:r>
      <w:r w:rsidR="00D045B7">
        <w:rPr>
          <w:i/>
        </w:rPr>
        <w:t>l for this mechanism has not been fini</w:t>
      </w:r>
      <w:r w:rsidRPr="00D045B7">
        <w:rPr>
          <w:i/>
        </w:rPr>
        <w:t>shed yet. A calibration study for safety factors is planned for this year.</w:t>
      </w:r>
    </w:p>
    <w:p w:rsidR="00D748F5" w:rsidRPr="002B2ADA" w:rsidRDefault="00D748F5" w:rsidP="002B2ADA">
      <w:pPr>
        <w:rPr>
          <w:i/>
        </w:rPr>
      </w:pPr>
    </w:p>
    <w:p w:rsidR="002B2ADA" w:rsidRDefault="002B2ADA" w:rsidP="002B2ADA">
      <w:pPr>
        <w:pStyle w:val="Heading3"/>
      </w:pPr>
      <w:bookmarkStart w:id="246" w:name="_Toc418243312"/>
      <w:r>
        <w:t>Dune erosion</w:t>
      </w:r>
      <w:bookmarkEnd w:id="246"/>
    </w:p>
    <w:p w:rsidR="00D748F5" w:rsidRDefault="00D748F5" w:rsidP="00D748F5">
      <w:r>
        <w:t xml:space="preserve">Semi-probabilistic assessments for dune erosion will be carried out with </w:t>
      </w:r>
      <w:proofErr w:type="spellStart"/>
      <w:r>
        <w:t>Morphan</w:t>
      </w:r>
      <w:proofErr w:type="spellEnd"/>
      <w:r>
        <w:t xml:space="preserve">, not </w:t>
      </w:r>
      <w:proofErr w:type="spellStart"/>
      <w:r>
        <w:t>Ringtoets</w:t>
      </w:r>
      <w:proofErr w:type="spellEnd"/>
      <w:r>
        <w:t>.</w:t>
      </w:r>
    </w:p>
    <w:p w:rsidR="00D748F5" w:rsidRPr="00D748F5" w:rsidRDefault="00D748F5" w:rsidP="00D748F5"/>
    <w:p w:rsidR="000D64AF" w:rsidRPr="00D045B7" w:rsidRDefault="00787050" w:rsidP="00D748F5">
      <w:pPr>
        <w:numPr>
          <w:ilvl w:val="0"/>
          <w:numId w:val="18"/>
        </w:numPr>
      </w:pPr>
      <w:r w:rsidRPr="00D045B7">
        <w:t xml:space="preserve">There should be </w:t>
      </w:r>
      <w:r w:rsidR="00D045B7">
        <w:t xml:space="preserve">a </w:t>
      </w:r>
      <w:r w:rsidRPr="00D045B7">
        <w:t>functionality to easily import a list with all assessment results</w:t>
      </w:r>
      <w:r w:rsidR="00D045B7">
        <w:t xml:space="preserve"> from </w:t>
      </w:r>
      <w:proofErr w:type="spellStart"/>
      <w:r w:rsidR="00D045B7">
        <w:t>Morphan</w:t>
      </w:r>
      <w:proofErr w:type="spellEnd"/>
      <w:r w:rsidRPr="00D045B7">
        <w:t xml:space="preserve">. </w:t>
      </w:r>
      <w:r w:rsidRPr="00382822">
        <w:t xml:space="preserve"> </w:t>
      </w:r>
    </w:p>
    <w:p w:rsidR="008F6811" w:rsidRPr="00D045B7" w:rsidRDefault="008F6811" w:rsidP="00655FE0">
      <w:pPr>
        <w:pStyle w:val="Heading1"/>
        <w:rPr>
          <w:rStyle w:val="Hidden"/>
          <w:i w:val="0"/>
        </w:rPr>
      </w:pPr>
      <w:r w:rsidRPr="008F6811">
        <w:rPr>
          <w:rStyle w:val="Hidden"/>
          <w:i w:val="0"/>
        </w:rPr>
        <w:fldChar w:fldCharType="begin"/>
      </w:r>
      <w:r w:rsidRPr="00D045B7">
        <w:rPr>
          <w:rStyle w:val="Hidden"/>
          <w:i w:val="0"/>
        </w:rPr>
        <w:instrText xml:space="preserve"> MACROBUTTON MTEditEquationSection2 Equation Section (Next)</w:instrText>
      </w:r>
      <w:r w:rsidRPr="008F6811">
        <w:rPr>
          <w:rStyle w:val="Hidden"/>
          <w:i w:val="0"/>
        </w:rPr>
        <w:fldChar w:fldCharType="end"/>
      </w:r>
      <w:bookmarkStart w:id="247" w:name="_Toc418243313"/>
      <w:bookmarkEnd w:id="247"/>
    </w:p>
    <w:p w:rsidR="00BD0018" w:rsidRDefault="00BD0018"/>
    <w:p w:rsidR="00BD0018" w:rsidRDefault="00BD0018"/>
    <w:p w:rsidR="00BD0018" w:rsidRDefault="00BD0018"/>
    <w:p w:rsidR="00610A75" w:rsidRDefault="00610A75"/>
    <w:p w:rsidR="00610A75" w:rsidRDefault="00610A75"/>
    <w:p w:rsidR="00610A75" w:rsidRDefault="00610A75"/>
    <w:p w:rsidR="00610A75" w:rsidRDefault="00610A75">
      <w:pPr>
        <w:spacing w:line="240" w:lineRule="auto"/>
        <w:jc w:val="left"/>
        <w:rPr>
          <w:b/>
          <w:bCs/>
          <w:sz w:val="30"/>
          <w:szCs w:val="32"/>
        </w:rPr>
      </w:pPr>
      <w:r>
        <w:br w:type="page"/>
      </w:r>
    </w:p>
    <w:p w:rsidR="00610A75" w:rsidRPr="00BC71C6" w:rsidRDefault="00610A75" w:rsidP="00394FC0">
      <w:pPr>
        <w:pStyle w:val="Heading1"/>
        <w:numPr>
          <w:ilvl w:val="0"/>
          <w:numId w:val="34"/>
        </w:numPr>
      </w:pPr>
      <w:bookmarkStart w:id="248" w:name="_Toc418243314"/>
      <w:r>
        <w:lastRenderedPageBreak/>
        <w:t>Global test plan</w:t>
      </w:r>
      <w:bookmarkEnd w:id="248"/>
    </w:p>
    <w:p w:rsidR="00610A75" w:rsidRDefault="00610A75" w:rsidP="00610A75">
      <w:r>
        <w:t xml:space="preserve">Testing the functional design for </w:t>
      </w:r>
      <w:proofErr w:type="spellStart"/>
      <w:r>
        <w:t>Ringtoets</w:t>
      </w:r>
      <w:proofErr w:type="spellEnd"/>
      <w:r>
        <w:t xml:space="preserve"> comprises different types of tests of which the characteristics are discussed below. Normally, such tests are specified </w:t>
      </w:r>
      <w:r w:rsidR="000144BC">
        <w:t xml:space="preserve">when a </w:t>
      </w:r>
      <w:r>
        <w:t xml:space="preserve">technical design </w:t>
      </w:r>
      <w:r w:rsidR="000144BC">
        <w:t>is available</w:t>
      </w:r>
      <w:r>
        <w:t xml:space="preserve"> (</w:t>
      </w:r>
      <w:r w:rsidR="000144BC">
        <w:t xml:space="preserve">which is written </w:t>
      </w:r>
      <w:r>
        <w:t xml:space="preserve">on the basis of </w:t>
      </w:r>
      <w:r w:rsidR="000144BC">
        <w:t>a</w:t>
      </w:r>
      <w:r>
        <w:t xml:space="preserve"> functional design).</w:t>
      </w:r>
      <w:r w:rsidR="005671D1">
        <w:t xml:space="preserve"> This is why only a global test plan is presented </w:t>
      </w:r>
      <w:r w:rsidR="000144BC">
        <w:t>herein (written in co-operation with Cluster Software)</w:t>
      </w:r>
      <w:r w:rsidR="005671D1">
        <w:t>.</w:t>
      </w:r>
    </w:p>
    <w:p w:rsidR="000144BC" w:rsidRDefault="000144BC" w:rsidP="00610A75"/>
    <w:p w:rsidR="005671D1" w:rsidRDefault="005671D1" w:rsidP="00610A75">
      <w:r>
        <w:t xml:space="preserve">Two types of tests have to be carried out to ensure </w:t>
      </w:r>
      <w:r w:rsidR="000144BC">
        <w:t xml:space="preserve">the </w:t>
      </w:r>
      <w:r>
        <w:t xml:space="preserve">proper implementation </w:t>
      </w:r>
      <w:r w:rsidR="000144BC">
        <w:t xml:space="preserve">of the semi-probabilistic assessment procedures </w:t>
      </w:r>
      <w:r>
        <w:t xml:space="preserve">in </w:t>
      </w:r>
      <w:proofErr w:type="spellStart"/>
      <w:r>
        <w:t>Ringtoets</w:t>
      </w:r>
      <w:proofErr w:type="spellEnd"/>
      <w:r>
        <w:t xml:space="preserve">: </w:t>
      </w:r>
    </w:p>
    <w:p w:rsidR="005671D1" w:rsidRDefault="005671D1" w:rsidP="005671D1">
      <w:pPr>
        <w:numPr>
          <w:ilvl w:val="0"/>
          <w:numId w:val="32"/>
        </w:numPr>
      </w:pPr>
      <w:r>
        <w:t>unit tests</w:t>
      </w:r>
    </w:p>
    <w:p w:rsidR="005671D1" w:rsidRDefault="005671D1" w:rsidP="005671D1">
      <w:pPr>
        <w:numPr>
          <w:ilvl w:val="0"/>
          <w:numId w:val="32"/>
        </w:numPr>
      </w:pPr>
      <w:r>
        <w:t xml:space="preserve">system integration tests </w:t>
      </w:r>
    </w:p>
    <w:p w:rsidR="005671D1" w:rsidRDefault="005671D1" w:rsidP="005671D1"/>
    <w:p w:rsidR="005671D1" w:rsidRDefault="005671D1" w:rsidP="005671D1">
      <w:r>
        <w:t>Unit tests are tests of small, isolated parts of</w:t>
      </w:r>
      <w:r w:rsidR="000144BC">
        <w:t xml:space="preserve"> the entire software</w:t>
      </w:r>
      <w:r>
        <w:t xml:space="preserve"> code. </w:t>
      </w:r>
      <w:r w:rsidR="000144BC">
        <w:t>Unit tests</w:t>
      </w:r>
      <w:r>
        <w:t xml:space="preserve"> aim to </w:t>
      </w:r>
      <w:r w:rsidR="000144BC">
        <w:t>verify</w:t>
      </w:r>
      <w:r>
        <w:t xml:space="preserve"> whether e.g. inputs are stored correctly. Such tests have to be specified by the programmers, based on the technical design.</w:t>
      </w:r>
    </w:p>
    <w:p w:rsidR="005671D1" w:rsidRDefault="005671D1" w:rsidP="005671D1"/>
    <w:p w:rsidR="005671D1" w:rsidRDefault="005671D1" w:rsidP="005671D1">
      <w:r>
        <w:t xml:space="preserve">System integration tests aim to </w:t>
      </w:r>
      <w:r w:rsidR="000144BC">
        <w:t>verify</w:t>
      </w:r>
      <w:r>
        <w:t xml:space="preserve"> whether inputs are transformed into outputs correctly. </w:t>
      </w:r>
      <w:r w:rsidR="000144BC">
        <w:t>S</w:t>
      </w:r>
      <w:r>
        <w:t>ystem integration tests can be defined at different levels. When inputs x</w:t>
      </w:r>
      <w:r w:rsidRPr="000144BC">
        <w:rPr>
          <w:vertAlign w:val="subscript"/>
        </w:rPr>
        <w:t>1</w:t>
      </w:r>
      <w:r>
        <w:t xml:space="preserve"> and x</w:t>
      </w:r>
      <w:r w:rsidRPr="000144BC">
        <w:rPr>
          <w:vertAlign w:val="subscript"/>
        </w:rPr>
        <w:t>2</w:t>
      </w:r>
      <w:r>
        <w:t xml:space="preserve"> yield y</w:t>
      </w:r>
      <w:r w:rsidRPr="000144BC">
        <w:rPr>
          <w:vertAlign w:val="subscript"/>
        </w:rPr>
        <w:t>1</w:t>
      </w:r>
      <w:r>
        <w:t xml:space="preserve">, </w:t>
      </w:r>
      <w:r w:rsidR="000144BC">
        <w:t xml:space="preserve">inputs </w:t>
      </w:r>
      <w:r>
        <w:t>x</w:t>
      </w:r>
      <w:r w:rsidRPr="000144BC">
        <w:rPr>
          <w:vertAlign w:val="subscript"/>
        </w:rPr>
        <w:t>3</w:t>
      </w:r>
      <w:r>
        <w:t xml:space="preserve"> and x</w:t>
      </w:r>
      <w:r w:rsidRPr="000144BC">
        <w:rPr>
          <w:vertAlign w:val="subscript"/>
        </w:rPr>
        <w:t>4</w:t>
      </w:r>
      <w:r>
        <w:t xml:space="preserve"> yield y</w:t>
      </w:r>
      <w:r w:rsidRPr="000144BC">
        <w:rPr>
          <w:vertAlign w:val="subscript"/>
        </w:rPr>
        <w:t>2</w:t>
      </w:r>
      <w:r>
        <w:t>, and y</w:t>
      </w:r>
      <w:r w:rsidRPr="000144BC">
        <w:rPr>
          <w:vertAlign w:val="subscript"/>
        </w:rPr>
        <w:t>1</w:t>
      </w:r>
      <w:r>
        <w:t xml:space="preserve"> and y</w:t>
      </w:r>
      <w:r w:rsidRPr="000144BC">
        <w:rPr>
          <w:vertAlign w:val="subscript"/>
        </w:rPr>
        <w:t>2</w:t>
      </w:r>
      <w:r>
        <w:t xml:space="preserve"> yield z, four different system integration tests </w:t>
      </w:r>
      <w:r w:rsidR="000144BC">
        <w:t>may</w:t>
      </w:r>
      <w:r>
        <w:t xml:space="preserve"> be distinguished:</w:t>
      </w:r>
    </w:p>
    <w:p w:rsidR="005671D1" w:rsidRDefault="005671D1" w:rsidP="005671D1">
      <w:pPr>
        <w:numPr>
          <w:ilvl w:val="0"/>
          <w:numId w:val="33"/>
        </w:numPr>
      </w:pPr>
      <w:r>
        <w:t>Do x</w:t>
      </w:r>
      <w:r w:rsidRPr="008419A0">
        <w:rPr>
          <w:vertAlign w:val="subscript"/>
        </w:rPr>
        <w:t>1</w:t>
      </w:r>
      <w:r>
        <w:t xml:space="preserve"> and x</w:t>
      </w:r>
      <w:r w:rsidRPr="008419A0">
        <w:rPr>
          <w:vertAlign w:val="subscript"/>
        </w:rPr>
        <w:t>2</w:t>
      </w:r>
      <w:r>
        <w:t xml:space="preserve"> yield y</w:t>
      </w:r>
      <w:r w:rsidRPr="008419A0">
        <w:rPr>
          <w:vertAlign w:val="subscript"/>
        </w:rPr>
        <w:t>1</w:t>
      </w:r>
      <w:r>
        <w:t xml:space="preserve">? </w:t>
      </w:r>
    </w:p>
    <w:p w:rsidR="008419A0" w:rsidRDefault="005671D1" w:rsidP="005671D1">
      <w:pPr>
        <w:numPr>
          <w:ilvl w:val="0"/>
          <w:numId w:val="33"/>
        </w:numPr>
      </w:pPr>
      <w:r>
        <w:t>Do x</w:t>
      </w:r>
      <w:r w:rsidRPr="008419A0">
        <w:rPr>
          <w:vertAlign w:val="subscript"/>
        </w:rPr>
        <w:t>3</w:t>
      </w:r>
      <w:r>
        <w:t xml:space="preserve"> and x</w:t>
      </w:r>
      <w:r w:rsidRPr="008419A0">
        <w:rPr>
          <w:vertAlign w:val="subscript"/>
        </w:rPr>
        <w:t>4</w:t>
      </w:r>
      <w:r>
        <w:t xml:space="preserve"> yield y</w:t>
      </w:r>
      <w:r w:rsidRPr="008419A0">
        <w:rPr>
          <w:vertAlign w:val="subscript"/>
        </w:rPr>
        <w:t>2</w:t>
      </w:r>
      <w:r>
        <w:t>?</w:t>
      </w:r>
      <w:r w:rsidR="008419A0">
        <w:t xml:space="preserve"> </w:t>
      </w:r>
    </w:p>
    <w:p w:rsidR="005671D1" w:rsidRDefault="005671D1" w:rsidP="005671D1">
      <w:pPr>
        <w:numPr>
          <w:ilvl w:val="0"/>
          <w:numId w:val="33"/>
        </w:numPr>
      </w:pPr>
      <w:r>
        <w:t>Do y</w:t>
      </w:r>
      <w:r w:rsidRPr="008419A0">
        <w:rPr>
          <w:vertAlign w:val="subscript"/>
        </w:rPr>
        <w:t>1</w:t>
      </w:r>
      <w:r>
        <w:t xml:space="preserve"> and y</w:t>
      </w:r>
      <w:r w:rsidRPr="008419A0">
        <w:rPr>
          <w:vertAlign w:val="subscript"/>
        </w:rPr>
        <w:t>2</w:t>
      </w:r>
      <w:r>
        <w:t xml:space="preserve"> yield z?</w:t>
      </w:r>
    </w:p>
    <w:p w:rsidR="005671D1" w:rsidRDefault="005671D1" w:rsidP="005671D1">
      <w:pPr>
        <w:numPr>
          <w:ilvl w:val="0"/>
          <w:numId w:val="33"/>
        </w:numPr>
      </w:pPr>
      <w:r>
        <w:t>Do x</w:t>
      </w:r>
      <w:r w:rsidRPr="008419A0">
        <w:rPr>
          <w:vertAlign w:val="subscript"/>
        </w:rPr>
        <w:t>1</w:t>
      </w:r>
      <w:r>
        <w:t>, x</w:t>
      </w:r>
      <w:r w:rsidRPr="008419A0">
        <w:rPr>
          <w:vertAlign w:val="subscript"/>
        </w:rPr>
        <w:t>2</w:t>
      </w:r>
      <w:r>
        <w:t>, x</w:t>
      </w:r>
      <w:r w:rsidRPr="008419A0">
        <w:rPr>
          <w:vertAlign w:val="subscript"/>
        </w:rPr>
        <w:t>3</w:t>
      </w:r>
      <w:r>
        <w:t xml:space="preserve"> and x</w:t>
      </w:r>
      <w:r w:rsidRPr="008419A0">
        <w:rPr>
          <w:vertAlign w:val="subscript"/>
        </w:rPr>
        <w:t>4</w:t>
      </w:r>
      <w:r>
        <w:t xml:space="preserve"> yield z?</w:t>
      </w:r>
    </w:p>
    <w:p w:rsidR="005671D1" w:rsidRDefault="005671D1" w:rsidP="008419A0"/>
    <w:p w:rsidR="008419A0" w:rsidRDefault="008419A0" w:rsidP="008419A0">
      <w:r>
        <w:t xml:space="preserve">Ultimately, a system integration test </w:t>
      </w:r>
      <w:r w:rsidR="000144BC">
        <w:t>may</w:t>
      </w:r>
      <w:r>
        <w:t xml:space="preserve"> concern the question whether a </w:t>
      </w:r>
      <w:r w:rsidR="00660815">
        <w:t>complete</w:t>
      </w:r>
      <w:r>
        <w:t xml:space="preserve"> set of inputs </w:t>
      </w:r>
      <w:r w:rsidR="00660815">
        <w:t>yields</w:t>
      </w:r>
      <w:r>
        <w:t xml:space="preserve"> the correct </w:t>
      </w:r>
      <w:r w:rsidR="00660815">
        <w:t>stability factor</w:t>
      </w:r>
      <w:r>
        <w:t xml:space="preserve">. Such a test would also involve the failure mechanism model and load model. </w:t>
      </w:r>
      <w:r w:rsidR="00501C55">
        <w:t>Such</w:t>
      </w:r>
      <w:r>
        <w:t xml:space="preserve"> models are still under development</w:t>
      </w:r>
      <w:r w:rsidR="000144BC">
        <w:t>.</w:t>
      </w:r>
    </w:p>
    <w:p w:rsidR="005671D1" w:rsidRDefault="005671D1" w:rsidP="005671D1"/>
    <w:p w:rsidR="005671D1" w:rsidRDefault="000144BC" w:rsidP="005671D1">
      <w:r>
        <w:t xml:space="preserve">It is proposed to carry out unit tests (to be defined </w:t>
      </w:r>
      <w:r w:rsidR="00660815">
        <w:t>on the basis of a</w:t>
      </w:r>
      <w:r>
        <w:t xml:space="preserve"> technical design) and a number of system tests</w:t>
      </w:r>
      <w:r w:rsidR="00660815">
        <w:t>. These system tests</w:t>
      </w:r>
      <w:r>
        <w:t xml:space="preserve"> should, at a minimum, demonstrate that the formulae presented in chapter 3 have been implemented correctly. For instance, do a particular “</w:t>
      </w:r>
      <w:proofErr w:type="spellStart"/>
      <w:r>
        <w:t>faalruimtefactor</w:t>
      </w:r>
      <w:proofErr w:type="spellEnd"/>
      <w:r>
        <w:t>” (</w:t>
      </w:r>
      <w:r w:rsidRPr="008419A0">
        <w:rPr>
          <w:rFonts w:ascii="Times New Roman" w:hAnsi="Times New Roman" w:cs="Times New Roman"/>
          <w:i/>
        </w:rPr>
        <w:t>f</w:t>
      </w:r>
      <w:r>
        <w:t>) and safety standard (</w:t>
      </w:r>
      <w:proofErr w:type="spellStart"/>
      <w:r w:rsidRPr="008419A0">
        <w:rPr>
          <w:rFonts w:ascii="Times New Roman" w:hAnsi="Times New Roman" w:cs="Times New Roman"/>
          <w:i/>
        </w:rPr>
        <w:t>P</w:t>
      </w:r>
      <w:r>
        <w:rPr>
          <w:rFonts w:ascii="Times New Roman" w:hAnsi="Times New Roman" w:cs="Times New Roman"/>
          <w:i/>
          <w:vertAlign w:val="subscript"/>
        </w:rPr>
        <w:t>norm</w:t>
      </w:r>
      <w:proofErr w:type="spellEnd"/>
      <w:r>
        <w:t>) yield the proper reliability requirement (</w:t>
      </w:r>
      <w:r>
        <w:rPr>
          <w:rFonts w:ascii="Times New Roman" w:hAnsi="Times New Roman" w:cs="Times New Roman"/>
          <w:i/>
        </w:rPr>
        <w:t>P</w:t>
      </w:r>
      <w:r w:rsidRPr="008419A0">
        <w:rPr>
          <w:rFonts w:ascii="Times New Roman" w:hAnsi="Times New Roman" w:cs="Times New Roman"/>
          <w:i/>
          <w:vertAlign w:val="subscript"/>
        </w:rPr>
        <w:t>T,</w:t>
      </w:r>
      <w:r>
        <w:rPr>
          <w:rFonts w:ascii="Times New Roman" w:hAnsi="Times New Roman" w:cs="Times New Roman"/>
          <w:i/>
          <w:vertAlign w:val="subscript"/>
        </w:rPr>
        <w:t xml:space="preserve"> segment</w:t>
      </w:r>
      <w:r>
        <w:t xml:space="preserve">)? Benchmarks </w:t>
      </w:r>
      <w:r w:rsidR="00660815">
        <w:t>will</w:t>
      </w:r>
      <w:r>
        <w:t xml:space="preserve"> be provided by cluster C when </w:t>
      </w:r>
      <w:r w:rsidR="00501C55">
        <w:t>required by Cluster Software</w:t>
      </w:r>
      <w:r>
        <w:t xml:space="preserve"> and </w:t>
      </w:r>
      <w:r w:rsidR="00501C55">
        <w:t xml:space="preserve">when </w:t>
      </w:r>
      <w:r>
        <w:t>the calibration exercises have been finalized.</w:t>
      </w:r>
    </w:p>
    <w:p w:rsidR="00610A75" w:rsidRDefault="00610A75" w:rsidP="00610A75"/>
    <w:p w:rsidR="000144BC" w:rsidRDefault="000144BC" w:rsidP="00610A75">
      <w:r>
        <w:t xml:space="preserve">Unit tests involving the load model (incl. Hydra Ring) and resistance models can only be developed when these models </w:t>
      </w:r>
      <w:r w:rsidR="00660815">
        <w:t>have been finalized</w:t>
      </w:r>
      <w:r>
        <w:t>.</w:t>
      </w:r>
    </w:p>
    <w:p w:rsidR="001714F2" w:rsidRDefault="001714F2">
      <w:pPr>
        <w:sectPr w:rsidR="001714F2" w:rsidSect="00EB384E">
          <w:type w:val="oddPage"/>
          <w:pgSz w:w="11906" w:h="16838" w:code="9"/>
          <w:pgMar w:top="2552" w:right="1094" w:bottom="1077" w:left="2098" w:header="822" w:footer="199" w:gutter="0"/>
          <w:paperSrc w:first="1" w:other="1"/>
          <w:cols w:space="708"/>
          <w:docGrid w:linePitch="360"/>
        </w:sectPr>
      </w:pPr>
    </w:p>
    <w:p w:rsidR="008F6811" w:rsidRDefault="008F6811" w:rsidP="008F6811">
      <w:pPr>
        <w:pStyle w:val="Heading1"/>
      </w:pPr>
      <w:r w:rsidRPr="008F6811">
        <w:rPr>
          <w:rStyle w:val="Hidden"/>
        </w:rPr>
        <w:lastRenderedPageBreak/>
        <w:fldChar w:fldCharType="begin"/>
      </w:r>
      <w:r w:rsidRPr="008F6811">
        <w:rPr>
          <w:rStyle w:val="Hidden"/>
        </w:rPr>
        <w:instrText xml:space="preserve"> MACROBUTTON MTEditEquationSection2 Equation Section (Next)</w:instrText>
      </w:r>
      <w:r w:rsidRPr="008F6811">
        <w:rPr>
          <w:rStyle w:val="Hidden"/>
        </w:rPr>
        <w:fldChar w:fldCharType="end"/>
      </w:r>
      <w:bookmarkStart w:id="249" w:name="_Toc418243315"/>
      <w:r>
        <w:t>References</w:t>
      </w:r>
      <w:bookmarkEnd w:id="249"/>
    </w:p>
    <w:p w:rsidR="00234881" w:rsidRPr="00394FC0" w:rsidRDefault="00234881" w:rsidP="00234881">
      <w:pPr>
        <w:autoSpaceDE w:val="0"/>
        <w:autoSpaceDN w:val="0"/>
        <w:adjustRightInd w:val="0"/>
        <w:spacing w:line="240" w:lineRule="auto"/>
        <w:jc w:val="left"/>
        <w:rPr>
          <w:lang w:val="nl-NL"/>
        </w:rPr>
      </w:pPr>
      <w:r w:rsidRPr="00394FC0">
        <w:rPr>
          <w:lang w:val="nl-NL"/>
        </w:rPr>
        <w:t>CUR190 (2000). Kansen in de civiele techniek. ISBN 90 376 0102 2.</w:t>
      </w:r>
    </w:p>
    <w:p w:rsidR="00234881" w:rsidRPr="00394FC0" w:rsidRDefault="00234881" w:rsidP="00BA373C">
      <w:pPr>
        <w:autoSpaceDE w:val="0"/>
        <w:autoSpaceDN w:val="0"/>
        <w:adjustRightInd w:val="0"/>
        <w:spacing w:line="240" w:lineRule="auto"/>
        <w:jc w:val="left"/>
        <w:rPr>
          <w:lang w:val="nl-NL"/>
        </w:rPr>
      </w:pPr>
    </w:p>
    <w:p w:rsidR="00BA373C" w:rsidRDefault="00BA373C" w:rsidP="00BA373C">
      <w:pPr>
        <w:autoSpaceDE w:val="0"/>
        <w:autoSpaceDN w:val="0"/>
        <w:adjustRightInd w:val="0"/>
        <w:spacing w:line="240" w:lineRule="auto"/>
        <w:jc w:val="left"/>
        <w:rPr>
          <w:lang w:val="nl-NL"/>
        </w:rPr>
      </w:pPr>
      <w:r w:rsidRPr="00394FC0">
        <w:rPr>
          <w:lang w:val="nl-NL"/>
        </w:rPr>
        <w:t xml:space="preserve">Diermanse, F. (2014) Programma WTI 2017 Projectplan cluster onzekerheden en </w:t>
      </w:r>
      <w:proofErr w:type="spellStart"/>
      <w:r w:rsidRPr="00394FC0">
        <w:rPr>
          <w:lang w:val="nl-NL"/>
        </w:rPr>
        <w:t>probabilistiek</w:t>
      </w:r>
      <w:proofErr w:type="spellEnd"/>
      <w:r w:rsidRPr="00394FC0">
        <w:rPr>
          <w:lang w:val="nl-NL"/>
        </w:rPr>
        <w:t xml:space="preserve"> 2015, versie 1. Deltares. 1209431-001-ZWS-0001.</w:t>
      </w:r>
    </w:p>
    <w:p w:rsidR="0004477D" w:rsidRDefault="0004477D" w:rsidP="00BA373C">
      <w:pPr>
        <w:autoSpaceDE w:val="0"/>
        <w:autoSpaceDN w:val="0"/>
        <w:adjustRightInd w:val="0"/>
        <w:spacing w:line="240" w:lineRule="auto"/>
        <w:jc w:val="left"/>
        <w:rPr>
          <w:lang w:val="nl-NL"/>
        </w:rPr>
      </w:pPr>
    </w:p>
    <w:p w:rsidR="0004477D" w:rsidRPr="00394FC0" w:rsidRDefault="0004477D" w:rsidP="00BA373C">
      <w:pPr>
        <w:autoSpaceDE w:val="0"/>
        <w:autoSpaceDN w:val="0"/>
        <w:adjustRightInd w:val="0"/>
        <w:spacing w:line="240" w:lineRule="auto"/>
        <w:jc w:val="left"/>
        <w:rPr>
          <w:lang w:val="nl-NL"/>
        </w:rPr>
      </w:pPr>
      <w:proofErr w:type="gramStart"/>
      <w:r>
        <w:rPr>
          <w:lang w:val="nl-NL"/>
        </w:rPr>
        <w:t>’t</w:t>
      </w:r>
      <w:proofErr w:type="gramEnd"/>
      <w:r>
        <w:rPr>
          <w:lang w:val="nl-NL"/>
        </w:rPr>
        <w:t xml:space="preserve"> Hart, R. (2015) </w:t>
      </w:r>
      <w:r w:rsidRPr="0004477D">
        <w:rPr>
          <w:lang w:val="nl-NL"/>
        </w:rPr>
        <w:t xml:space="preserve">Specificatie t.b.v. </w:t>
      </w:r>
      <w:proofErr w:type="gramStart"/>
      <w:r w:rsidRPr="0004477D">
        <w:rPr>
          <w:lang w:val="nl-NL"/>
        </w:rPr>
        <w:t>implementatie</w:t>
      </w:r>
      <w:proofErr w:type="gramEnd"/>
      <w:r w:rsidRPr="0004477D">
        <w:rPr>
          <w:lang w:val="nl-NL"/>
        </w:rPr>
        <w:t xml:space="preserve"> GOLFKLAP in Ringtoets</w:t>
      </w:r>
      <w:r>
        <w:rPr>
          <w:lang w:val="nl-NL"/>
        </w:rPr>
        <w:t xml:space="preserve">, concept. Deltares. </w:t>
      </w:r>
      <w:r w:rsidRPr="0046452D">
        <w:rPr>
          <w:lang w:val="nl-NL"/>
          <w:rPrChange w:id="250" w:author="Ruben Jongejan" w:date="2015-06-24T09:22:00Z">
            <w:rPr/>
          </w:rPrChange>
        </w:rPr>
        <w:t>1220086-009-HYE.</w:t>
      </w:r>
    </w:p>
    <w:p w:rsidR="00BA373C" w:rsidRPr="00394FC0" w:rsidRDefault="00BA373C" w:rsidP="00D540BA">
      <w:pPr>
        <w:rPr>
          <w:lang w:val="nl-NL"/>
        </w:rPr>
      </w:pPr>
    </w:p>
    <w:p w:rsidR="00DC1E12" w:rsidRPr="00394FC0" w:rsidRDefault="00DC1E12" w:rsidP="00D540BA">
      <w:pPr>
        <w:rPr>
          <w:lang w:val="nl-NL"/>
        </w:rPr>
      </w:pPr>
      <w:r w:rsidRPr="00394FC0">
        <w:rPr>
          <w:lang w:val="nl-NL"/>
        </w:rPr>
        <w:t>Jongejan, R.B. (2013). Kalibratie van semi-probabilistische toetsvoorschriften: Algemeen gedeelte. Deltares. 1207803-003-GEO-0003.</w:t>
      </w:r>
    </w:p>
    <w:p w:rsidR="00DC1E12" w:rsidRPr="00394FC0" w:rsidRDefault="00DC1E12" w:rsidP="00D540BA">
      <w:pPr>
        <w:rPr>
          <w:lang w:val="nl-NL"/>
        </w:rPr>
      </w:pPr>
    </w:p>
    <w:p w:rsidR="00BF5C28" w:rsidRPr="00087E11" w:rsidRDefault="00BF5C28" w:rsidP="00D540BA">
      <w:r w:rsidRPr="00394FC0">
        <w:rPr>
          <w:lang w:val="nl-NL"/>
        </w:rPr>
        <w:t xml:space="preserve">Lam, K.S. (2015). Knelpunt en voorstel voor het omgaan met scenario's in WTI2017. </w:t>
      </w:r>
      <w:r w:rsidRPr="00087E11">
        <w:t xml:space="preserve">Memo. </w:t>
      </w:r>
      <w:proofErr w:type="gramStart"/>
      <w:r w:rsidRPr="00087E11">
        <w:t>Deltares.</w:t>
      </w:r>
      <w:proofErr w:type="gramEnd"/>
      <w:r w:rsidRPr="00BF5C28">
        <w:t xml:space="preserve"> </w:t>
      </w:r>
      <w:proofErr w:type="gramStart"/>
      <w:r w:rsidRPr="00087E11">
        <w:t xml:space="preserve">18 </w:t>
      </w:r>
      <w:proofErr w:type="spellStart"/>
      <w:r w:rsidRPr="00087E11">
        <w:t>februari</w:t>
      </w:r>
      <w:proofErr w:type="spellEnd"/>
      <w:r w:rsidRPr="00087E11">
        <w:t xml:space="preserve"> 2015.</w:t>
      </w:r>
      <w:proofErr w:type="gramEnd"/>
    </w:p>
    <w:p w:rsidR="00BF5C28" w:rsidRPr="00087E11" w:rsidRDefault="00BF5C28" w:rsidP="00D540BA"/>
    <w:p w:rsidR="008F6811" w:rsidRDefault="008F6811" w:rsidP="00D540BA">
      <w:proofErr w:type="gramStart"/>
      <w:r>
        <w:t>Sch</w:t>
      </w:r>
      <w:r w:rsidR="00787050">
        <w:t>w</w:t>
      </w:r>
      <w:r>
        <w:t>eckendiek, T. (2014).</w:t>
      </w:r>
      <w:proofErr w:type="gramEnd"/>
      <w:r>
        <w:t xml:space="preserve"> </w:t>
      </w:r>
      <w:proofErr w:type="gramStart"/>
      <w:r>
        <w:t>Treatment of Schematisation Uncertainties in WTI-2017.</w:t>
      </w:r>
      <w:proofErr w:type="gramEnd"/>
      <w:r>
        <w:t xml:space="preserve"> </w:t>
      </w:r>
      <w:proofErr w:type="gramStart"/>
      <w:r>
        <w:t>Memo.</w:t>
      </w:r>
      <w:proofErr w:type="gramEnd"/>
      <w:r>
        <w:t xml:space="preserve"> </w:t>
      </w:r>
      <w:proofErr w:type="gramStart"/>
      <w:r>
        <w:t>1209431-007-ZWS-0003.</w:t>
      </w:r>
      <w:proofErr w:type="gramEnd"/>
      <w:r>
        <w:t xml:space="preserve"> </w:t>
      </w:r>
      <w:proofErr w:type="gramStart"/>
      <w:r>
        <w:t>Deltares.</w:t>
      </w:r>
      <w:proofErr w:type="gramEnd"/>
      <w:r>
        <w:t xml:space="preserve"> </w:t>
      </w:r>
    </w:p>
    <w:p w:rsidR="00BA373C" w:rsidRPr="00655FE0" w:rsidRDefault="00BA373C" w:rsidP="00BA373C"/>
    <w:sectPr w:rsidR="00BA373C" w:rsidRPr="00655FE0" w:rsidSect="00EB384E">
      <w:type w:val="oddPage"/>
      <w:pgSz w:w="11906" w:h="16838" w:code="9"/>
      <w:pgMar w:top="2552" w:right="1094" w:bottom="1077" w:left="2098" w:header="822" w:footer="199" w:gutter="0"/>
      <w:paperSrc w:first="1" w:other="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9" w:author="Ruben Jongejan" w:date="2015-06-26T15:13:00Z" w:initials="RJ">
    <w:p w:rsidR="000A461A" w:rsidRPr="00565160" w:rsidRDefault="000A461A">
      <w:pPr>
        <w:pStyle w:val="CommentText"/>
        <w:rPr>
          <w:lang w:val="nl-NL"/>
        </w:rPr>
      </w:pPr>
      <w:r>
        <w:rPr>
          <w:rStyle w:val="CommentReference"/>
        </w:rPr>
        <w:annotationRef/>
      </w:r>
      <w:r w:rsidR="004A7C25">
        <w:rPr>
          <w:lang w:val="nl-NL"/>
        </w:rPr>
        <w:t>Dit is g</w:t>
      </w:r>
      <w:r w:rsidRPr="00565160">
        <w:rPr>
          <w:lang w:val="nl-NL"/>
        </w:rPr>
        <w:t xml:space="preserve">econtroleerd bij Robert </w:t>
      </w:r>
      <w:proofErr w:type="gramStart"/>
      <w:r w:rsidRPr="00565160">
        <w:rPr>
          <w:lang w:val="nl-NL"/>
        </w:rPr>
        <w:t>‘t</w:t>
      </w:r>
      <w:proofErr w:type="gramEnd"/>
      <w:r w:rsidRPr="00565160">
        <w:rPr>
          <w:lang w:val="nl-NL"/>
        </w:rPr>
        <w:t xml:space="preserve"> Hart: </w:t>
      </w:r>
      <w:r w:rsidR="004A7C25">
        <w:rPr>
          <w:lang w:val="nl-NL"/>
        </w:rPr>
        <w:t>hij maakt een tool</w:t>
      </w:r>
      <w:r w:rsidRPr="00565160">
        <w:rPr>
          <w:lang w:val="nl-NL"/>
        </w:rPr>
        <w:t xml:space="preserve"> voor </w:t>
      </w:r>
      <w:proofErr w:type="spellStart"/>
      <w:r w:rsidRPr="00565160">
        <w:rPr>
          <w:lang w:val="nl-NL"/>
        </w:rPr>
        <w:t>preprocessing</w:t>
      </w:r>
      <w:proofErr w:type="spellEnd"/>
      <w:r w:rsidRPr="00565160">
        <w:rPr>
          <w:lang w:val="nl-NL"/>
        </w:rPr>
        <w:t xml:space="preserve">. </w:t>
      </w:r>
      <w:r>
        <w:rPr>
          <w:lang w:val="nl-NL"/>
        </w:rPr>
        <w:t xml:space="preserve">Robert geeft er daarom de voorkeur aan dat gebruikers de representatieve waarden opgeven </w:t>
      </w:r>
      <w:proofErr w:type="spellStart"/>
      <w:r>
        <w:rPr>
          <w:lang w:val="nl-NL"/>
        </w:rPr>
        <w:t>ipv</w:t>
      </w:r>
      <w:proofErr w:type="spellEnd"/>
      <w:r>
        <w:rPr>
          <w:lang w:val="nl-NL"/>
        </w:rPr>
        <w:t xml:space="preserve"> </w:t>
      </w:r>
      <w:r w:rsidR="004A7C25">
        <w:rPr>
          <w:lang w:val="nl-NL"/>
        </w:rPr>
        <w:t xml:space="preserve">de </w:t>
      </w:r>
      <w:r>
        <w:rPr>
          <w:lang w:val="nl-NL"/>
        </w:rPr>
        <w:t>kansverdelingen</w:t>
      </w:r>
    </w:p>
  </w:comment>
  <w:comment w:id="194" w:author="Ruben Jongejan" w:date="2015-06-26T15:13:00Z" w:initials="RJ">
    <w:p w:rsidR="000A461A" w:rsidRPr="00EA4D5B" w:rsidRDefault="000A461A">
      <w:pPr>
        <w:pStyle w:val="CommentText"/>
        <w:rPr>
          <w:lang w:val="nl-NL"/>
        </w:rPr>
      </w:pPr>
      <w:r>
        <w:rPr>
          <w:rStyle w:val="CommentReference"/>
        </w:rPr>
        <w:annotationRef/>
      </w:r>
      <w:r w:rsidRPr="00EA4D5B">
        <w:rPr>
          <w:lang w:val="nl-NL"/>
        </w:rPr>
        <w:t xml:space="preserve">Let op: </w:t>
      </w:r>
      <w:r w:rsidR="004A7C25">
        <w:rPr>
          <w:lang w:val="nl-NL"/>
        </w:rPr>
        <w:t xml:space="preserve">formule </w:t>
      </w:r>
      <w:r w:rsidRPr="00EA4D5B">
        <w:rPr>
          <w:lang w:val="nl-NL"/>
        </w:rPr>
        <w:t>gewijzigd</w:t>
      </w:r>
    </w:p>
  </w:comment>
  <w:comment w:id="202" w:author="Ruben Jongejan" w:date="2015-06-26T15:13:00Z" w:initials="RJ">
    <w:p w:rsidR="000A461A" w:rsidRPr="00EA4D5B" w:rsidRDefault="000A461A">
      <w:pPr>
        <w:pStyle w:val="CommentText"/>
        <w:rPr>
          <w:lang w:val="nl-NL"/>
        </w:rPr>
      </w:pPr>
      <w:r>
        <w:rPr>
          <w:rStyle w:val="CommentReference"/>
        </w:rPr>
        <w:annotationRef/>
      </w:r>
      <w:r w:rsidRPr="00EA4D5B">
        <w:rPr>
          <w:lang w:val="nl-NL"/>
        </w:rPr>
        <w:t xml:space="preserve">Let op: </w:t>
      </w:r>
      <w:r w:rsidR="004A7C25">
        <w:rPr>
          <w:lang w:val="nl-NL"/>
        </w:rPr>
        <w:t xml:space="preserve">formule </w:t>
      </w:r>
      <w:r w:rsidRPr="00EA4D5B">
        <w:rPr>
          <w:lang w:val="nl-NL"/>
        </w:rPr>
        <w:t>gewijzigd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61A" w:rsidRDefault="000A461A">
      <w:r>
        <w:separator/>
      </w:r>
    </w:p>
  </w:endnote>
  <w:endnote w:type="continuationSeparator" w:id="0">
    <w:p w:rsidR="000A461A" w:rsidRDefault="000A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0A461A">
      <w:tc>
        <w:tcPr>
          <w:tcW w:w="8413" w:type="dxa"/>
          <w:shd w:val="clear" w:color="auto" w:fill="auto"/>
        </w:tcPr>
        <w:p w:rsidR="000A461A" w:rsidRDefault="000A461A" w:rsidP="00817CCC">
          <w:pPr>
            <w:pStyle w:val="Huisstijl-Gegeven"/>
          </w:pPr>
          <w:bookmarkStart w:id="6" w:name="bmProject1" w:colFirst="0" w:colLast="0"/>
          <w:r>
            <w:t>1209431-008</w:t>
          </w:r>
        </w:p>
      </w:tc>
    </w:tr>
    <w:bookmarkEnd w:id="6"/>
  </w:tbl>
  <w:p w:rsidR="000A461A" w:rsidRDefault="000A461A" w:rsidP="00E43C26"/>
  <w:p w:rsidR="000A461A" w:rsidRDefault="000A461A" w:rsidP="00E43C26"/>
  <w:p w:rsidR="000A461A" w:rsidRDefault="000A461A" w:rsidP="00E43C26"/>
  <w:p w:rsidR="000A461A" w:rsidRDefault="000A461A" w:rsidP="00E43C26"/>
  <w:tbl>
    <w:tblPr>
      <w:tblW w:w="8420" w:type="dxa"/>
      <w:tblLayout w:type="fixed"/>
      <w:tblCellMar>
        <w:left w:w="0" w:type="dxa"/>
        <w:right w:w="0" w:type="dxa"/>
      </w:tblCellMar>
      <w:tblLook w:val="0000" w:firstRow="0" w:lastRow="0" w:firstColumn="0" w:lastColumn="0" w:noHBand="0" w:noVBand="0"/>
    </w:tblPr>
    <w:tblGrid>
      <w:gridCol w:w="8420"/>
    </w:tblGrid>
    <w:tr w:rsidR="000A461A">
      <w:tc>
        <w:tcPr>
          <w:tcW w:w="8420" w:type="dxa"/>
          <w:shd w:val="clear" w:color="auto" w:fill="auto"/>
        </w:tcPr>
        <w:p w:rsidR="000A461A" w:rsidRPr="000B5D5D" w:rsidRDefault="000A461A" w:rsidP="00E43C26">
          <w:pPr>
            <w:pStyle w:val="Huisstijl-Voettekst"/>
          </w:pPr>
          <w:bookmarkStart w:id="7" w:name="bmCopyrightSectie1_1" w:colFirst="0" w:colLast="0"/>
          <w:bookmarkStart w:id="8" w:name="bmReportCmdVersion" w:colFirst="0" w:colLast="0"/>
          <w:r>
            <w:t>© Deltares, 2015, B</w:t>
          </w:r>
        </w:p>
      </w:tc>
    </w:tr>
    <w:bookmarkEnd w:id="7"/>
    <w:bookmarkEnd w:id="8"/>
  </w:tbl>
  <w:p w:rsidR="000A461A" w:rsidRDefault="000A461A" w:rsidP="00E43C26">
    <w:pPr>
      <w:pStyle w:val="Footer"/>
    </w:pPr>
  </w:p>
  <w:p w:rsidR="000A461A" w:rsidRDefault="000A461A" w:rsidP="00E43C26">
    <w:pPr>
      <w:pStyle w:val="Footer"/>
    </w:pPr>
  </w:p>
  <w:p w:rsidR="000A461A" w:rsidRDefault="000A461A" w:rsidP="00E43C26">
    <w:pPr>
      <w:pStyle w:val="Footer"/>
    </w:pPr>
  </w:p>
  <w:p w:rsidR="000A461A" w:rsidRPr="008F1D52" w:rsidRDefault="000A461A"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E366D2">
      <w:rPr>
        <w:noProof/>
      </w:rPr>
      <w:instrText>3</w:instrText>
    </w:r>
    <w:r>
      <w:rPr>
        <w:noProof/>
      </w:rPr>
      <w:fldChar w:fldCharType="end"/>
    </w:r>
    <w:r w:rsidRPr="000E1715">
      <w:instrText>"</w:instrText>
    </w:r>
    <w:r w:rsidRPr="000E1715">
      <w:fldChar w:fldCharType="separate"/>
    </w:r>
    <w:bookmarkStart w:id="9" w:name="Seq1"/>
    <w:r w:rsidR="00E366D2">
      <w:rPr>
        <w:noProof/>
      </w:rPr>
      <w:t>3</w:t>
    </w:r>
    <w:bookmarkEnd w:id="9"/>
    <w:r w:rsidRPr="000E17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E43C26">
    <w:pPr>
      <w:pStyle w:val="Footer"/>
    </w:pPr>
  </w:p>
  <w:p w:rsidR="000A461A" w:rsidRDefault="000A461A" w:rsidP="00E43C26">
    <w:pPr>
      <w:pStyle w:val="Footer"/>
    </w:pPr>
  </w:p>
  <w:p w:rsidR="000A461A" w:rsidRDefault="000A461A" w:rsidP="00E43C26">
    <w:pPr>
      <w:pStyle w:val="Footer"/>
    </w:pPr>
  </w:p>
  <w:p w:rsidR="000A461A" w:rsidRDefault="000A461A" w:rsidP="00E43C26">
    <w:pPr>
      <w:pStyle w:val="Footer"/>
    </w:pPr>
  </w:p>
  <w:p w:rsidR="000A461A" w:rsidRPr="00E43C26" w:rsidRDefault="000A461A"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0A461A" w:rsidRPr="004C2206">
      <w:tc>
        <w:tcPr>
          <w:tcW w:w="7656" w:type="dxa"/>
          <w:shd w:val="clear" w:color="auto" w:fill="auto"/>
        </w:tcPr>
        <w:p w:rsidR="000A461A" w:rsidRPr="004C2206" w:rsidRDefault="000A461A" w:rsidP="00A22DA3">
          <w:pPr>
            <w:pStyle w:val="Huisstijl-Koptekst"/>
          </w:pPr>
          <w:bookmarkStart w:id="26" w:name="bmVoettekstSectie2_2" w:colFirst="0" w:colLast="0"/>
          <w:r>
            <w:t>Functional design semi-probabilistic assessments Ringtoets</w:t>
          </w:r>
        </w:p>
      </w:tc>
      <w:tc>
        <w:tcPr>
          <w:tcW w:w="766" w:type="dxa"/>
        </w:tcPr>
        <w:p w:rsidR="000A461A" w:rsidRPr="00B32B0E" w:rsidRDefault="000A461A" w:rsidP="00A22DA3">
          <w:pPr>
            <w:pStyle w:val="Huisstijl-Pagina"/>
          </w:pPr>
        </w:p>
      </w:tc>
    </w:tr>
    <w:bookmarkEnd w:id="26"/>
  </w:tbl>
  <w:p w:rsidR="000A461A" w:rsidRPr="00A22DA3" w:rsidRDefault="000A461A"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0A461A" w:rsidRPr="004C2206">
      <w:tc>
        <w:tcPr>
          <w:tcW w:w="7656" w:type="dxa"/>
          <w:shd w:val="clear" w:color="auto" w:fill="auto"/>
        </w:tcPr>
        <w:p w:rsidR="000A461A" w:rsidRPr="004C2206" w:rsidRDefault="000A461A" w:rsidP="00E43C26">
          <w:pPr>
            <w:pStyle w:val="Huisstijl-Koptekst"/>
          </w:pPr>
          <w:bookmarkStart w:id="27" w:name="bmVoettekstSectie2_1" w:colFirst="0" w:colLast="0"/>
          <w:r>
            <w:t>Functional design semi-probabilistic assessments Ringtoets</w:t>
          </w:r>
        </w:p>
      </w:tc>
      <w:tc>
        <w:tcPr>
          <w:tcW w:w="766" w:type="dxa"/>
        </w:tcPr>
        <w:p w:rsidR="000A461A" w:rsidRPr="00B32B0E" w:rsidRDefault="000A461A" w:rsidP="00E43C26">
          <w:pPr>
            <w:pStyle w:val="Huisstijl-Pagina"/>
          </w:pPr>
        </w:p>
      </w:tc>
    </w:tr>
  </w:tbl>
  <w:bookmarkEnd w:id="27"/>
  <w:p w:rsidR="000A461A" w:rsidRPr="00EB7C9E" w:rsidRDefault="000A461A"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E366D2">
      <w:rPr>
        <w:noProof/>
      </w:rPr>
      <w:instrText>2</w:instrText>
    </w:r>
    <w:r>
      <w:rPr>
        <w:noProof/>
      </w:rPr>
      <w:fldChar w:fldCharType="end"/>
    </w:r>
    <w:r w:rsidRPr="000E1715">
      <w:instrText>"</w:instrText>
    </w:r>
    <w:r w:rsidRPr="000E1715">
      <w:fldChar w:fldCharType="separate"/>
    </w:r>
    <w:bookmarkStart w:id="28" w:name="Seq2"/>
    <w:r w:rsidR="00E366D2">
      <w:rPr>
        <w:noProof/>
      </w:rPr>
      <w:t>2</w:t>
    </w:r>
    <w:bookmarkEnd w:id="28"/>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0A461A" w:rsidRPr="004C2206">
      <w:tc>
        <w:tcPr>
          <w:tcW w:w="7656" w:type="dxa"/>
          <w:shd w:val="clear" w:color="auto" w:fill="auto"/>
        </w:tcPr>
        <w:p w:rsidR="000A461A" w:rsidRPr="004C2206" w:rsidRDefault="000A461A" w:rsidP="00E43C26">
          <w:pPr>
            <w:pStyle w:val="Huisstijl-Koptekst"/>
          </w:pPr>
        </w:p>
      </w:tc>
      <w:tc>
        <w:tcPr>
          <w:tcW w:w="766" w:type="dxa"/>
        </w:tcPr>
        <w:p w:rsidR="000A461A" w:rsidRPr="00B32B0E" w:rsidRDefault="000A461A" w:rsidP="00E43C26">
          <w:pPr>
            <w:pStyle w:val="Huisstijl-Pagina"/>
          </w:pPr>
        </w:p>
      </w:tc>
    </w:tr>
  </w:tbl>
  <w:p w:rsidR="000A461A" w:rsidRPr="00EB7C9E" w:rsidRDefault="000A461A"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4E27A9">
    <w:pPr>
      <w:pStyle w:val="Footer"/>
      <w:ind w:right="360"/>
    </w:pPr>
    <w:r>
      <w:rPr>
        <w:noProof/>
        <w:lang w:val="nl-NL" w:eastAsia="zh-CN" w:bidi="mn-Mong-CN"/>
      </w:rPr>
      <mc:AlternateContent>
        <mc:Choice Requires="wps">
          <w:drawing>
            <wp:anchor distT="0" distB="0" distL="114300" distR="114300" simplePos="0" relativeHeight="251664384" behindDoc="0" locked="0" layoutInCell="1" allowOverlap="1" wp14:anchorId="74652DD1" wp14:editId="689BA954">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0A461A">
                            <w:tc>
                              <w:tcPr>
                                <w:tcW w:w="7784" w:type="dxa"/>
                                <w:shd w:val="clear" w:color="auto" w:fill="auto"/>
                              </w:tcPr>
                              <w:p w:rsidR="000A461A" w:rsidRDefault="000A461A" w:rsidP="001220C3">
                                <w:pPr>
                                  <w:pStyle w:val="Huisstijl-Koptekst"/>
                                  <w:jc w:val="right"/>
                                </w:pPr>
                                <w:bookmarkStart w:id="35" w:name="bmVoettekstSectie3_2" w:colFirst="0" w:colLast="0"/>
                                <w:r>
                                  <w:t>Functional design semi-probabilistic assessments Ringtoets</w:t>
                                </w:r>
                              </w:p>
                            </w:tc>
                          </w:tr>
                          <w:bookmarkEnd w:id="35"/>
                        </w:tbl>
                        <w:p w:rsidR="000A461A" w:rsidRDefault="000A461A"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0A461A">
                      <w:tc>
                        <w:tcPr>
                          <w:tcW w:w="7784" w:type="dxa"/>
                          <w:shd w:val="clear" w:color="auto" w:fill="auto"/>
                        </w:tcPr>
                        <w:p w:rsidR="000A461A" w:rsidRDefault="000A461A" w:rsidP="001220C3">
                          <w:pPr>
                            <w:pStyle w:val="Huisstijl-Koptekst"/>
                            <w:jc w:val="right"/>
                          </w:pPr>
                          <w:bookmarkStart w:id="37" w:name="bmVoettekstSectie3_2" w:colFirst="0" w:colLast="0"/>
                          <w:r>
                            <w:t>Functional design semi-probabilistic assessments Ringtoets</w:t>
                          </w:r>
                        </w:p>
                      </w:tc>
                    </w:tr>
                    <w:bookmarkEnd w:id="37"/>
                  </w:tbl>
                  <w:p w:rsidR="000A461A" w:rsidRDefault="000A461A"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0A461A" w:rsidRPr="004C2206">
      <w:tc>
        <w:tcPr>
          <w:tcW w:w="854" w:type="dxa"/>
        </w:tcPr>
        <w:p w:rsidR="000A461A" w:rsidRPr="00A21DE8" w:rsidRDefault="000A461A"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rsidR="000A461A" w:rsidRPr="00B24026" w:rsidRDefault="000A461A"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8B1324">
    <w:pPr>
      <w:pStyle w:val="Footer"/>
      <w:ind w:right="360"/>
    </w:pPr>
    <w:r>
      <w:rPr>
        <w:noProof/>
        <w:lang w:val="nl-NL" w:eastAsia="zh-CN" w:bidi="mn-Mong-CN"/>
      </w:rPr>
      <mc:AlternateContent>
        <mc:Choice Requires="wps">
          <w:drawing>
            <wp:anchor distT="0" distB="0" distL="114300" distR="114300" simplePos="0" relativeHeight="251663360" behindDoc="0" locked="0" layoutInCell="1" allowOverlap="1" wp14:anchorId="36BBE5D7" wp14:editId="616D3947">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0A461A">
                            <w:tc>
                              <w:tcPr>
                                <w:tcW w:w="1094" w:type="dxa"/>
                                <w:shd w:val="clear" w:color="auto" w:fill="auto"/>
                                <w:tcMar>
                                  <w:right w:w="85" w:type="dxa"/>
                                </w:tcMar>
                              </w:tcPr>
                              <w:p w:rsidR="000A461A" w:rsidRPr="007D5040" w:rsidRDefault="000A461A" w:rsidP="004E27A9">
                                <w:pPr>
                                  <w:pStyle w:val="Huisstijl-Pagina"/>
                                </w:pPr>
                                <w:r w:rsidRPr="007D5040">
                                  <w:fldChar w:fldCharType="begin"/>
                                </w:r>
                                <w:r w:rsidRPr="007D5040">
                                  <w:instrText xml:space="preserve"> PAGE</w:instrText>
                                </w:r>
                                <w:r w:rsidRPr="007D5040">
                                  <w:fldChar w:fldCharType="separate"/>
                                </w:r>
                                <w:r w:rsidR="00E366D2">
                                  <w:t>i</w:t>
                                </w:r>
                                <w:r w:rsidRPr="007D5040">
                                  <w:fldChar w:fldCharType="end"/>
                                </w:r>
                              </w:p>
                            </w:tc>
                          </w:tr>
                        </w:tbl>
                        <w:p w:rsidR="000A461A" w:rsidRDefault="000A461A"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5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0A461A">
                      <w:tc>
                        <w:tcPr>
                          <w:tcW w:w="1094" w:type="dxa"/>
                          <w:shd w:val="clear" w:color="auto" w:fill="auto"/>
                          <w:tcMar>
                            <w:right w:w="85" w:type="dxa"/>
                          </w:tcMar>
                        </w:tcPr>
                        <w:p w:rsidR="000A461A" w:rsidRPr="007D5040" w:rsidRDefault="000A461A" w:rsidP="004E27A9">
                          <w:pPr>
                            <w:pStyle w:val="Huisstijl-Pagina"/>
                          </w:pPr>
                          <w:r w:rsidRPr="007D5040">
                            <w:fldChar w:fldCharType="begin"/>
                          </w:r>
                          <w:r w:rsidRPr="007D5040">
                            <w:instrText xml:space="preserve"> PAGE</w:instrText>
                          </w:r>
                          <w:r w:rsidRPr="007D5040">
                            <w:fldChar w:fldCharType="separate"/>
                          </w:r>
                          <w:r w:rsidR="00E366D2">
                            <w:t>i</w:t>
                          </w:r>
                          <w:r w:rsidRPr="007D5040">
                            <w:fldChar w:fldCharType="end"/>
                          </w:r>
                        </w:p>
                      </w:tc>
                    </w:tr>
                  </w:tbl>
                  <w:p w:rsidR="000A461A" w:rsidRDefault="000A461A"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0A461A" w:rsidRPr="004C2206">
      <w:tc>
        <w:tcPr>
          <w:tcW w:w="7371" w:type="dxa"/>
          <w:shd w:val="clear" w:color="auto" w:fill="auto"/>
        </w:tcPr>
        <w:p w:rsidR="000A461A" w:rsidRPr="004C2206" w:rsidRDefault="000A461A" w:rsidP="006A0A14">
          <w:pPr>
            <w:pStyle w:val="Huisstijl-Koptekst"/>
          </w:pPr>
          <w:bookmarkStart w:id="36" w:name="bmVoettekstSectie3_1" w:colFirst="0" w:colLast="0"/>
          <w:r>
            <w:t>Functional design semi-probabilistic assessments Ringtoets</w:t>
          </w:r>
        </w:p>
      </w:tc>
    </w:tr>
  </w:tbl>
  <w:bookmarkEnd w:id="36"/>
  <w:p w:rsidR="000A461A" w:rsidRPr="000E1715" w:rsidRDefault="000A461A"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E366D2">
      <w:rPr>
        <w:noProof/>
      </w:rPr>
      <w:instrText>1</w:instrText>
    </w:r>
    <w:r>
      <w:rPr>
        <w:noProof/>
      </w:rPr>
      <w:fldChar w:fldCharType="end"/>
    </w:r>
    <w:r w:rsidRPr="000E1715">
      <w:instrText>"</w:instrText>
    </w:r>
    <w:r w:rsidRPr="000E1715">
      <w:fldChar w:fldCharType="separate"/>
    </w:r>
    <w:bookmarkStart w:id="37" w:name="Seq3"/>
    <w:r w:rsidR="00E366D2">
      <w:rPr>
        <w:noProof/>
      </w:rPr>
      <w:t>1</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6C06A2">
    <w:pPr>
      <w:pStyle w:val="Footer"/>
    </w:pPr>
    <w:r>
      <w:rPr>
        <w:noProof/>
        <w:lang w:val="nl-NL" w:eastAsia="zh-CN" w:bidi="mn-Mong-CN"/>
      </w:rPr>
      <mc:AlternateContent>
        <mc:Choice Requires="wps">
          <w:drawing>
            <wp:anchor distT="0" distB="0" distL="114300" distR="114300" simplePos="0" relativeHeight="251665408" behindDoc="0" locked="0" layoutInCell="1" allowOverlap="1" wp14:anchorId="70C36F96" wp14:editId="149CC741">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0A461A" w:rsidRPr="004C2206" w:rsidTr="00426356">
                            <w:tc>
                              <w:tcPr>
                                <w:tcW w:w="1176" w:type="dxa"/>
                              </w:tcPr>
                              <w:bookmarkStart w:id="63" w:name="bmPagina2" w:colFirst="0" w:colLast="0"/>
                              <w:p w:rsidR="000A461A" w:rsidRPr="00A21DE8" w:rsidRDefault="000A461A" w:rsidP="00426356">
                                <w:pPr>
                                  <w:pStyle w:val="Huisstijl-Pagina"/>
                                  <w:jc w:val="left"/>
                                </w:pPr>
                                <w:r>
                                  <w:fldChar w:fldCharType="begin"/>
                                </w:r>
                                <w:r>
                                  <w:instrText xml:space="preserve"> PAGE  \* MERGEFORMAT </w:instrText>
                                </w:r>
                                <w:r>
                                  <w:fldChar w:fldCharType="separate"/>
                                </w:r>
                                <w:r w:rsidR="00E366D2">
                                  <w:t>4</w:t>
                                </w:r>
                                <w:r>
                                  <w:fldChar w:fldCharType="end"/>
                                </w:r>
                                <w:r>
                                  <w:t xml:space="preserve"> van </w:t>
                                </w:r>
                                <w:fldSimple w:instr=" DOCVARIABLE  TotAantalPag \* MERGEFORMAT ">
                                  <w:r>
                                    <w:t>23</w:t>
                                  </w:r>
                                </w:fldSimple>
                              </w:p>
                            </w:tc>
                          </w:tr>
                          <w:bookmarkEnd w:id="63"/>
                        </w:tbl>
                        <w:p w:rsidR="000A461A" w:rsidRDefault="000A461A"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6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0A461A" w:rsidRPr="004C2206" w:rsidTr="00426356">
                      <w:tc>
                        <w:tcPr>
                          <w:tcW w:w="1176" w:type="dxa"/>
                        </w:tcPr>
                        <w:bookmarkStart w:id="64" w:name="bmPagina2" w:colFirst="0" w:colLast="0"/>
                        <w:p w:rsidR="000A461A" w:rsidRPr="00A21DE8" w:rsidRDefault="000A461A" w:rsidP="00426356">
                          <w:pPr>
                            <w:pStyle w:val="Huisstijl-Pagina"/>
                            <w:jc w:val="left"/>
                          </w:pPr>
                          <w:r>
                            <w:fldChar w:fldCharType="begin"/>
                          </w:r>
                          <w:r>
                            <w:instrText xml:space="preserve"> PAGE  \* MERGEFORMAT </w:instrText>
                          </w:r>
                          <w:r>
                            <w:fldChar w:fldCharType="separate"/>
                          </w:r>
                          <w:r w:rsidR="00E366D2">
                            <w:t>4</w:t>
                          </w:r>
                          <w:r>
                            <w:fldChar w:fldCharType="end"/>
                          </w:r>
                          <w:r>
                            <w:t xml:space="preserve"> van </w:t>
                          </w:r>
                          <w:fldSimple w:instr=" DOCVARIABLE  TotAantalPag \* MERGEFORMAT ">
                            <w:r>
                              <w:t>23</w:t>
                            </w:r>
                          </w:fldSimple>
                        </w:p>
                      </w:tc>
                    </w:tr>
                    <w:bookmarkEnd w:id="64"/>
                  </w:tbl>
                  <w:p w:rsidR="000A461A" w:rsidRDefault="000A461A"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0A461A" w:rsidRPr="004C2206" w:rsidTr="009E3CFF">
      <w:trPr>
        <w:jc w:val="right"/>
      </w:trPr>
      <w:tc>
        <w:tcPr>
          <w:tcW w:w="7371" w:type="dxa"/>
          <w:shd w:val="clear" w:color="auto" w:fill="auto"/>
          <w:tcMar>
            <w:right w:w="28" w:type="dxa"/>
          </w:tcMar>
        </w:tcPr>
        <w:p w:rsidR="000A461A" w:rsidRPr="004C2206" w:rsidRDefault="000A461A" w:rsidP="00C20E72">
          <w:pPr>
            <w:pStyle w:val="Huisstijl-Koptekst"/>
            <w:jc w:val="right"/>
          </w:pPr>
          <w:bookmarkStart w:id="65" w:name="bmVoettekstSectie4_2" w:colFirst="0" w:colLast="0"/>
          <w:r>
            <w:t>Functional design semi-probabilistic assessments Ringtoets</w:t>
          </w:r>
        </w:p>
      </w:tc>
    </w:tr>
    <w:bookmarkEnd w:id="65"/>
  </w:tbl>
  <w:p w:rsidR="000A461A" w:rsidRPr="006C06A2" w:rsidRDefault="000A461A"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1220C3">
    <w:pPr>
      <w:pStyle w:val="Footer"/>
    </w:pPr>
    <w:r>
      <w:rPr>
        <w:noProof/>
        <w:lang w:val="nl-NL" w:eastAsia="zh-CN" w:bidi="mn-Mong-CN"/>
      </w:rPr>
      <mc:AlternateContent>
        <mc:Choice Requires="wps">
          <w:drawing>
            <wp:anchor distT="0" distB="0" distL="114300" distR="114300" simplePos="0" relativeHeight="251660288" behindDoc="0" locked="0" layoutInCell="1" allowOverlap="1" wp14:anchorId="5D94C288" wp14:editId="2EF7C4E8">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0A461A">
                            <w:trPr>
                              <w:trHeight w:val="568"/>
                            </w:trPr>
                            <w:tc>
                              <w:tcPr>
                                <w:tcW w:w="1094" w:type="dxa"/>
                                <w:shd w:val="clear" w:color="auto" w:fill="auto"/>
                                <w:tcMar>
                                  <w:right w:w="85" w:type="dxa"/>
                                </w:tcMar>
                              </w:tcPr>
                              <w:bookmarkStart w:id="66" w:name="bmPagina1" w:colFirst="0" w:colLast="0"/>
                              <w:bookmarkStart w:id="67" w:name="bmTotPag" w:colFirst="0" w:colLast="0"/>
                              <w:p w:rsidR="000A461A" w:rsidRPr="007D5040" w:rsidRDefault="000A461A" w:rsidP="00AF57A5">
                                <w:pPr>
                                  <w:pStyle w:val="Huisstijl-Pagina"/>
                                </w:pPr>
                                <w:r>
                                  <w:fldChar w:fldCharType="begin"/>
                                </w:r>
                                <w:r>
                                  <w:instrText xml:space="preserve"> PAGE  \* MERGEFORMAT </w:instrText>
                                </w:r>
                                <w:r>
                                  <w:fldChar w:fldCharType="separate"/>
                                </w:r>
                                <w:r w:rsidR="00E366D2">
                                  <w:t>5</w:t>
                                </w:r>
                                <w:r>
                                  <w:fldChar w:fldCharType="end"/>
                                </w:r>
                                <w:r>
                                  <w:t xml:space="preserve"> van </w:t>
                                </w:r>
                                <w:fldSimple w:instr=" DOCVARIABLE  TotAantalPag \* MERGEFORMAT ">
                                  <w:r>
                                    <w:t>23</w:t>
                                  </w:r>
                                </w:fldSimple>
                              </w:p>
                            </w:tc>
                          </w:tr>
                          <w:bookmarkEnd w:id="66"/>
                          <w:bookmarkEnd w:id="67"/>
                        </w:tbl>
                        <w:p w:rsidR="000A461A" w:rsidRDefault="000A461A"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6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0A461A">
                      <w:trPr>
                        <w:trHeight w:val="568"/>
                      </w:trPr>
                      <w:tc>
                        <w:tcPr>
                          <w:tcW w:w="1094" w:type="dxa"/>
                          <w:shd w:val="clear" w:color="auto" w:fill="auto"/>
                          <w:tcMar>
                            <w:right w:w="85" w:type="dxa"/>
                          </w:tcMar>
                        </w:tcPr>
                        <w:bookmarkStart w:id="68" w:name="bmPagina1" w:colFirst="0" w:colLast="0"/>
                        <w:bookmarkStart w:id="69" w:name="bmTotPag" w:colFirst="0" w:colLast="0"/>
                        <w:p w:rsidR="000A461A" w:rsidRPr="007D5040" w:rsidRDefault="000A461A" w:rsidP="00AF57A5">
                          <w:pPr>
                            <w:pStyle w:val="Huisstijl-Pagina"/>
                          </w:pPr>
                          <w:r>
                            <w:fldChar w:fldCharType="begin"/>
                          </w:r>
                          <w:r>
                            <w:instrText xml:space="preserve"> PAGE  \* MERGEFORMAT </w:instrText>
                          </w:r>
                          <w:r>
                            <w:fldChar w:fldCharType="separate"/>
                          </w:r>
                          <w:r w:rsidR="00E366D2">
                            <w:t>5</w:t>
                          </w:r>
                          <w:r>
                            <w:fldChar w:fldCharType="end"/>
                          </w:r>
                          <w:r>
                            <w:t xml:space="preserve"> van </w:t>
                          </w:r>
                          <w:fldSimple w:instr=" DOCVARIABLE  TotAantalPag \* MERGEFORMAT ">
                            <w:r>
                              <w:t>23</w:t>
                            </w:r>
                          </w:fldSimple>
                        </w:p>
                      </w:tc>
                    </w:tr>
                    <w:bookmarkEnd w:id="68"/>
                    <w:bookmarkEnd w:id="69"/>
                  </w:tbl>
                  <w:p w:rsidR="000A461A" w:rsidRDefault="000A461A"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0A461A" w:rsidRPr="004C2206">
      <w:tc>
        <w:tcPr>
          <w:tcW w:w="7371" w:type="dxa"/>
          <w:shd w:val="clear" w:color="auto" w:fill="auto"/>
        </w:tcPr>
        <w:p w:rsidR="000A461A" w:rsidRPr="004C2206" w:rsidRDefault="000A461A" w:rsidP="001220C3">
          <w:pPr>
            <w:pStyle w:val="Huisstijl-Koptekst"/>
          </w:pPr>
          <w:bookmarkStart w:id="70" w:name="bmVoettekstSectie4_1" w:colFirst="0" w:colLast="0"/>
          <w:r>
            <w:t>Functional design semi-probabilistic assessments Ringtoets</w:t>
          </w:r>
        </w:p>
      </w:tc>
    </w:tr>
    <w:bookmarkEnd w:id="70"/>
  </w:tbl>
  <w:p w:rsidR="000A461A" w:rsidRPr="00EB7C9E" w:rsidRDefault="000A461A"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61A" w:rsidRDefault="000A461A">
      <w:r>
        <w:separator/>
      </w:r>
    </w:p>
  </w:footnote>
  <w:footnote w:type="continuationSeparator" w:id="0">
    <w:p w:rsidR="000A461A" w:rsidRDefault="000A461A">
      <w:r>
        <w:continuationSeparator/>
      </w:r>
    </w:p>
  </w:footnote>
  <w:footnote w:id="1">
    <w:p w:rsidR="000A461A" w:rsidRPr="00CA5AC0" w:rsidRDefault="000A461A" w:rsidP="00CA5AC0">
      <w:pPr>
        <w:pStyle w:val="FootnoteText"/>
        <w:rPr>
          <w:lang w:val="en-US"/>
        </w:rPr>
      </w:pPr>
      <w:r>
        <w:rPr>
          <w:rStyle w:val="FootnoteReference"/>
        </w:rPr>
        <w:footnoteRef/>
      </w:r>
      <w:r w:rsidRPr="00394FC0">
        <w:t xml:space="preserve"> </w:t>
      </w:r>
      <w:r w:rsidRPr="00394FC0">
        <w:tab/>
      </w:r>
      <w:r>
        <w:rPr>
          <w:lang w:val="en-US"/>
        </w:rPr>
        <w:t>It has not yet been decided whether L</w:t>
      </w:r>
      <w:r>
        <w:rPr>
          <w:vertAlign w:val="subscript"/>
          <w:lang w:val="en-US"/>
        </w:rPr>
        <w:t>i</w:t>
      </w:r>
      <w:r>
        <w:rPr>
          <w:lang w:val="en-US"/>
        </w:rPr>
        <w:t xml:space="preserve"> and IL will be treated as random variables in safety assessments. Therefore the quantiles are not known yet. These will be known when the calibration is finished in September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580167">
    <w:r>
      <w:rPr>
        <w:noProof/>
        <w:lang w:val="nl-NL" w:eastAsia="zh-CN" w:bidi="mn-Mong-CN"/>
      </w:rPr>
      <mc:AlternateContent>
        <mc:Choice Requires="wps">
          <w:drawing>
            <wp:anchor distT="0" distB="0" distL="114300" distR="114300" simplePos="0" relativeHeight="251656192" behindDoc="0" locked="0" layoutInCell="1" allowOverlap="1" wp14:anchorId="4BF8F18E" wp14:editId="2857C2CF">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0A461A" w:rsidRPr="00E366D2">
                            <w:tc>
                              <w:tcPr>
                                <w:tcW w:w="6237" w:type="dxa"/>
                                <w:shd w:val="clear" w:color="auto" w:fill="auto"/>
                              </w:tcPr>
                              <w:p w:rsidR="000A461A" w:rsidRDefault="000A461A" w:rsidP="00564E53">
                                <w:pPr>
                                  <w:pStyle w:val="Huisstijl-Gegeven"/>
                                  <w:rPr>
                                    <w:lang w:val="nl-NL"/>
                                  </w:rPr>
                                </w:pPr>
                                <w:bookmarkStart w:id="1" w:name="bmAuteurs1" w:colFirst="0" w:colLast="0"/>
                                <w:r>
                                  <w:rPr>
                                    <w:lang w:val="nl-NL"/>
                                  </w:rPr>
                                  <w:t>R.B. Jongejan</w:t>
                                </w:r>
                              </w:p>
                              <w:p w:rsidR="000A461A" w:rsidRPr="00394FC0" w:rsidRDefault="000A461A" w:rsidP="00564E53">
                                <w:pPr>
                                  <w:pStyle w:val="Huisstijl-Gegeven"/>
                                  <w:rPr>
                                    <w:lang w:val="nl-NL"/>
                                  </w:rPr>
                                </w:pPr>
                                <w:r>
                                  <w:rPr>
                                    <w:lang w:val="nl-NL"/>
                                  </w:rPr>
                                  <w:t>W.J. Klerk</w:t>
                                </w:r>
                              </w:p>
                            </w:tc>
                          </w:tr>
                          <w:bookmarkEnd w:id="1"/>
                        </w:tbl>
                        <w:p w:rsidR="000A461A" w:rsidRPr="00394FC0" w:rsidRDefault="000A461A" w:rsidP="000369FA">
                          <w:pPr>
                            <w:pStyle w:val="Header"/>
                            <w:rPr>
                              <w:lang w:val="nl-NL"/>
                            </w:rPr>
                          </w:pPr>
                        </w:p>
                        <w:p w:rsidR="000A461A" w:rsidRPr="00394FC0" w:rsidRDefault="000A461A">
                          <w:pPr>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0A461A" w:rsidRPr="00E366D2">
                      <w:tc>
                        <w:tcPr>
                          <w:tcW w:w="6237" w:type="dxa"/>
                          <w:shd w:val="clear" w:color="auto" w:fill="auto"/>
                        </w:tcPr>
                        <w:p w:rsidR="000A461A" w:rsidRDefault="000A461A" w:rsidP="00564E53">
                          <w:pPr>
                            <w:pStyle w:val="Huisstijl-Gegeven"/>
                            <w:rPr>
                              <w:lang w:val="nl-NL"/>
                            </w:rPr>
                          </w:pPr>
                          <w:bookmarkStart w:id="2" w:name="bmAuteurs1" w:colFirst="0" w:colLast="0"/>
                          <w:r>
                            <w:rPr>
                              <w:lang w:val="nl-NL"/>
                            </w:rPr>
                            <w:t>R.B. Jongejan</w:t>
                          </w:r>
                        </w:p>
                        <w:p w:rsidR="000A461A" w:rsidRPr="00394FC0" w:rsidRDefault="000A461A" w:rsidP="00564E53">
                          <w:pPr>
                            <w:pStyle w:val="Huisstijl-Gegeven"/>
                            <w:rPr>
                              <w:lang w:val="nl-NL"/>
                            </w:rPr>
                          </w:pPr>
                          <w:r>
                            <w:rPr>
                              <w:lang w:val="nl-NL"/>
                            </w:rPr>
                            <w:t>W.J. Klerk</w:t>
                          </w:r>
                        </w:p>
                      </w:tc>
                    </w:tr>
                    <w:bookmarkEnd w:id="2"/>
                  </w:tbl>
                  <w:p w:rsidR="000A461A" w:rsidRPr="00394FC0" w:rsidRDefault="000A461A" w:rsidP="000369FA">
                    <w:pPr>
                      <w:pStyle w:val="Header"/>
                      <w:rPr>
                        <w:lang w:val="nl-NL"/>
                      </w:rPr>
                    </w:pPr>
                  </w:p>
                  <w:p w:rsidR="000A461A" w:rsidRPr="00394FC0" w:rsidRDefault="000A461A">
                    <w:pPr>
                      <w:rPr>
                        <w:lang w:val="nl-NL"/>
                      </w:rPr>
                    </w:pPr>
                  </w:p>
                </w:txbxContent>
              </v:textbox>
              <w10:wrap anchorx="page" anchory="page"/>
            </v:shape>
          </w:pict>
        </mc:Fallback>
      </mc:AlternateContent>
    </w:r>
    <w:r>
      <w:rPr>
        <w:noProof/>
        <w:lang w:val="nl-NL" w:eastAsia="zh-CN" w:bidi="mn-Mong-CN"/>
      </w:rPr>
      <mc:AlternateContent>
        <mc:Choice Requires="wps">
          <w:drawing>
            <wp:anchor distT="0" distB="0" distL="114300" distR="114300" simplePos="0" relativeHeight="251650048" behindDoc="1" locked="0" layoutInCell="1" allowOverlap="1" wp14:anchorId="49D93A18" wp14:editId="2D967BB8">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3" w:name="bmLogoSectie1_1" w:colFirst="0" w:colLast="0"/>
                                <w:r>
                                  <w:rPr>
                                    <w:noProof/>
                                    <w:lang w:val="nl-NL" w:eastAsia="zh-CN" w:bidi="mn-Mong-CN"/>
                                  </w:rPr>
                                  <w:drawing>
                                    <wp:inline distT="0" distB="0" distL="0" distR="0" wp14:anchorId="093A9F0D" wp14:editId="28F4793C">
                                      <wp:extent cx="1225296" cy="352044"/>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0A461A" w:rsidRDefault="000A461A"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4" w:name="bmLogoSectie1_1" w:colFirst="0" w:colLast="0"/>
                          <w:r>
                            <w:rPr>
                              <w:noProof/>
                              <w:lang w:val="nl-NL" w:eastAsia="zh-CN" w:bidi="mn-Mong-CN"/>
                            </w:rPr>
                            <w:drawing>
                              <wp:inline distT="0" distB="0" distL="0" distR="0" wp14:anchorId="093A9F0D" wp14:editId="28F4793C">
                                <wp:extent cx="1225296" cy="352044"/>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rsidR="000A461A" w:rsidRDefault="000A461A" w:rsidP="00580167"/>
                </w:txbxContent>
              </v:textbox>
              <w10:wrap anchorx="page" anchory="page"/>
            </v:shape>
          </w:pict>
        </mc:Fallback>
      </mc:AlternateContent>
    </w:r>
  </w:p>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p w:rsidR="000A461A" w:rsidRDefault="000A461A"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0A461A" w:rsidRPr="004C2206">
      <w:trPr>
        <w:trHeight w:hRule="exact" w:val="2041"/>
      </w:trPr>
      <w:tc>
        <w:tcPr>
          <w:tcW w:w="6237" w:type="dxa"/>
          <w:shd w:val="clear" w:color="auto" w:fill="auto"/>
        </w:tcPr>
        <w:p w:rsidR="000A461A" w:rsidRDefault="000A461A" w:rsidP="00EB384E">
          <w:pPr>
            <w:pStyle w:val="Huisstijl-Titel"/>
          </w:pPr>
          <w:bookmarkStart w:id="5" w:name="bmTitel1" w:colFirst="0" w:colLast="0"/>
          <w:r>
            <w:t>Functional design semi-probabilistic assessments Ringtoets</w:t>
          </w:r>
        </w:p>
        <w:p w:rsidR="000A461A" w:rsidRDefault="000A461A" w:rsidP="00EB384E">
          <w:pPr>
            <w:pStyle w:val="Huisstijl-Subtitel"/>
          </w:pPr>
        </w:p>
        <w:p w:rsidR="000A461A" w:rsidRDefault="000A461A" w:rsidP="00EB384E">
          <w:pPr>
            <w:pStyle w:val="Huisstijl-Subtitel"/>
          </w:pPr>
        </w:p>
      </w:tc>
    </w:tr>
    <w:bookmarkEnd w:id="5"/>
  </w:tbl>
  <w:p w:rsidR="000A461A" w:rsidRDefault="000A461A" w:rsidP="00580167">
    <w:pPr>
      <w:rPr>
        <w:lang w:val="en-US"/>
      </w:rPr>
    </w:pPr>
  </w:p>
  <w:p w:rsidR="000A461A" w:rsidRDefault="000A461A" w:rsidP="00580167">
    <w:pPr>
      <w:rPr>
        <w:lang w:val="en-US"/>
      </w:rPr>
    </w:pPr>
  </w:p>
  <w:p w:rsidR="000A461A" w:rsidRDefault="000A461A" w:rsidP="00580167">
    <w:pPr>
      <w:rPr>
        <w:lang w:val="en-US"/>
      </w:rPr>
    </w:pPr>
  </w:p>
  <w:p w:rsidR="000A461A" w:rsidRPr="00580167" w:rsidRDefault="000A461A"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4C2206">
    <w:r>
      <w:rPr>
        <w:noProof/>
        <w:lang w:val="nl-NL" w:eastAsia="zh-CN" w:bidi="mn-Mong-CN"/>
      </w:rPr>
      <mc:AlternateContent>
        <mc:Choice Requires="wps">
          <w:drawing>
            <wp:anchor distT="0" distB="0" distL="114300" distR="114300" simplePos="0" relativeHeight="251655168" behindDoc="1" locked="0" layoutInCell="1" allowOverlap="1" wp14:anchorId="011502E3" wp14:editId="1E1C650E">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0A461A" w:rsidTr="00426356">
                            <w:tc>
                              <w:tcPr>
                                <w:tcW w:w="11732" w:type="dxa"/>
                              </w:tcPr>
                              <w:p w:rsidR="000A461A" w:rsidRDefault="000A461A" w:rsidP="00EB384E">
                                <w:bookmarkStart w:id="10" w:name="bmLogo0" w:colFirst="0" w:colLast="0"/>
                                <w:r>
                                  <w:rPr>
                                    <w:noProof/>
                                    <w:lang w:val="nl-NL" w:eastAsia="zh-CN" w:bidi="mn-Mong-CN"/>
                                  </w:rPr>
                                  <w:drawing>
                                    <wp:inline distT="0" distB="0" distL="0" distR="0" wp14:anchorId="3E08BB46" wp14:editId="70053F39">
                                      <wp:extent cx="7322820" cy="1035177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0A461A" w:rsidRDefault="000A46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0A461A" w:rsidTr="00426356">
                      <w:tc>
                        <w:tcPr>
                          <w:tcW w:w="11732" w:type="dxa"/>
                        </w:tcPr>
                        <w:p w:rsidR="000A461A" w:rsidRDefault="000A461A" w:rsidP="00EB384E">
                          <w:bookmarkStart w:id="11" w:name="bmLogo0" w:colFirst="0" w:colLast="0"/>
                          <w:r>
                            <w:rPr>
                              <w:noProof/>
                              <w:lang w:val="nl-NL" w:eastAsia="zh-CN" w:bidi="mn-Mong-CN"/>
                            </w:rPr>
                            <w:drawing>
                              <wp:inline distT="0" distB="0" distL="0" distR="0" wp14:anchorId="3E08BB46" wp14:editId="70053F39">
                                <wp:extent cx="7322820" cy="1035177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rsidR="000A461A" w:rsidRDefault="000A461A"/>
                </w:txbxContent>
              </v:textbox>
              <w10:wrap anchorx="page" anchory="page"/>
            </v:shape>
          </w:pict>
        </mc:Fallback>
      </mc:AlternateContent>
    </w:r>
  </w:p>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p w:rsidR="000A461A" w:rsidRDefault="000A461A"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0A461A" w:rsidRPr="004C2206">
      <w:trPr>
        <w:trHeight w:hRule="exact" w:val="2041"/>
      </w:trPr>
      <w:tc>
        <w:tcPr>
          <w:tcW w:w="5245" w:type="dxa"/>
          <w:shd w:val="clear" w:color="auto" w:fill="auto"/>
        </w:tcPr>
        <w:p w:rsidR="000A461A" w:rsidRDefault="000A461A" w:rsidP="00EB384E">
          <w:pPr>
            <w:pStyle w:val="Huisstijl-Titel"/>
          </w:pPr>
          <w:bookmarkStart w:id="12" w:name="bmTitel0" w:colFirst="0" w:colLast="0"/>
          <w:r>
            <w:t>Functional design semi-probabilistic assessments Ringtoets</w:t>
          </w:r>
        </w:p>
        <w:p w:rsidR="000A461A" w:rsidRDefault="000A461A" w:rsidP="00EB384E">
          <w:pPr>
            <w:pStyle w:val="Huisstijl-Subtitel"/>
          </w:pPr>
        </w:p>
        <w:p w:rsidR="000A461A" w:rsidRDefault="000A461A" w:rsidP="00EB384E">
          <w:pPr>
            <w:pStyle w:val="Huisstijl-Subtitel"/>
          </w:pPr>
        </w:p>
      </w:tc>
    </w:tr>
    <w:bookmarkEnd w:id="12"/>
  </w:tbl>
  <w:p w:rsidR="000A461A" w:rsidRDefault="000A461A" w:rsidP="00A1473F">
    <w:pPr>
      <w:rPr>
        <w:lang w:val="en-US"/>
      </w:rPr>
    </w:pPr>
  </w:p>
  <w:p w:rsidR="000A461A" w:rsidRDefault="000A461A" w:rsidP="00A1473F">
    <w:pPr>
      <w:rPr>
        <w:lang w:val="en-US"/>
      </w:rPr>
    </w:pPr>
  </w:p>
  <w:p w:rsidR="000A461A" w:rsidRDefault="000A461A" w:rsidP="00A1473F">
    <w:pPr>
      <w:rPr>
        <w:lang w:val="en-US"/>
      </w:rPr>
    </w:pPr>
  </w:p>
  <w:p w:rsidR="000A461A" w:rsidRDefault="000A461A"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672ACD">
    <w:pPr>
      <w:pStyle w:val="Header"/>
    </w:pPr>
  </w:p>
  <w:p w:rsidR="000A461A" w:rsidRDefault="000A461A" w:rsidP="00672ACD">
    <w:pPr>
      <w:pStyle w:val="Header"/>
    </w:pPr>
  </w:p>
  <w:p w:rsidR="000A461A" w:rsidRDefault="000A461A" w:rsidP="00672ACD">
    <w:pPr>
      <w:pStyle w:val="Header"/>
    </w:pPr>
  </w:p>
  <w:p w:rsidR="000A461A" w:rsidRDefault="000A461A"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0A461A" w:rsidRPr="00340617">
      <w:tc>
        <w:tcPr>
          <w:tcW w:w="4004" w:type="dxa"/>
          <w:gridSpan w:val="2"/>
          <w:shd w:val="clear" w:color="auto" w:fill="auto"/>
        </w:tcPr>
        <w:p w:rsidR="000A461A" w:rsidRPr="00EF1CDD" w:rsidRDefault="000A461A" w:rsidP="00EB384E">
          <w:pPr>
            <w:pStyle w:val="Huisstijl-Gegeven"/>
          </w:pPr>
          <w:bookmarkStart w:id="20" w:name="tblGegevensSectie2b" w:colFirst="0" w:colLast="3"/>
        </w:p>
      </w:tc>
      <w:tc>
        <w:tcPr>
          <w:tcW w:w="4745" w:type="dxa"/>
          <w:gridSpan w:val="3"/>
          <w:tcBorders>
            <w:left w:val="nil"/>
          </w:tcBorders>
          <w:shd w:val="clear" w:color="auto" w:fill="auto"/>
        </w:tcPr>
        <w:p w:rsidR="000A461A" w:rsidRDefault="000A461A" w:rsidP="00EB384E">
          <w:pPr>
            <w:pStyle w:val="Huisstijl-Kopje"/>
          </w:pPr>
          <w:r>
            <w:t>Title</w:t>
          </w:r>
        </w:p>
        <w:p w:rsidR="000A461A" w:rsidRPr="00394FC0" w:rsidRDefault="000A461A" w:rsidP="00EB384E">
          <w:pPr>
            <w:pStyle w:val="Huisstijl-Gegeven"/>
          </w:pPr>
          <w:r>
            <w:t>Functional design semi-probabilistic assessments Ringtoets</w:t>
          </w:r>
        </w:p>
      </w:tc>
    </w:tr>
    <w:tr w:rsidR="000A461A" w:rsidRPr="00340617">
      <w:tc>
        <w:tcPr>
          <w:tcW w:w="5246" w:type="dxa"/>
          <w:gridSpan w:val="3"/>
          <w:shd w:val="clear" w:color="auto" w:fill="auto"/>
        </w:tcPr>
        <w:p w:rsidR="000A461A" w:rsidRPr="00394FC0" w:rsidRDefault="000A461A" w:rsidP="00EB384E">
          <w:pPr>
            <w:pStyle w:val="Huisstijl-Gegeven"/>
          </w:pPr>
        </w:p>
      </w:tc>
      <w:tc>
        <w:tcPr>
          <w:tcW w:w="3503" w:type="dxa"/>
          <w:gridSpan w:val="2"/>
        </w:tcPr>
        <w:p w:rsidR="000A461A" w:rsidRPr="00394FC0" w:rsidRDefault="000A461A" w:rsidP="00EB384E">
          <w:pPr>
            <w:pStyle w:val="Huisstijl-Gegeven"/>
          </w:pPr>
        </w:p>
      </w:tc>
    </w:tr>
    <w:tr w:rsidR="000A461A" w:rsidRPr="004C2206">
      <w:tc>
        <w:tcPr>
          <w:tcW w:w="2694" w:type="dxa"/>
          <w:shd w:val="clear" w:color="auto" w:fill="auto"/>
        </w:tcPr>
        <w:p w:rsidR="000A461A" w:rsidRDefault="000A461A" w:rsidP="00EB384E">
          <w:pPr>
            <w:pStyle w:val="Huisstijl-Kopje"/>
          </w:pPr>
          <w:r>
            <w:t>Client</w:t>
          </w:r>
        </w:p>
        <w:p w:rsidR="000A461A" w:rsidRPr="004C2206" w:rsidRDefault="000A461A" w:rsidP="00EB384E">
          <w:pPr>
            <w:pStyle w:val="Huisstijl-Gegeven"/>
          </w:pPr>
          <w:r>
            <w:t>RWS WVL</w:t>
          </w:r>
        </w:p>
      </w:tc>
      <w:tc>
        <w:tcPr>
          <w:tcW w:w="2552" w:type="dxa"/>
          <w:gridSpan w:val="2"/>
          <w:shd w:val="clear" w:color="auto" w:fill="auto"/>
        </w:tcPr>
        <w:p w:rsidR="000A461A" w:rsidRDefault="000A461A" w:rsidP="00EB384E">
          <w:pPr>
            <w:pStyle w:val="Huisstijl-Kopje"/>
          </w:pPr>
          <w:r>
            <w:t>Project</w:t>
          </w:r>
        </w:p>
        <w:p w:rsidR="000A461A" w:rsidRPr="004C2206" w:rsidRDefault="000A461A" w:rsidP="00EB384E">
          <w:pPr>
            <w:pStyle w:val="Huisstijl-Gegeven"/>
          </w:pPr>
          <w:r>
            <w:t>1209431-008</w:t>
          </w:r>
        </w:p>
      </w:tc>
      <w:tc>
        <w:tcPr>
          <w:tcW w:w="2552" w:type="dxa"/>
        </w:tcPr>
        <w:p w:rsidR="000A461A" w:rsidRDefault="000A461A" w:rsidP="00EB384E">
          <w:pPr>
            <w:pStyle w:val="Huisstijl-Kopje"/>
          </w:pPr>
          <w:r>
            <w:t>Reference</w:t>
          </w:r>
        </w:p>
        <w:p w:rsidR="000A461A" w:rsidRPr="004C2206" w:rsidRDefault="000A461A" w:rsidP="00EB384E">
          <w:pPr>
            <w:pStyle w:val="Huisstijl-Gegeven"/>
          </w:pPr>
          <w:r>
            <w:t>1209431-008-ZWS-0009</w:t>
          </w:r>
        </w:p>
      </w:tc>
      <w:tc>
        <w:tcPr>
          <w:tcW w:w="951" w:type="dxa"/>
        </w:tcPr>
        <w:p w:rsidR="000A461A" w:rsidRDefault="000A461A" w:rsidP="00EB384E">
          <w:pPr>
            <w:pStyle w:val="Huisstijl-Kopje"/>
          </w:pPr>
          <w:r>
            <w:t>Pages</w:t>
          </w:r>
        </w:p>
        <w:p w:rsidR="000A461A" w:rsidRPr="004C2206" w:rsidRDefault="004A7C25" w:rsidP="00EB384E">
          <w:pPr>
            <w:pStyle w:val="Huisstijl-Gegeven"/>
          </w:pPr>
          <w:fldSimple w:instr=" DOCVARIABLE  TotAantalPag  \* MERGEFORMAT ">
            <w:r w:rsidR="000A461A">
              <w:t>23</w:t>
            </w:r>
          </w:fldSimple>
        </w:p>
      </w:tc>
    </w:tr>
    <w:tr w:rsidR="000A461A" w:rsidRPr="004C2206">
      <w:tc>
        <w:tcPr>
          <w:tcW w:w="8749" w:type="dxa"/>
          <w:gridSpan w:val="5"/>
          <w:shd w:val="clear" w:color="auto" w:fill="auto"/>
        </w:tcPr>
        <w:p w:rsidR="000A461A" w:rsidRPr="004C2206" w:rsidRDefault="000A461A" w:rsidP="00A22DA3">
          <w:pPr>
            <w:pStyle w:val="Huisstijl-Gegeven"/>
            <w:tabs>
              <w:tab w:val="left" w:pos="2552"/>
            </w:tabs>
          </w:pPr>
        </w:p>
      </w:tc>
    </w:tr>
  </w:tbl>
  <w:bookmarkEnd w:id="20"/>
  <w:p w:rsidR="000A461A" w:rsidRPr="00672ACD" w:rsidRDefault="000A461A" w:rsidP="00672ACD">
    <w:pPr>
      <w:pStyle w:val="Header"/>
    </w:pPr>
    <w:r>
      <w:rPr>
        <w:noProof/>
        <w:lang w:val="nl-NL" w:eastAsia="zh-CN" w:bidi="mn-Mong-CN"/>
      </w:rPr>
      <mc:AlternateContent>
        <mc:Choice Requires="wps">
          <w:drawing>
            <wp:anchor distT="0" distB="0" distL="114300" distR="114300" simplePos="0" relativeHeight="251657216" behindDoc="1" locked="1" layoutInCell="1" allowOverlap="1" wp14:anchorId="39FF8E89" wp14:editId="1C0BEBFF">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bookmarkStart w:id="21" w:name="bmLogoSectie2_2" w:colFirst="0" w:colLast="0"/>
                                <w:r>
                                  <w:rPr>
                                    <w:noProof/>
                                    <w:lang w:val="nl-NL" w:eastAsia="zh-CN" w:bidi="mn-Mong-CN"/>
                                  </w:rPr>
                                  <w:drawing>
                                    <wp:inline distT="0" distB="0" distL="0" distR="0" wp14:anchorId="6EFAC54A" wp14:editId="256FA9EC">
                                      <wp:extent cx="1225296" cy="352044"/>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0A461A" w:rsidRDefault="000A461A"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bookmarkStart w:id="22" w:name="bmLogoSectie2_2" w:colFirst="0" w:colLast="0"/>
                          <w:r>
                            <w:rPr>
                              <w:noProof/>
                              <w:lang w:val="nl-NL" w:eastAsia="zh-CN" w:bidi="mn-Mong-CN"/>
                            </w:rPr>
                            <w:drawing>
                              <wp:inline distT="0" distB="0" distL="0" distR="0" wp14:anchorId="6EFAC54A" wp14:editId="256FA9EC">
                                <wp:extent cx="1225296" cy="352044"/>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2"/>
                  </w:tbl>
                  <w:p w:rsidR="000A461A" w:rsidRDefault="000A461A"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5C6157">
    <w:pPr>
      <w:pStyle w:val="Header"/>
    </w:pPr>
    <w:r>
      <w:rPr>
        <w:noProof/>
        <w:lang w:val="nl-NL" w:eastAsia="zh-CN" w:bidi="mn-Mong-CN"/>
      </w:rPr>
      <mc:AlternateContent>
        <mc:Choice Requires="wps">
          <w:drawing>
            <wp:anchor distT="0" distB="0" distL="114300" distR="114300" simplePos="0" relativeHeight="251652096" behindDoc="1" locked="1" layoutInCell="1" allowOverlap="1" wp14:anchorId="10696164" wp14:editId="35CA054E">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23" w:name="bmLogoSectie2_1" w:colFirst="0" w:colLast="0"/>
                                <w:r>
                                  <w:rPr>
                                    <w:noProof/>
                                    <w:lang w:val="nl-NL" w:eastAsia="zh-CN" w:bidi="mn-Mong-CN"/>
                                  </w:rPr>
                                  <w:drawing>
                                    <wp:inline distT="0" distB="0" distL="0" distR="0" wp14:anchorId="4B388C44" wp14:editId="5369D7A1">
                                      <wp:extent cx="1225296" cy="352044"/>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3"/>
                        </w:tbl>
                        <w:p w:rsidR="000A461A" w:rsidRDefault="000A461A"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24" w:name="bmLogoSectie2_1" w:colFirst="0" w:colLast="0"/>
                          <w:r>
                            <w:rPr>
                              <w:noProof/>
                              <w:lang w:val="nl-NL" w:eastAsia="zh-CN" w:bidi="mn-Mong-CN"/>
                            </w:rPr>
                            <w:drawing>
                              <wp:inline distT="0" distB="0" distL="0" distR="0" wp14:anchorId="4B388C44" wp14:editId="5369D7A1">
                                <wp:extent cx="1225296" cy="352044"/>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4"/>
                  </w:tbl>
                  <w:p w:rsidR="000A461A" w:rsidRDefault="000A461A" w:rsidP="001A6A5C"/>
                </w:txbxContent>
              </v:textbox>
              <w10:wrap anchorx="page" anchory="page"/>
              <w10:anchorlock/>
            </v:shape>
          </w:pict>
        </mc:Fallback>
      </mc:AlternateContent>
    </w:r>
  </w:p>
  <w:p w:rsidR="000A461A" w:rsidRDefault="000A461A" w:rsidP="005C6157">
    <w:pPr>
      <w:pStyle w:val="Header"/>
    </w:pPr>
  </w:p>
  <w:p w:rsidR="000A461A" w:rsidRDefault="000A461A" w:rsidP="005C6157">
    <w:pPr>
      <w:pStyle w:val="Header"/>
    </w:pPr>
  </w:p>
  <w:p w:rsidR="000A461A" w:rsidRDefault="000A461A"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0A461A" w:rsidRPr="00340617">
      <w:tc>
        <w:tcPr>
          <w:tcW w:w="8749" w:type="dxa"/>
          <w:gridSpan w:val="4"/>
          <w:shd w:val="clear" w:color="auto" w:fill="auto"/>
        </w:tcPr>
        <w:p w:rsidR="000A461A" w:rsidRDefault="000A461A" w:rsidP="00EB384E">
          <w:pPr>
            <w:pStyle w:val="Huisstijl-Kopje"/>
          </w:pPr>
          <w:bookmarkStart w:id="25" w:name="tblGegevensSectie2a" w:colFirst="0" w:colLast="3"/>
          <w:r>
            <w:t>Title</w:t>
          </w:r>
        </w:p>
        <w:p w:rsidR="000A461A" w:rsidRPr="00394FC0" w:rsidRDefault="000A461A" w:rsidP="00EB384E">
          <w:pPr>
            <w:pStyle w:val="Huisstijl-Gegeven"/>
          </w:pPr>
          <w:r>
            <w:t>Functional design semi-probabilistic assessments Ringtoets</w:t>
          </w:r>
        </w:p>
      </w:tc>
    </w:tr>
    <w:tr w:rsidR="000A461A" w:rsidRPr="00340617">
      <w:tc>
        <w:tcPr>
          <w:tcW w:w="5246" w:type="dxa"/>
          <w:gridSpan w:val="2"/>
          <w:shd w:val="clear" w:color="auto" w:fill="auto"/>
        </w:tcPr>
        <w:p w:rsidR="000A461A" w:rsidRPr="00A821C7" w:rsidRDefault="000A461A" w:rsidP="00EB384E">
          <w:pPr>
            <w:pStyle w:val="Huisstijl-Gegeven"/>
          </w:pPr>
        </w:p>
      </w:tc>
      <w:tc>
        <w:tcPr>
          <w:tcW w:w="3503" w:type="dxa"/>
          <w:gridSpan w:val="2"/>
        </w:tcPr>
        <w:p w:rsidR="000A461A" w:rsidRPr="00394FC0" w:rsidRDefault="000A461A" w:rsidP="00EB384E">
          <w:pPr>
            <w:pStyle w:val="Huisstijl-Gegeven"/>
          </w:pPr>
        </w:p>
      </w:tc>
    </w:tr>
    <w:tr w:rsidR="000A461A" w:rsidRPr="004C2206">
      <w:tc>
        <w:tcPr>
          <w:tcW w:w="2694" w:type="dxa"/>
          <w:shd w:val="clear" w:color="auto" w:fill="auto"/>
        </w:tcPr>
        <w:p w:rsidR="000A461A" w:rsidRDefault="000A461A" w:rsidP="00EB384E">
          <w:pPr>
            <w:pStyle w:val="Huisstijl-Kopje"/>
          </w:pPr>
          <w:r>
            <w:t>Client</w:t>
          </w:r>
        </w:p>
        <w:p w:rsidR="000A461A" w:rsidRPr="004C2206" w:rsidRDefault="000A461A" w:rsidP="00EB384E">
          <w:pPr>
            <w:pStyle w:val="Huisstijl-Gegeven"/>
          </w:pPr>
          <w:r>
            <w:t>RWS WVL</w:t>
          </w:r>
        </w:p>
      </w:tc>
      <w:tc>
        <w:tcPr>
          <w:tcW w:w="2552" w:type="dxa"/>
          <w:shd w:val="clear" w:color="auto" w:fill="auto"/>
        </w:tcPr>
        <w:p w:rsidR="000A461A" w:rsidRDefault="000A461A" w:rsidP="00EB384E">
          <w:pPr>
            <w:pStyle w:val="Huisstijl-Kopje"/>
          </w:pPr>
          <w:r>
            <w:t>Project</w:t>
          </w:r>
        </w:p>
        <w:p w:rsidR="000A461A" w:rsidRPr="004C2206" w:rsidRDefault="000A461A" w:rsidP="00EB384E">
          <w:pPr>
            <w:pStyle w:val="Huisstijl-Gegeven"/>
          </w:pPr>
          <w:r>
            <w:t>1209431-008</w:t>
          </w:r>
        </w:p>
      </w:tc>
      <w:tc>
        <w:tcPr>
          <w:tcW w:w="2552" w:type="dxa"/>
        </w:tcPr>
        <w:p w:rsidR="000A461A" w:rsidRDefault="000A461A" w:rsidP="00EB384E">
          <w:pPr>
            <w:pStyle w:val="Huisstijl-Kopje"/>
          </w:pPr>
          <w:r>
            <w:t>Reference</w:t>
          </w:r>
        </w:p>
        <w:p w:rsidR="000A461A" w:rsidRPr="004C2206" w:rsidRDefault="000A461A" w:rsidP="00EB384E">
          <w:pPr>
            <w:pStyle w:val="Huisstijl-Gegeven"/>
          </w:pPr>
          <w:r>
            <w:t>1209431-008-ZWS-0009</w:t>
          </w:r>
        </w:p>
      </w:tc>
      <w:tc>
        <w:tcPr>
          <w:tcW w:w="951" w:type="dxa"/>
        </w:tcPr>
        <w:p w:rsidR="000A461A" w:rsidRDefault="000A461A" w:rsidP="00EB384E">
          <w:pPr>
            <w:pStyle w:val="Huisstijl-Kopje"/>
          </w:pPr>
          <w:r>
            <w:t>Pages</w:t>
          </w:r>
        </w:p>
        <w:p w:rsidR="000A461A" w:rsidRPr="004C2206" w:rsidRDefault="004A7C25" w:rsidP="00EB384E">
          <w:pPr>
            <w:pStyle w:val="Huisstijl-Gegeven"/>
          </w:pPr>
          <w:fldSimple w:instr=" DOCVARIABLE  TotAantalPag  \* MERGEFORMAT ">
            <w:r w:rsidR="000A461A">
              <w:t>23</w:t>
            </w:r>
          </w:fldSimple>
        </w:p>
      </w:tc>
    </w:tr>
    <w:tr w:rsidR="000A461A" w:rsidRPr="004C2206">
      <w:tc>
        <w:tcPr>
          <w:tcW w:w="8749" w:type="dxa"/>
          <w:gridSpan w:val="4"/>
          <w:shd w:val="clear" w:color="auto" w:fill="auto"/>
        </w:tcPr>
        <w:p w:rsidR="000A461A" w:rsidRPr="004C2206" w:rsidRDefault="000A461A" w:rsidP="005C6157">
          <w:pPr>
            <w:pStyle w:val="Huisstijl-Gegeven"/>
            <w:tabs>
              <w:tab w:val="left" w:pos="2552"/>
            </w:tabs>
          </w:pPr>
        </w:p>
      </w:tc>
    </w:tr>
    <w:bookmarkEnd w:id="25"/>
  </w:tbl>
  <w:p w:rsidR="000A461A" w:rsidRPr="005C6157" w:rsidRDefault="000A461A"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5C6157">
    <w:pPr>
      <w:pStyle w:val="Header"/>
    </w:pPr>
    <w:r>
      <w:rPr>
        <w:noProof/>
        <w:lang w:val="nl-NL" w:eastAsia="zh-CN" w:bidi="mn-Mong-CN"/>
      </w:rPr>
      <mc:AlternateContent>
        <mc:Choice Requires="wps">
          <w:drawing>
            <wp:anchor distT="0" distB="0" distL="114300" distR="114300" simplePos="0" relativeHeight="251651072" behindDoc="1" locked="0" layoutInCell="1" allowOverlap="1" wp14:anchorId="223A6238" wp14:editId="34D6D2DD">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0A461A">
                            <w:trPr>
                              <w:trHeight w:val="1701"/>
                            </w:trPr>
                            <w:tc>
                              <w:tcPr>
                                <w:tcW w:w="5103" w:type="dxa"/>
                                <w:shd w:val="clear" w:color="auto" w:fill="auto"/>
                              </w:tcPr>
                              <w:p w:rsidR="000A461A" w:rsidRDefault="000A461A" w:rsidP="00A2242F"/>
                            </w:tc>
                          </w:tr>
                        </w:tbl>
                        <w:p w:rsidR="000A461A" w:rsidRDefault="000A461A"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0A461A">
                      <w:trPr>
                        <w:trHeight w:val="1701"/>
                      </w:trPr>
                      <w:tc>
                        <w:tcPr>
                          <w:tcW w:w="5103" w:type="dxa"/>
                          <w:shd w:val="clear" w:color="auto" w:fill="auto"/>
                        </w:tcPr>
                        <w:p w:rsidR="000A461A" w:rsidRDefault="000A461A" w:rsidP="00A2242F"/>
                      </w:tc>
                    </w:tr>
                  </w:tbl>
                  <w:p w:rsidR="000A461A" w:rsidRDefault="000A461A" w:rsidP="005C6157"/>
                </w:txbxContent>
              </v:textbox>
              <w10:wrap anchorx="margin" anchory="page"/>
            </v:shape>
          </w:pict>
        </mc:Fallback>
      </mc:AlternateContent>
    </w:r>
  </w:p>
  <w:p w:rsidR="000A461A" w:rsidRDefault="000A461A" w:rsidP="005C6157">
    <w:pPr>
      <w:pStyle w:val="Header"/>
    </w:pPr>
  </w:p>
  <w:p w:rsidR="000A461A" w:rsidRDefault="000A461A" w:rsidP="005C6157">
    <w:pPr>
      <w:pStyle w:val="Header"/>
    </w:pPr>
  </w:p>
  <w:p w:rsidR="000A461A" w:rsidRDefault="000A461A"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0A461A" w:rsidRPr="004C2206">
      <w:tc>
        <w:tcPr>
          <w:tcW w:w="8735" w:type="dxa"/>
          <w:gridSpan w:val="4"/>
          <w:shd w:val="clear" w:color="auto" w:fill="auto"/>
        </w:tcPr>
        <w:p w:rsidR="000A461A" w:rsidRPr="00EF1CDD" w:rsidRDefault="000A461A" w:rsidP="005C6157">
          <w:pPr>
            <w:pStyle w:val="Huisstijl-Gegeven"/>
          </w:pPr>
        </w:p>
      </w:tc>
    </w:tr>
    <w:tr w:rsidR="000A461A" w:rsidRPr="004C2206">
      <w:tc>
        <w:tcPr>
          <w:tcW w:w="5104" w:type="dxa"/>
          <w:gridSpan w:val="2"/>
          <w:shd w:val="clear" w:color="auto" w:fill="auto"/>
        </w:tcPr>
        <w:p w:rsidR="000A461A" w:rsidRPr="004C2206" w:rsidRDefault="000A461A" w:rsidP="005C6157">
          <w:pPr>
            <w:tabs>
              <w:tab w:val="left" w:pos="1680"/>
            </w:tabs>
            <w:ind w:left="1680" w:hanging="1680"/>
          </w:pPr>
        </w:p>
      </w:tc>
      <w:tc>
        <w:tcPr>
          <w:tcW w:w="3631" w:type="dxa"/>
          <w:gridSpan w:val="2"/>
        </w:tcPr>
        <w:p w:rsidR="000A461A" w:rsidRPr="004C2206" w:rsidRDefault="000A461A" w:rsidP="005C6157">
          <w:pPr>
            <w:pStyle w:val="Huisstijl-Gegeven"/>
            <w:tabs>
              <w:tab w:val="left" w:pos="2552"/>
            </w:tabs>
          </w:pPr>
        </w:p>
      </w:tc>
    </w:tr>
    <w:tr w:rsidR="000A461A" w:rsidRPr="004C2206">
      <w:tc>
        <w:tcPr>
          <w:tcW w:w="2552" w:type="dxa"/>
          <w:shd w:val="clear" w:color="auto" w:fill="auto"/>
        </w:tcPr>
        <w:p w:rsidR="000A461A" w:rsidRPr="004C2206" w:rsidRDefault="000A461A" w:rsidP="005C6157">
          <w:pPr>
            <w:pStyle w:val="Huisstijl-Gegeven"/>
          </w:pPr>
        </w:p>
      </w:tc>
      <w:tc>
        <w:tcPr>
          <w:tcW w:w="2552" w:type="dxa"/>
          <w:shd w:val="clear" w:color="auto" w:fill="auto"/>
        </w:tcPr>
        <w:p w:rsidR="000A461A" w:rsidRPr="004C2206" w:rsidRDefault="000A461A" w:rsidP="005C6157">
          <w:pPr>
            <w:tabs>
              <w:tab w:val="left" w:pos="1680"/>
            </w:tabs>
            <w:ind w:left="1680" w:hanging="1680"/>
          </w:pPr>
        </w:p>
      </w:tc>
      <w:tc>
        <w:tcPr>
          <w:tcW w:w="2552" w:type="dxa"/>
        </w:tcPr>
        <w:p w:rsidR="000A461A" w:rsidRPr="004C2206" w:rsidRDefault="000A461A" w:rsidP="005C6157">
          <w:pPr>
            <w:pStyle w:val="Huisstijl-Gegeven"/>
            <w:tabs>
              <w:tab w:val="left" w:pos="2552"/>
            </w:tabs>
          </w:pPr>
        </w:p>
      </w:tc>
      <w:tc>
        <w:tcPr>
          <w:tcW w:w="1079" w:type="dxa"/>
        </w:tcPr>
        <w:p w:rsidR="000A461A" w:rsidRPr="004C2206" w:rsidRDefault="000A461A" w:rsidP="005C6157">
          <w:pPr>
            <w:pStyle w:val="Huisstijl-Gegeven"/>
            <w:tabs>
              <w:tab w:val="left" w:pos="2552"/>
            </w:tabs>
          </w:pPr>
        </w:p>
      </w:tc>
    </w:tr>
  </w:tbl>
  <w:p w:rsidR="000A461A" w:rsidRPr="00B170CC" w:rsidRDefault="000A461A"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B24026">
    <w:pPr>
      <w:pStyle w:val="Header"/>
    </w:pPr>
    <w:r>
      <w:rPr>
        <w:noProof/>
        <w:lang w:val="nl-NL" w:eastAsia="zh-CN" w:bidi="mn-Mong-CN"/>
      </w:rPr>
      <mc:AlternateContent>
        <mc:Choice Requires="wps">
          <w:drawing>
            <wp:anchor distT="0" distB="0" distL="114300" distR="114300" simplePos="0" relativeHeight="251662336" behindDoc="0" locked="0" layoutInCell="1" allowOverlap="1" wp14:anchorId="7F727122" wp14:editId="646B113F">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0A461A">
                            <w:tc>
                              <w:tcPr>
                                <w:tcW w:w="5501" w:type="dxa"/>
                                <w:shd w:val="clear" w:color="auto" w:fill="auto"/>
                              </w:tcPr>
                              <w:p w:rsidR="000A461A" w:rsidRDefault="000A461A" w:rsidP="001220C3">
                                <w:pPr>
                                  <w:pStyle w:val="Huisstijl-Koptekst"/>
                                  <w:jc w:val="right"/>
                                </w:pPr>
                                <w:bookmarkStart w:id="30" w:name="bmKoptekstSectie3_2" w:colFirst="0" w:colLast="0"/>
                                <w:r>
                                  <w:t>1209431-008-ZWS-0009, 1 May 2015, final</w:t>
                                </w:r>
                              </w:p>
                            </w:tc>
                          </w:tr>
                          <w:bookmarkEnd w:id="30"/>
                        </w:tbl>
                        <w:p w:rsidR="000A461A" w:rsidRDefault="000A461A"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5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0A461A">
                      <w:tc>
                        <w:tcPr>
                          <w:tcW w:w="5501" w:type="dxa"/>
                          <w:shd w:val="clear" w:color="auto" w:fill="auto"/>
                        </w:tcPr>
                        <w:p w:rsidR="000A461A" w:rsidRDefault="000A461A" w:rsidP="001220C3">
                          <w:pPr>
                            <w:pStyle w:val="Huisstijl-Koptekst"/>
                            <w:jc w:val="right"/>
                          </w:pPr>
                          <w:bookmarkStart w:id="30" w:name="bmKoptekstSectie3_2" w:colFirst="0" w:colLast="0"/>
                          <w:r>
                            <w:t>1209431-008-ZWS-0009, 1 May 2015, final</w:t>
                          </w:r>
                        </w:p>
                      </w:tc>
                    </w:tr>
                    <w:bookmarkEnd w:id="30"/>
                  </w:tbl>
                  <w:p w:rsidR="000A461A" w:rsidRDefault="000A461A" w:rsidP="001220C3"/>
                </w:txbxContent>
              </v:textbox>
              <w10:wrap anchorx="margin"/>
            </v:shape>
          </w:pict>
        </mc:Fallback>
      </mc:AlternateContent>
    </w:r>
  </w:p>
  <w:p w:rsidR="000A461A" w:rsidRPr="00982765" w:rsidRDefault="000A461A" w:rsidP="00B24026">
    <w:pPr>
      <w:pStyle w:val="Header"/>
    </w:pPr>
    <w:r>
      <w:rPr>
        <w:noProof/>
        <w:lang w:val="nl-NL" w:eastAsia="zh-CN" w:bidi="mn-Mong-CN"/>
      </w:rPr>
      <mc:AlternateContent>
        <mc:Choice Requires="wps">
          <w:drawing>
            <wp:anchor distT="0" distB="0" distL="114300" distR="114300" simplePos="0" relativeHeight="251658240" behindDoc="1" locked="1" layoutInCell="1" allowOverlap="1" wp14:anchorId="7A818D4D" wp14:editId="5716C6FF">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bookmarkStart w:id="31" w:name="bmLogoSectie3_2" w:colFirst="0" w:colLast="0"/>
                                <w:r>
                                  <w:rPr>
                                    <w:noProof/>
                                    <w:lang w:val="nl-NL" w:eastAsia="zh-CN" w:bidi="mn-Mong-CN"/>
                                  </w:rPr>
                                  <w:drawing>
                                    <wp:inline distT="0" distB="0" distL="0" distR="0" wp14:anchorId="553245F9" wp14:editId="04B3438B">
                                      <wp:extent cx="1225296" cy="352044"/>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0A461A" w:rsidRDefault="000A461A"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bookmarkStart w:id="32" w:name="bmLogoSectie3_2" w:colFirst="0" w:colLast="0"/>
                          <w:r>
                            <w:rPr>
                              <w:noProof/>
                              <w:lang w:eastAsia="zh-CN"/>
                            </w:rPr>
                            <w:drawing>
                              <wp:inline distT="0" distB="0" distL="0" distR="0" wp14:anchorId="553245F9" wp14:editId="04B3438B">
                                <wp:extent cx="1225296" cy="352044"/>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25296" cy="352044"/>
                                        </a:xfrm>
                                        <a:prstGeom prst="rect">
                                          <a:avLst/>
                                        </a:prstGeom>
                                      </pic:spPr>
                                    </pic:pic>
                                  </a:graphicData>
                                </a:graphic>
                              </wp:inline>
                            </w:drawing>
                          </w:r>
                        </w:p>
                      </w:tc>
                    </w:tr>
                    <w:bookmarkEnd w:id="32"/>
                  </w:tbl>
                  <w:p w:rsidR="000A461A" w:rsidRDefault="000A461A" w:rsidP="00B24026"/>
                </w:txbxContent>
              </v:textbox>
              <w10:wrap anchorx="margin" anchory="page"/>
              <w10:anchorlock/>
            </v:shape>
          </w:pict>
        </mc:Fallback>
      </mc:AlternateContent>
    </w:r>
  </w:p>
  <w:p w:rsidR="000A461A" w:rsidRPr="00672ACD" w:rsidRDefault="000A461A" w:rsidP="00B24026">
    <w:pPr>
      <w:pStyle w:val="Header"/>
    </w:pPr>
  </w:p>
  <w:p w:rsidR="000A461A" w:rsidRPr="00B24026" w:rsidRDefault="000A461A"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0A461A" w:rsidRPr="004C2206">
      <w:tc>
        <w:tcPr>
          <w:tcW w:w="5529" w:type="dxa"/>
          <w:shd w:val="clear" w:color="auto" w:fill="auto"/>
        </w:tcPr>
        <w:p w:rsidR="000A461A" w:rsidRPr="004C2206" w:rsidRDefault="000A461A" w:rsidP="00A00A21">
          <w:pPr>
            <w:pStyle w:val="Huisstijl-Koptekst"/>
          </w:pPr>
          <w:bookmarkStart w:id="32" w:name="bmKoptekstSectie3_1" w:colFirst="0" w:colLast="0"/>
          <w:r>
            <w:t>1209431-008-ZWS-0009, 1 May 2015, final</w:t>
          </w:r>
        </w:p>
      </w:tc>
    </w:tr>
  </w:tbl>
  <w:bookmarkEnd w:id="32"/>
  <w:p w:rsidR="000A461A" w:rsidRPr="00982765" w:rsidRDefault="000A461A" w:rsidP="00A00A21">
    <w:pPr>
      <w:pStyle w:val="Header"/>
    </w:pPr>
    <w:r>
      <w:rPr>
        <w:noProof/>
        <w:lang w:val="nl-NL" w:eastAsia="zh-CN" w:bidi="mn-Mong-CN"/>
      </w:rPr>
      <mc:AlternateContent>
        <mc:Choice Requires="wps">
          <w:drawing>
            <wp:anchor distT="0" distB="0" distL="114300" distR="114300" simplePos="0" relativeHeight="251653120" behindDoc="1" locked="1" layoutInCell="1" allowOverlap="1" wp14:anchorId="1FDD006D" wp14:editId="7C661CA0">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33" w:name="bmLogoSectie3_1" w:colFirst="0" w:colLast="0"/>
                                <w:r>
                                  <w:rPr>
                                    <w:noProof/>
                                    <w:lang w:val="nl-NL" w:eastAsia="zh-CN" w:bidi="mn-Mong-CN"/>
                                  </w:rPr>
                                  <w:drawing>
                                    <wp:inline distT="0" distB="0" distL="0" distR="0" wp14:anchorId="7AB7B3D5" wp14:editId="747ADDC0">
                                      <wp:extent cx="1225296" cy="352044"/>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0A461A" w:rsidRDefault="000A461A"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34" w:name="bmLogoSectie3_1" w:colFirst="0" w:colLast="0"/>
                          <w:r>
                            <w:rPr>
                              <w:noProof/>
                              <w:lang w:val="nl-NL" w:eastAsia="zh-CN" w:bidi="mn-Mong-CN"/>
                            </w:rPr>
                            <w:drawing>
                              <wp:inline distT="0" distB="0" distL="0" distR="0" wp14:anchorId="7AB7B3D5" wp14:editId="747ADDC0">
                                <wp:extent cx="1225296" cy="352044"/>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0A461A" w:rsidRDefault="000A461A"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B24026">
    <w:pPr>
      <w:pStyle w:val="Header"/>
    </w:pPr>
    <w:r>
      <w:rPr>
        <w:noProof/>
        <w:lang w:val="nl-NL" w:eastAsia="zh-CN" w:bidi="mn-Mong-CN"/>
      </w:rPr>
      <mc:AlternateContent>
        <mc:Choice Requires="wps">
          <w:drawing>
            <wp:anchor distT="0" distB="0" distL="114300" distR="114300" simplePos="0" relativeHeight="251661312" behindDoc="0" locked="0" layoutInCell="1" allowOverlap="1" wp14:anchorId="03946F15" wp14:editId="70762B21">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0A461A">
                            <w:tc>
                              <w:tcPr>
                                <w:tcW w:w="5501" w:type="dxa"/>
                                <w:shd w:val="clear" w:color="auto" w:fill="auto"/>
                                <w:tcMar>
                                  <w:right w:w="85" w:type="dxa"/>
                                </w:tcMar>
                              </w:tcPr>
                              <w:p w:rsidR="000A461A" w:rsidRDefault="000A461A" w:rsidP="001220C3">
                                <w:pPr>
                                  <w:pStyle w:val="Huisstijl-Koptekst"/>
                                  <w:jc w:val="right"/>
                                </w:pPr>
                                <w:bookmarkStart w:id="56" w:name="bmKoptekstSectie4_2" w:colFirst="0" w:colLast="0"/>
                                <w:r>
                                  <w:t>1209431-008-ZWS-0009, 1 May 2015, final</w:t>
                                </w:r>
                              </w:p>
                            </w:tc>
                          </w:tr>
                          <w:bookmarkEnd w:id="56"/>
                        </w:tbl>
                        <w:p w:rsidR="000A461A" w:rsidRDefault="000A461A"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5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0A461A">
                      <w:tc>
                        <w:tcPr>
                          <w:tcW w:w="5501" w:type="dxa"/>
                          <w:shd w:val="clear" w:color="auto" w:fill="auto"/>
                          <w:tcMar>
                            <w:right w:w="85" w:type="dxa"/>
                          </w:tcMar>
                        </w:tcPr>
                        <w:p w:rsidR="000A461A" w:rsidRDefault="000A461A" w:rsidP="001220C3">
                          <w:pPr>
                            <w:pStyle w:val="Huisstijl-Koptekst"/>
                            <w:jc w:val="right"/>
                          </w:pPr>
                          <w:bookmarkStart w:id="57" w:name="bmKoptekstSectie4_2" w:colFirst="0" w:colLast="0"/>
                          <w:r>
                            <w:t>1209431-008-ZWS-0009, 1 May 2015, final</w:t>
                          </w:r>
                        </w:p>
                      </w:tc>
                    </w:tr>
                    <w:bookmarkEnd w:id="57"/>
                  </w:tbl>
                  <w:p w:rsidR="000A461A" w:rsidRDefault="000A461A" w:rsidP="001220C3"/>
                </w:txbxContent>
              </v:textbox>
              <w10:wrap anchorx="margin"/>
            </v:shape>
          </w:pict>
        </mc:Fallback>
      </mc:AlternateContent>
    </w:r>
  </w:p>
  <w:p w:rsidR="000A461A" w:rsidRPr="00982765" w:rsidRDefault="000A461A" w:rsidP="00B24026">
    <w:pPr>
      <w:pStyle w:val="Header"/>
    </w:pPr>
    <w:r>
      <w:rPr>
        <w:noProof/>
        <w:lang w:val="nl-NL" w:eastAsia="zh-CN" w:bidi="mn-Mong-CN"/>
      </w:rPr>
      <mc:AlternateContent>
        <mc:Choice Requires="wps">
          <w:drawing>
            <wp:anchor distT="0" distB="0" distL="114300" distR="114300" simplePos="0" relativeHeight="251659264" behindDoc="1" locked="1" layoutInCell="1" allowOverlap="1" wp14:anchorId="00617B2A" wp14:editId="36BEBC92">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bookmarkStart w:id="58" w:name="bmLogoSectie4_2" w:colFirst="0" w:colLast="0"/>
                                <w:r>
                                  <w:rPr>
                                    <w:noProof/>
                                    <w:lang w:val="nl-NL" w:eastAsia="zh-CN" w:bidi="mn-Mong-CN"/>
                                  </w:rPr>
                                  <w:drawing>
                                    <wp:inline distT="0" distB="0" distL="0" distR="0" wp14:anchorId="3BDF0446" wp14:editId="75B3BD1B">
                                      <wp:extent cx="1225296" cy="352044"/>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8"/>
                        </w:tbl>
                        <w:p w:rsidR="000A461A" w:rsidRDefault="000A461A"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5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bookmarkStart w:id="59" w:name="bmLogoSectie4_2" w:colFirst="0" w:colLast="0"/>
                          <w:r>
                            <w:rPr>
                              <w:noProof/>
                              <w:lang w:val="nl-NL" w:eastAsia="zh-CN" w:bidi="mn-Mong-CN"/>
                            </w:rPr>
                            <w:drawing>
                              <wp:inline distT="0" distB="0" distL="0" distR="0" wp14:anchorId="3BDF0446" wp14:editId="75B3BD1B">
                                <wp:extent cx="1225296" cy="352044"/>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9"/>
                  </w:tbl>
                  <w:p w:rsidR="000A461A" w:rsidRDefault="000A461A" w:rsidP="00B24026"/>
                </w:txbxContent>
              </v:textbox>
              <w10:wrap anchorx="margin" anchory="page"/>
              <w10:anchorlock/>
            </v:shape>
          </w:pict>
        </mc:Fallback>
      </mc:AlternateContent>
    </w:r>
  </w:p>
  <w:p w:rsidR="000A461A" w:rsidRPr="00672ACD" w:rsidRDefault="000A461A" w:rsidP="00B24026">
    <w:pPr>
      <w:pStyle w:val="Header"/>
    </w:pPr>
  </w:p>
  <w:p w:rsidR="000A461A" w:rsidRPr="00B24026" w:rsidRDefault="000A461A" w:rsidP="00B24026">
    <w:pPr>
      <w:pStyle w:val="Header"/>
    </w:pPr>
  </w:p>
  <w:p w:rsidR="000A461A" w:rsidRPr="00B24026" w:rsidRDefault="000A461A"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61A" w:rsidRDefault="000A461A" w:rsidP="00982765">
    <w:pPr>
      <w:pStyle w:val="Header"/>
    </w:pPr>
    <w:r>
      <w:rPr>
        <w:noProof/>
        <w:lang w:val="nl-NL" w:eastAsia="zh-CN" w:bidi="mn-Mong-CN"/>
      </w:rPr>
      <mc:AlternateContent>
        <mc:Choice Requires="wps">
          <w:drawing>
            <wp:anchor distT="0" distB="0" distL="114300" distR="114300" simplePos="0" relativeHeight="251654144" behindDoc="1" locked="1" layoutInCell="1" allowOverlap="1" wp14:anchorId="4E54FD5D" wp14:editId="2D88B639">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60" w:name="bmLogoSectie4_1" w:colFirst="0" w:colLast="0"/>
                                <w:r>
                                  <w:rPr>
                                    <w:noProof/>
                                    <w:lang w:val="nl-NL" w:eastAsia="zh-CN" w:bidi="mn-Mong-CN"/>
                                  </w:rPr>
                                  <w:drawing>
                                    <wp:inline distT="0" distB="0" distL="0" distR="0" wp14:anchorId="1BC8BAD9" wp14:editId="7EB4CC07">
                                      <wp:extent cx="1225296" cy="352044"/>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60"/>
                        </w:tbl>
                        <w:p w:rsidR="000A461A" w:rsidRDefault="000A461A"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0A461A">
                      <w:trPr>
                        <w:trHeight w:val="1701"/>
                      </w:trPr>
                      <w:tc>
                        <w:tcPr>
                          <w:tcW w:w="4560" w:type="dxa"/>
                          <w:shd w:val="clear" w:color="auto" w:fill="auto"/>
                        </w:tcPr>
                        <w:p w:rsidR="000A461A" w:rsidRDefault="000A461A" w:rsidP="00EB384E">
                          <w:pPr>
                            <w:jc w:val="right"/>
                          </w:pPr>
                          <w:bookmarkStart w:id="61" w:name="bmLogoSectie4_1" w:colFirst="0" w:colLast="0"/>
                          <w:r>
                            <w:rPr>
                              <w:noProof/>
                              <w:lang w:val="nl-NL" w:eastAsia="zh-CN" w:bidi="mn-Mong-CN"/>
                            </w:rPr>
                            <w:drawing>
                              <wp:inline distT="0" distB="0" distL="0" distR="0" wp14:anchorId="1BC8BAD9" wp14:editId="7EB4CC07">
                                <wp:extent cx="1225296" cy="352044"/>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61"/>
                  </w:tbl>
                  <w:p w:rsidR="000A461A" w:rsidRDefault="000A461A"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0A461A" w:rsidRPr="004C2206">
      <w:tc>
        <w:tcPr>
          <w:tcW w:w="5812" w:type="dxa"/>
          <w:shd w:val="clear" w:color="auto" w:fill="auto"/>
        </w:tcPr>
        <w:p w:rsidR="000A461A" w:rsidRPr="004C2206" w:rsidRDefault="000A461A" w:rsidP="00A00A21">
          <w:pPr>
            <w:pStyle w:val="Huisstijl-Koptekst"/>
          </w:pPr>
          <w:bookmarkStart w:id="62" w:name="bmKoptekstSectie4_1" w:colFirst="0" w:colLast="0"/>
          <w:r>
            <w:t>1209431-008-ZWS-0009, 1 May 2015, final</w:t>
          </w:r>
        </w:p>
      </w:tc>
    </w:tr>
    <w:bookmarkEnd w:id="62"/>
  </w:tbl>
  <w:p w:rsidR="000A461A" w:rsidRPr="00982765" w:rsidRDefault="000A461A"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3"/>
    <w:multiLevelType w:val="singleLevel"/>
    <w:tmpl w:val="09AC50E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FE26C492"/>
    <w:lvl w:ilvl="0">
      <w:start w:val="1"/>
      <w:numFmt w:val="decimal"/>
      <w:lvlText w:val="%1."/>
      <w:lvlJc w:val="left"/>
      <w:pPr>
        <w:tabs>
          <w:tab w:val="num" w:pos="360"/>
        </w:tabs>
        <w:ind w:left="360" w:hanging="360"/>
      </w:p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9">
    <w:nsid w:val="25A73318"/>
    <w:multiLevelType w:val="multilevel"/>
    <w:tmpl w:val="6298F500"/>
    <w:numStyleLink w:val="Huisstijl-LijstNummering"/>
  </w:abstractNum>
  <w:abstractNum w:abstractNumId="10">
    <w:nsid w:val="29974433"/>
    <w:multiLevelType w:val="hybridMultilevel"/>
    <w:tmpl w:val="417A39F4"/>
    <w:lvl w:ilvl="0" w:tplc="C09EEF26">
      <w:numFmt w:val="bullet"/>
      <w:lvlText w:val="-"/>
      <w:lvlJc w:val="left"/>
      <w:pPr>
        <w:ind w:left="870" w:hanging="360"/>
      </w:pPr>
      <w:rPr>
        <w:rFonts w:ascii="Arial" w:eastAsia="Times New Roman" w:hAnsi="Arial" w:cs="Aria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1">
    <w:nsid w:val="386110AE"/>
    <w:multiLevelType w:val="hybridMultilevel"/>
    <w:tmpl w:val="E2E40216"/>
    <w:lvl w:ilvl="0" w:tplc="3810408E">
      <w:numFmt w:val="bullet"/>
      <w:lvlText w:val="-"/>
      <w:lvlJc w:val="left"/>
      <w:pPr>
        <w:ind w:left="720" w:hanging="360"/>
      </w:pPr>
      <w:rPr>
        <w:rFonts w:ascii="Arial" w:eastAsia="SimSu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420D3254"/>
    <w:multiLevelType w:val="hybridMultilevel"/>
    <w:tmpl w:val="B4FE047E"/>
    <w:lvl w:ilvl="0" w:tplc="75721D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303B0A"/>
    <w:multiLevelType w:val="hybridMultilevel"/>
    <w:tmpl w:val="199CBEEE"/>
    <w:lvl w:ilvl="0" w:tplc="6234DD9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74D5C04"/>
    <w:multiLevelType w:val="hybridMultilevel"/>
    <w:tmpl w:val="8EEA3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9">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3">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9"/>
  </w:num>
  <w:num w:numId="2">
    <w:abstractNumId w:val="22"/>
  </w:num>
  <w:num w:numId="3">
    <w:abstractNumId w:val="3"/>
  </w:num>
  <w:num w:numId="4">
    <w:abstractNumId w:val="5"/>
  </w:num>
  <w:num w:numId="5">
    <w:abstractNumId w:val="2"/>
  </w:num>
  <w:num w:numId="6">
    <w:abstractNumId w:val="1"/>
  </w:num>
  <w:num w:numId="7">
    <w:abstractNumId w:val="0"/>
  </w:num>
  <w:num w:numId="8">
    <w:abstractNumId w:val="18"/>
  </w:num>
  <w:num w:numId="9">
    <w:abstractNumId w:val="16"/>
  </w:num>
  <w:num w:numId="10">
    <w:abstractNumId w:val="21"/>
  </w:num>
  <w:num w:numId="11">
    <w:abstractNumId w:val="23"/>
  </w:num>
  <w:num w:numId="12">
    <w:abstractNumId w:val="13"/>
  </w:num>
  <w:num w:numId="13">
    <w:abstractNumId w:val="8"/>
  </w:num>
  <w:num w:numId="14">
    <w:abstractNumId w:val="8"/>
  </w:num>
  <w:num w:numId="15">
    <w:abstractNumId w:val="8"/>
  </w:num>
  <w:num w:numId="16">
    <w:abstractNumId w:val="8"/>
  </w:num>
  <w:num w:numId="17">
    <w:abstractNumId w:val="7"/>
  </w:num>
  <w:num w:numId="18">
    <w:abstractNumId w:val="9"/>
    <w:lvlOverride w:ilvl="0">
      <w:lvl w:ilvl="0">
        <w:start w:val="1"/>
        <w:numFmt w:val="decimal"/>
        <w:lvlRestart w:val="0"/>
        <w:lvlText w:val="%1"/>
        <w:lvlJc w:val="left"/>
        <w:pPr>
          <w:tabs>
            <w:tab w:val="num" w:pos="510"/>
          </w:tabs>
          <w:ind w:left="510" w:hanging="510"/>
        </w:pPr>
        <w:rPr>
          <w:rFonts w:hint="default"/>
          <w:i w:val="0"/>
        </w:rPr>
      </w:lvl>
    </w:lvlOverride>
  </w:num>
  <w:num w:numId="19">
    <w:abstractNumId w:val="9"/>
  </w:num>
  <w:num w:numId="20">
    <w:abstractNumId w:val="9"/>
  </w:num>
  <w:num w:numId="21">
    <w:abstractNumId w:val="9"/>
    <w:lvlOverride w:ilvl="0">
      <w:lvl w:ilvl="0">
        <w:start w:val="1"/>
        <w:numFmt w:val="decimal"/>
        <w:lvlRestart w:val="0"/>
        <w:lvlText w:val="%1"/>
        <w:lvlJc w:val="left"/>
        <w:pPr>
          <w:tabs>
            <w:tab w:val="num" w:pos="510"/>
          </w:tabs>
          <w:ind w:left="510" w:hanging="510"/>
        </w:pPr>
        <w:rPr>
          <w:rFonts w:hint="default"/>
        </w:rPr>
      </w:lvl>
    </w:lvlOverride>
    <w:lvlOverride w:ilvl="1">
      <w:lvl w:ilvl="1">
        <w:start w:val="1"/>
        <w:numFmt w:val="decimal"/>
        <w:lvlText w:val="%1.%2"/>
        <w:lvlJc w:val="left"/>
        <w:pPr>
          <w:tabs>
            <w:tab w:val="num" w:pos="510"/>
          </w:tabs>
          <w:ind w:left="510" w:hanging="510"/>
        </w:pPr>
        <w:rPr>
          <w:rFonts w:hint="default"/>
        </w:rPr>
      </w:lvl>
    </w:lvlOverride>
    <w:lvlOverride w:ilvl="2">
      <w:lvl w:ilvl="2">
        <w:start w:val="1"/>
        <w:numFmt w:val="decimal"/>
        <w:lvlText w:val="%1.%2.%3"/>
        <w:lvlJc w:val="left"/>
        <w:pPr>
          <w:tabs>
            <w:tab w:val="num" w:pos="737"/>
          </w:tabs>
          <w:ind w:left="737" w:hanging="737"/>
        </w:pPr>
        <w:rPr>
          <w:rFonts w:hint="default"/>
        </w:rPr>
      </w:lvl>
    </w:lvlOverride>
    <w:lvlOverride w:ilvl="3">
      <w:lvl w:ilvl="3">
        <w:start w:val="1"/>
        <w:numFmt w:val="none"/>
        <w:lvlText w:val=""/>
        <w:lvlJc w:val="left"/>
        <w:pPr>
          <w:tabs>
            <w:tab w:val="num" w:pos="737"/>
          </w:tabs>
          <w:ind w:left="737" w:firstLine="0"/>
        </w:pPr>
        <w:rPr>
          <w:rFonts w:hint="default"/>
        </w:rPr>
      </w:lvl>
    </w:lvlOverride>
    <w:lvlOverride w:ilvl="4">
      <w:lvl w:ilvl="4">
        <w:start w:val="1"/>
        <w:numFmt w:val="none"/>
        <w:suff w:val="nothing"/>
        <w:lvlText w:val=""/>
        <w:lvlJc w:val="left"/>
        <w:pPr>
          <w:ind w:left="737" w:firstLine="0"/>
        </w:pPr>
        <w:rPr>
          <w:rFonts w:hint="default"/>
        </w:rPr>
      </w:lvl>
    </w:lvlOverride>
    <w:lvlOverride w:ilvl="5">
      <w:lvl w:ilvl="5">
        <w:start w:val="1"/>
        <w:numFmt w:val="none"/>
        <w:suff w:val="nothing"/>
        <w:lvlText w:val=""/>
        <w:lvlJc w:val="left"/>
        <w:pPr>
          <w:ind w:left="737" w:firstLine="0"/>
        </w:pPr>
        <w:rPr>
          <w:rFonts w:hint="default"/>
        </w:rPr>
      </w:lvl>
    </w:lvlOverride>
    <w:lvlOverride w:ilvl="6">
      <w:lvl w:ilvl="6">
        <w:start w:val="1"/>
        <w:numFmt w:val="none"/>
        <w:suff w:val="nothing"/>
        <w:lvlText w:val=""/>
        <w:lvlJc w:val="left"/>
        <w:pPr>
          <w:ind w:left="737" w:firstLine="0"/>
        </w:pPr>
        <w:rPr>
          <w:rFonts w:hint="default"/>
        </w:rPr>
      </w:lvl>
    </w:lvlOverride>
    <w:lvlOverride w:ilvl="7">
      <w:lvl w:ilvl="7">
        <w:start w:val="1"/>
        <w:numFmt w:val="none"/>
        <w:suff w:val="nothing"/>
        <w:lvlText w:val=""/>
        <w:lvlJc w:val="left"/>
        <w:pPr>
          <w:ind w:left="737" w:firstLine="0"/>
        </w:pPr>
        <w:rPr>
          <w:rFonts w:hint="default"/>
        </w:rPr>
      </w:lvl>
    </w:lvlOverride>
    <w:lvlOverride w:ilvl="8">
      <w:lvl w:ilvl="8">
        <w:start w:val="1"/>
        <w:numFmt w:val="none"/>
        <w:suff w:val="nothing"/>
        <w:lvlText w:val=""/>
        <w:lvlJc w:val="left"/>
        <w:pPr>
          <w:ind w:left="737" w:firstLine="0"/>
        </w:pPr>
        <w:rPr>
          <w:rFonts w:hint="default"/>
        </w:rPr>
      </w:lvl>
    </w:lvlOverride>
  </w:num>
  <w:num w:numId="22">
    <w:abstractNumId w:val="9"/>
    <w:lvlOverride w:ilvl="0">
      <w:lvl w:ilvl="0">
        <w:start w:val="1"/>
        <w:numFmt w:val="decimal"/>
        <w:lvlRestart w:val="0"/>
        <w:lvlText w:val="%1"/>
        <w:lvlJc w:val="left"/>
        <w:pPr>
          <w:tabs>
            <w:tab w:val="num" w:pos="510"/>
          </w:tabs>
          <w:ind w:left="510" w:hanging="510"/>
        </w:pPr>
        <w:rPr>
          <w:rFonts w:hint="default"/>
        </w:rPr>
      </w:lvl>
    </w:lvlOverride>
    <w:lvlOverride w:ilvl="1">
      <w:lvl w:ilvl="1">
        <w:start w:val="1"/>
        <w:numFmt w:val="decimal"/>
        <w:lvlText w:val="%1.%2"/>
        <w:lvlJc w:val="left"/>
        <w:pPr>
          <w:tabs>
            <w:tab w:val="num" w:pos="510"/>
          </w:tabs>
          <w:ind w:left="510" w:hanging="510"/>
        </w:pPr>
        <w:rPr>
          <w:rFonts w:hint="default"/>
        </w:rPr>
      </w:lvl>
    </w:lvlOverride>
    <w:lvlOverride w:ilvl="2">
      <w:lvl w:ilvl="2">
        <w:start w:val="1"/>
        <w:numFmt w:val="decimal"/>
        <w:lvlText w:val="%1.%2.%3"/>
        <w:lvlJc w:val="left"/>
        <w:pPr>
          <w:tabs>
            <w:tab w:val="num" w:pos="737"/>
          </w:tabs>
          <w:ind w:left="737" w:hanging="737"/>
        </w:pPr>
        <w:rPr>
          <w:rFonts w:hint="default"/>
        </w:rPr>
      </w:lvl>
    </w:lvlOverride>
    <w:lvlOverride w:ilvl="3">
      <w:lvl w:ilvl="3">
        <w:start w:val="1"/>
        <w:numFmt w:val="none"/>
        <w:lvlText w:val=""/>
        <w:lvlJc w:val="left"/>
        <w:pPr>
          <w:tabs>
            <w:tab w:val="num" w:pos="737"/>
          </w:tabs>
          <w:ind w:left="737" w:firstLine="0"/>
        </w:pPr>
        <w:rPr>
          <w:rFonts w:hint="default"/>
        </w:rPr>
      </w:lvl>
    </w:lvlOverride>
    <w:lvlOverride w:ilvl="4">
      <w:lvl w:ilvl="4">
        <w:start w:val="1"/>
        <w:numFmt w:val="none"/>
        <w:suff w:val="nothing"/>
        <w:lvlText w:val=""/>
        <w:lvlJc w:val="left"/>
        <w:pPr>
          <w:ind w:left="737" w:firstLine="0"/>
        </w:pPr>
        <w:rPr>
          <w:rFonts w:hint="default"/>
        </w:rPr>
      </w:lvl>
    </w:lvlOverride>
    <w:lvlOverride w:ilvl="5">
      <w:lvl w:ilvl="5">
        <w:start w:val="1"/>
        <w:numFmt w:val="none"/>
        <w:suff w:val="nothing"/>
        <w:lvlText w:val=""/>
        <w:lvlJc w:val="left"/>
        <w:pPr>
          <w:ind w:left="737" w:firstLine="0"/>
        </w:pPr>
        <w:rPr>
          <w:rFonts w:hint="default"/>
        </w:rPr>
      </w:lvl>
    </w:lvlOverride>
    <w:lvlOverride w:ilvl="6">
      <w:lvl w:ilvl="6">
        <w:start w:val="1"/>
        <w:numFmt w:val="none"/>
        <w:suff w:val="nothing"/>
        <w:lvlText w:val=""/>
        <w:lvlJc w:val="left"/>
        <w:pPr>
          <w:ind w:left="737" w:firstLine="0"/>
        </w:pPr>
        <w:rPr>
          <w:rFonts w:hint="default"/>
        </w:rPr>
      </w:lvl>
    </w:lvlOverride>
    <w:lvlOverride w:ilvl="7">
      <w:lvl w:ilvl="7">
        <w:start w:val="1"/>
        <w:numFmt w:val="none"/>
        <w:suff w:val="nothing"/>
        <w:lvlText w:val=""/>
        <w:lvlJc w:val="left"/>
        <w:pPr>
          <w:ind w:left="737" w:firstLine="0"/>
        </w:pPr>
        <w:rPr>
          <w:rFonts w:hint="default"/>
        </w:rPr>
      </w:lvl>
    </w:lvlOverride>
    <w:lvlOverride w:ilvl="8">
      <w:lvl w:ilvl="8">
        <w:start w:val="1"/>
        <w:numFmt w:val="none"/>
        <w:suff w:val="nothing"/>
        <w:lvlText w:val=""/>
        <w:lvlJc w:val="left"/>
        <w:pPr>
          <w:ind w:left="737" w:firstLine="0"/>
        </w:pPr>
        <w:rPr>
          <w:rFonts w:hint="default"/>
        </w:rPr>
      </w:lvl>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num>
  <w:num w:numId="26">
    <w:abstractNumId w:val="9"/>
    <w:lvlOverride w:ilvl="0">
      <w:startOverride w:val="1"/>
      <w:lvl w:ilvl="0">
        <w:start w:val="1"/>
        <w:numFmt w:val="decimal"/>
        <w:lvlRestart w:val="0"/>
        <w:lvlText w:val="%1"/>
        <w:lvlJc w:val="left"/>
        <w:pPr>
          <w:tabs>
            <w:tab w:val="num" w:pos="510"/>
          </w:tabs>
          <w:ind w:left="510" w:hanging="510"/>
        </w:pPr>
        <w:rPr>
          <w:rFonts w:hint="default"/>
          <w:lang w:val="en-GB"/>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7">
    <w:abstractNumId w:val="19"/>
  </w:num>
  <w:num w:numId="28">
    <w:abstractNumId w:val="15"/>
  </w:num>
  <w:num w:numId="29">
    <w:abstractNumId w:val="10"/>
  </w:num>
  <w:num w:numId="30">
    <w:abstractNumId w:val="11"/>
  </w:num>
  <w:num w:numId="31">
    <w:abstractNumId w:val="4"/>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DocWijzigingenBijhoudenStondAan" w:val="1"/>
    <w:docVar w:name="_AanmaakDatum" w:val="25-02-2015"/>
    <w:docVar w:name="_AanmaakGebruiker" w:val="jongejan"/>
    <w:docVar w:name="_KlantCode" w:val="Deltares"/>
    <w:docVar w:name="_LicCode" w:val="Deltares"/>
    <w:docVar w:name="_Versie" w:val="2014.1.6"/>
    <w:docVar w:name="Aan" w:val="RWS WVL"/>
    <w:docVar w:name="Aanhef" w:val="Geachte heer, mevrouw"/>
    <w:docVar w:name="AfdelingID" w:val="0"/>
    <w:docVar w:name="Auteurs" w:val="R.B. Jongejan_x000d__x000a_W.J. Klerk"/>
    <w:docVar w:name="Bedrijf" w:val="Deltares"/>
    <w:docVar w:name="BedrijfID" w:val="7"/>
    <w:docVar w:name="BedrijfStatutair" w:val="Stichting Deltares"/>
    <w:docVar w:name="BijlageCC" w:val="0"/>
    <w:docVar w:name="CapIndex" w:val="1"/>
    <w:docVar w:name="CapsInChap" w:val="-32766"/>
    <w:docVar w:name="Classificatie" w:val="none"/>
    <w:docVar w:name="ClassificatieIndex" w:val="0"/>
    <w:docVar w:name="Contactpersoon" w:val="jongejan"/>
    <w:docVar w:name="ContactpersoonID" w:val="2068"/>
    <w:docVar w:name="ContactpersoonVoluit" w:val="Ruben Jongejan"/>
    <w:docVar w:name="Datum" w:val="01-05-2015"/>
    <w:docVar w:name="DatumRefOpgehaald" w:val="01-05-2015"/>
    <w:docVar w:name="DocID" w:val="{ACBCF521-A1BB-4E3D-AEE1-8B52E553199E}"/>
    <w:docVar w:name="DocPubliceerStatus" w:val="0"/>
    <w:docVar w:name="DocRegFileName" w:val="Projects\1209000\1209431\1209431-008-ZWS-0009-r-Functional design semi-probabilistic assessments Ringtoets.docx"/>
    <w:docVar w:name="DocRootDocID" w:val="{CF53C26F-C9AA-4CCB-9EBE-DF65035FEA00}"/>
    <w:docVar w:name="Doorkiesfaxnummer" w:val="+31(0)88 335 8582"/>
    <w:docVar w:name="Doorkiesnummer" w:val="+31(0)88335 8025"/>
    <w:docVar w:name="DubbelzijdigPrinten" w:val="1"/>
    <w:docVar w:name="Email" w:val="ruben.jongejan@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31(0)6 1499 6316"/>
    <w:docVar w:name="Nummer" w:val="9"/>
    <w:docVar w:name="Ondertekenaar" w:val="jongejan"/>
    <w:docVar w:name="Onderwerp" w:val="Functional design semi-probabilistic assessments Ringtoets"/>
    <w:docVar w:name="PaginaNaKaft" w:val="2"/>
    <w:docVar w:name="ProjDocRegDir" w:val="1209000\1209431"/>
    <w:docVar w:name="Project" w:val="1209431-008"/>
    <w:docVar w:name="ProjID" w:val="99419"/>
    <w:docVar w:name="ProjNaam" w:val="KPP 2014 - WTI 2017 Cluster C; Onzekerheden Belastingen en Sterkte | Macrostabiliteit"/>
    <w:docVar w:name="ProjNr" w:val="1209431-008"/>
    <w:docVar w:name="Referentie" w:val="1209431-008-ZWS-0009"/>
    <w:docVar w:name="ReferentieGegenereerd" w:val="1209431-008-ZWS-0009"/>
    <w:docVar w:name="Sjabloon" w:val="Rapport"/>
    <w:docVar w:name="SjabloonID" w:val="35"/>
    <w:docVar w:name="SjabloonType" w:val="RAPPORT"/>
    <w:docVar w:name="Status_Kaft" w:val="Kaft_Definitief.jpg"/>
    <w:docVar w:name="Status_KaftGeplaatst" w:val="final"/>
    <w:docVar w:name="StatusRapport" w:val="final"/>
    <w:docVar w:name="SubTitelPlaatsen" w:val="0"/>
    <w:docVar w:name="Taal" w:val="EN"/>
    <w:docVar w:name="TotAantalPag" w:val="23"/>
    <w:docVar w:name="TotNaderOrder" w:val="0"/>
    <w:docVar w:name="Verberg" w:val="1"/>
    <w:docVar w:name="Vestiging" w:val="Delft-Boussinesqweg 1"/>
    <w:docVar w:name="VestigingID" w:val="3"/>
    <w:docVar w:name="VestigingOmschr" w:val="Delft-Boussinesqweg 1"/>
    <w:docVar w:name="VoettekstBijlage" w:val="Functional design semi-probabilistic assessments Ringtoets"/>
    <w:docVar w:name="VoorAkkoordNaam_Status" w:val="0"/>
    <w:docVar w:name="Wijzig" w:val="1"/>
  </w:docVars>
  <w:rsids>
    <w:rsidRoot w:val="00057800"/>
    <w:rsid w:val="00000DFA"/>
    <w:rsid w:val="00013D53"/>
    <w:rsid w:val="000144BC"/>
    <w:rsid w:val="0002282E"/>
    <w:rsid w:val="00030A00"/>
    <w:rsid w:val="00030F5C"/>
    <w:rsid w:val="0003459B"/>
    <w:rsid w:val="000369FA"/>
    <w:rsid w:val="00040ADF"/>
    <w:rsid w:val="00042E48"/>
    <w:rsid w:val="000441D0"/>
    <w:rsid w:val="0004477D"/>
    <w:rsid w:val="0004754A"/>
    <w:rsid w:val="00053B55"/>
    <w:rsid w:val="00055E5F"/>
    <w:rsid w:val="00057800"/>
    <w:rsid w:val="0007421A"/>
    <w:rsid w:val="00080512"/>
    <w:rsid w:val="000806F5"/>
    <w:rsid w:val="00084901"/>
    <w:rsid w:val="00085228"/>
    <w:rsid w:val="00087E11"/>
    <w:rsid w:val="00091436"/>
    <w:rsid w:val="000A1B2D"/>
    <w:rsid w:val="000A461A"/>
    <w:rsid w:val="000B5D5D"/>
    <w:rsid w:val="000B656E"/>
    <w:rsid w:val="000B7013"/>
    <w:rsid w:val="000C3BA6"/>
    <w:rsid w:val="000C7A9E"/>
    <w:rsid w:val="000D356E"/>
    <w:rsid w:val="000D3C82"/>
    <w:rsid w:val="000D64AF"/>
    <w:rsid w:val="000D68B7"/>
    <w:rsid w:val="000D6C53"/>
    <w:rsid w:val="000D75E6"/>
    <w:rsid w:val="000E1715"/>
    <w:rsid w:val="000E2FAB"/>
    <w:rsid w:val="000E6919"/>
    <w:rsid w:val="000F7CB2"/>
    <w:rsid w:val="00107750"/>
    <w:rsid w:val="0011082E"/>
    <w:rsid w:val="00113CAB"/>
    <w:rsid w:val="0011516E"/>
    <w:rsid w:val="001163BC"/>
    <w:rsid w:val="001220C3"/>
    <w:rsid w:val="001241DA"/>
    <w:rsid w:val="00126332"/>
    <w:rsid w:val="00127085"/>
    <w:rsid w:val="00127086"/>
    <w:rsid w:val="00127E17"/>
    <w:rsid w:val="0013192C"/>
    <w:rsid w:val="001320EA"/>
    <w:rsid w:val="0013492A"/>
    <w:rsid w:val="00145EB0"/>
    <w:rsid w:val="00147175"/>
    <w:rsid w:val="00151657"/>
    <w:rsid w:val="00151E27"/>
    <w:rsid w:val="0015581C"/>
    <w:rsid w:val="001667AF"/>
    <w:rsid w:val="00167C59"/>
    <w:rsid w:val="001714F2"/>
    <w:rsid w:val="001722C2"/>
    <w:rsid w:val="00174EB7"/>
    <w:rsid w:val="00181100"/>
    <w:rsid w:val="00190628"/>
    <w:rsid w:val="00191AAD"/>
    <w:rsid w:val="0019563F"/>
    <w:rsid w:val="001963AF"/>
    <w:rsid w:val="001A0293"/>
    <w:rsid w:val="001A3103"/>
    <w:rsid w:val="001A6A5C"/>
    <w:rsid w:val="001A6DAF"/>
    <w:rsid w:val="001B2D67"/>
    <w:rsid w:val="001F0D75"/>
    <w:rsid w:val="001F179C"/>
    <w:rsid w:val="001F1E35"/>
    <w:rsid w:val="001F292C"/>
    <w:rsid w:val="002018FD"/>
    <w:rsid w:val="00205D43"/>
    <w:rsid w:val="00214827"/>
    <w:rsid w:val="00215CDD"/>
    <w:rsid w:val="002177F1"/>
    <w:rsid w:val="00234881"/>
    <w:rsid w:val="00250E5A"/>
    <w:rsid w:val="002515F0"/>
    <w:rsid w:val="0025319B"/>
    <w:rsid w:val="00253E1E"/>
    <w:rsid w:val="002607E7"/>
    <w:rsid w:val="00266744"/>
    <w:rsid w:val="002779CC"/>
    <w:rsid w:val="00286DD7"/>
    <w:rsid w:val="002A1F5B"/>
    <w:rsid w:val="002A74F8"/>
    <w:rsid w:val="002B1461"/>
    <w:rsid w:val="002B2ADA"/>
    <w:rsid w:val="002D554C"/>
    <w:rsid w:val="002D7597"/>
    <w:rsid w:val="002E54A4"/>
    <w:rsid w:val="002F08C7"/>
    <w:rsid w:val="002F6820"/>
    <w:rsid w:val="0030170B"/>
    <w:rsid w:val="00301CB2"/>
    <w:rsid w:val="003063CE"/>
    <w:rsid w:val="003126C9"/>
    <w:rsid w:val="003176BD"/>
    <w:rsid w:val="00317F5A"/>
    <w:rsid w:val="00327230"/>
    <w:rsid w:val="00334A78"/>
    <w:rsid w:val="00335622"/>
    <w:rsid w:val="00340617"/>
    <w:rsid w:val="00346078"/>
    <w:rsid w:val="0034637D"/>
    <w:rsid w:val="0035275D"/>
    <w:rsid w:val="00354EC7"/>
    <w:rsid w:val="0036457F"/>
    <w:rsid w:val="00366646"/>
    <w:rsid w:val="0037076D"/>
    <w:rsid w:val="00371E1F"/>
    <w:rsid w:val="0037416E"/>
    <w:rsid w:val="0037613D"/>
    <w:rsid w:val="00376807"/>
    <w:rsid w:val="00380784"/>
    <w:rsid w:val="00382822"/>
    <w:rsid w:val="00386EDA"/>
    <w:rsid w:val="0039223C"/>
    <w:rsid w:val="00394FC0"/>
    <w:rsid w:val="003A0A97"/>
    <w:rsid w:val="003A4857"/>
    <w:rsid w:val="003A4C29"/>
    <w:rsid w:val="003A6419"/>
    <w:rsid w:val="003A6739"/>
    <w:rsid w:val="003B0006"/>
    <w:rsid w:val="003B1093"/>
    <w:rsid w:val="003B16D2"/>
    <w:rsid w:val="003B4B11"/>
    <w:rsid w:val="003D22D1"/>
    <w:rsid w:val="003D4477"/>
    <w:rsid w:val="003F3050"/>
    <w:rsid w:val="00400D98"/>
    <w:rsid w:val="00401DA4"/>
    <w:rsid w:val="00406A24"/>
    <w:rsid w:val="00413181"/>
    <w:rsid w:val="0041705C"/>
    <w:rsid w:val="00426356"/>
    <w:rsid w:val="00427213"/>
    <w:rsid w:val="004324FB"/>
    <w:rsid w:val="00434041"/>
    <w:rsid w:val="00440D74"/>
    <w:rsid w:val="0044481E"/>
    <w:rsid w:val="004450AF"/>
    <w:rsid w:val="00450C44"/>
    <w:rsid w:val="0045147B"/>
    <w:rsid w:val="00451CD8"/>
    <w:rsid w:val="00451F46"/>
    <w:rsid w:val="00462763"/>
    <w:rsid w:val="0046323E"/>
    <w:rsid w:val="0046452D"/>
    <w:rsid w:val="00467FE2"/>
    <w:rsid w:val="0048627D"/>
    <w:rsid w:val="00486BDF"/>
    <w:rsid w:val="00497015"/>
    <w:rsid w:val="004A7C25"/>
    <w:rsid w:val="004B4226"/>
    <w:rsid w:val="004C00DD"/>
    <w:rsid w:val="004C2206"/>
    <w:rsid w:val="004C33FD"/>
    <w:rsid w:val="004C437C"/>
    <w:rsid w:val="004C7F69"/>
    <w:rsid w:val="004D39ED"/>
    <w:rsid w:val="004D3AE5"/>
    <w:rsid w:val="004E0752"/>
    <w:rsid w:val="004E27A9"/>
    <w:rsid w:val="004E7BEB"/>
    <w:rsid w:val="004F347F"/>
    <w:rsid w:val="00501C55"/>
    <w:rsid w:val="005028F7"/>
    <w:rsid w:val="00503BBE"/>
    <w:rsid w:val="00504E55"/>
    <w:rsid w:val="00532742"/>
    <w:rsid w:val="005341FE"/>
    <w:rsid w:val="00534836"/>
    <w:rsid w:val="00537CBE"/>
    <w:rsid w:val="005412DC"/>
    <w:rsid w:val="00543B00"/>
    <w:rsid w:val="0054650C"/>
    <w:rsid w:val="00555970"/>
    <w:rsid w:val="00560191"/>
    <w:rsid w:val="00561A7A"/>
    <w:rsid w:val="00563470"/>
    <w:rsid w:val="00564E53"/>
    <w:rsid w:val="00565160"/>
    <w:rsid w:val="005656ED"/>
    <w:rsid w:val="00567174"/>
    <w:rsid w:val="005671D1"/>
    <w:rsid w:val="005702B5"/>
    <w:rsid w:val="005730AC"/>
    <w:rsid w:val="00580167"/>
    <w:rsid w:val="00585E95"/>
    <w:rsid w:val="005A226E"/>
    <w:rsid w:val="005A4C3A"/>
    <w:rsid w:val="005A6455"/>
    <w:rsid w:val="005B259B"/>
    <w:rsid w:val="005B799C"/>
    <w:rsid w:val="005C0002"/>
    <w:rsid w:val="005C6157"/>
    <w:rsid w:val="005C6E54"/>
    <w:rsid w:val="005D6772"/>
    <w:rsid w:val="005D783A"/>
    <w:rsid w:val="005E011B"/>
    <w:rsid w:val="005E14D1"/>
    <w:rsid w:val="005E3194"/>
    <w:rsid w:val="005F0E58"/>
    <w:rsid w:val="005F18CA"/>
    <w:rsid w:val="005F1E88"/>
    <w:rsid w:val="005F4874"/>
    <w:rsid w:val="006002ED"/>
    <w:rsid w:val="00600772"/>
    <w:rsid w:val="0060323D"/>
    <w:rsid w:val="00610A75"/>
    <w:rsid w:val="006110BD"/>
    <w:rsid w:val="00612845"/>
    <w:rsid w:val="00634651"/>
    <w:rsid w:val="006437F3"/>
    <w:rsid w:val="00643B6B"/>
    <w:rsid w:val="00646AFD"/>
    <w:rsid w:val="006517FF"/>
    <w:rsid w:val="00655FE0"/>
    <w:rsid w:val="0065776D"/>
    <w:rsid w:val="00660815"/>
    <w:rsid w:val="00661216"/>
    <w:rsid w:val="00672ACD"/>
    <w:rsid w:val="0067431E"/>
    <w:rsid w:val="006759DC"/>
    <w:rsid w:val="00677F3C"/>
    <w:rsid w:val="006819EA"/>
    <w:rsid w:val="00690211"/>
    <w:rsid w:val="00693549"/>
    <w:rsid w:val="00694D36"/>
    <w:rsid w:val="00695834"/>
    <w:rsid w:val="006A0A14"/>
    <w:rsid w:val="006B44E6"/>
    <w:rsid w:val="006C04C3"/>
    <w:rsid w:val="006C06A2"/>
    <w:rsid w:val="006C260B"/>
    <w:rsid w:val="006C2ACF"/>
    <w:rsid w:val="006E5474"/>
    <w:rsid w:val="006E7349"/>
    <w:rsid w:val="006F2E0B"/>
    <w:rsid w:val="00702A83"/>
    <w:rsid w:val="00707127"/>
    <w:rsid w:val="00710CB9"/>
    <w:rsid w:val="00712377"/>
    <w:rsid w:val="00717B27"/>
    <w:rsid w:val="007217F3"/>
    <w:rsid w:val="00750606"/>
    <w:rsid w:val="00763E1F"/>
    <w:rsid w:val="00764EF6"/>
    <w:rsid w:val="007651C6"/>
    <w:rsid w:val="00767D0D"/>
    <w:rsid w:val="0078362E"/>
    <w:rsid w:val="00787050"/>
    <w:rsid w:val="007917BA"/>
    <w:rsid w:val="007A64D8"/>
    <w:rsid w:val="007B450C"/>
    <w:rsid w:val="007B5378"/>
    <w:rsid w:val="007B5F9A"/>
    <w:rsid w:val="007C021E"/>
    <w:rsid w:val="007C02F0"/>
    <w:rsid w:val="007C234C"/>
    <w:rsid w:val="007C2623"/>
    <w:rsid w:val="007C4F94"/>
    <w:rsid w:val="007D0889"/>
    <w:rsid w:val="007D18CA"/>
    <w:rsid w:val="007D196C"/>
    <w:rsid w:val="007D5040"/>
    <w:rsid w:val="007D6712"/>
    <w:rsid w:val="007E3909"/>
    <w:rsid w:val="0080278F"/>
    <w:rsid w:val="00807A6B"/>
    <w:rsid w:val="00817CCC"/>
    <w:rsid w:val="008258F5"/>
    <w:rsid w:val="008332E7"/>
    <w:rsid w:val="008419A0"/>
    <w:rsid w:val="00845F81"/>
    <w:rsid w:val="008468BA"/>
    <w:rsid w:val="00852810"/>
    <w:rsid w:val="00854C84"/>
    <w:rsid w:val="008558E4"/>
    <w:rsid w:val="0086059C"/>
    <w:rsid w:val="008619C3"/>
    <w:rsid w:val="00863A74"/>
    <w:rsid w:val="00864C9E"/>
    <w:rsid w:val="00864F21"/>
    <w:rsid w:val="0087712B"/>
    <w:rsid w:val="00880F74"/>
    <w:rsid w:val="00884F59"/>
    <w:rsid w:val="00894E87"/>
    <w:rsid w:val="0089534E"/>
    <w:rsid w:val="008A157B"/>
    <w:rsid w:val="008A4FDE"/>
    <w:rsid w:val="008B1324"/>
    <w:rsid w:val="008C4282"/>
    <w:rsid w:val="008E137A"/>
    <w:rsid w:val="008F1625"/>
    <w:rsid w:val="008F1D52"/>
    <w:rsid w:val="008F1FB6"/>
    <w:rsid w:val="008F2A6A"/>
    <w:rsid w:val="008F31AE"/>
    <w:rsid w:val="008F6811"/>
    <w:rsid w:val="00911EE6"/>
    <w:rsid w:val="00914CDA"/>
    <w:rsid w:val="009204EB"/>
    <w:rsid w:val="00925A4D"/>
    <w:rsid w:val="00926C8A"/>
    <w:rsid w:val="00934A6B"/>
    <w:rsid w:val="00935F20"/>
    <w:rsid w:val="009409DD"/>
    <w:rsid w:val="009416E3"/>
    <w:rsid w:val="009449EF"/>
    <w:rsid w:val="0095023B"/>
    <w:rsid w:val="009578F4"/>
    <w:rsid w:val="00970DED"/>
    <w:rsid w:val="00972803"/>
    <w:rsid w:val="00982765"/>
    <w:rsid w:val="0098376A"/>
    <w:rsid w:val="009951BB"/>
    <w:rsid w:val="0099628C"/>
    <w:rsid w:val="009970A9"/>
    <w:rsid w:val="009A7268"/>
    <w:rsid w:val="009B6FA8"/>
    <w:rsid w:val="009C0A08"/>
    <w:rsid w:val="009C2454"/>
    <w:rsid w:val="009C6702"/>
    <w:rsid w:val="009C7811"/>
    <w:rsid w:val="009D285C"/>
    <w:rsid w:val="009D498C"/>
    <w:rsid w:val="009D768D"/>
    <w:rsid w:val="009E3CFF"/>
    <w:rsid w:val="009E5515"/>
    <w:rsid w:val="009E5971"/>
    <w:rsid w:val="009F1C66"/>
    <w:rsid w:val="009F3192"/>
    <w:rsid w:val="009F4534"/>
    <w:rsid w:val="00A00A21"/>
    <w:rsid w:val="00A045BE"/>
    <w:rsid w:val="00A1366F"/>
    <w:rsid w:val="00A1473F"/>
    <w:rsid w:val="00A204AE"/>
    <w:rsid w:val="00A21DE8"/>
    <w:rsid w:val="00A2242F"/>
    <w:rsid w:val="00A22DA3"/>
    <w:rsid w:val="00A23A9A"/>
    <w:rsid w:val="00A23B40"/>
    <w:rsid w:val="00A2581A"/>
    <w:rsid w:val="00A347A6"/>
    <w:rsid w:val="00A34E91"/>
    <w:rsid w:val="00A37D9C"/>
    <w:rsid w:val="00A45B92"/>
    <w:rsid w:val="00A50F56"/>
    <w:rsid w:val="00A63534"/>
    <w:rsid w:val="00A65370"/>
    <w:rsid w:val="00A673B7"/>
    <w:rsid w:val="00A730A0"/>
    <w:rsid w:val="00A74B63"/>
    <w:rsid w:val="00A77411"/>
    <w:rsid w:val="00A821C7"/>
    <w:rsid w:val="00A848DF"/>
    <w:rsid w:val="00A84916"/>
    <w:rsid w:val="00A91B87"/>
    <w:rsid w:val="00AA055D"/>
    <w:rsid w:val="00AA20F1"/>
    <w:rsid w:val="00AA62A8"/>
    <w:rsid w:val="00AA68D5"/>
    <w:rsid w:val="00AA7D81"/>
    <w:rsid w:val="00AB3193"/>
    <w:rsid w:val="00AC1DA8"/>
    <w:rsid w:val="00AC3A2C"/>
    <w:rsid w:val="00AD1317"/>
    <w:rsid w:val="00AD3A3B"/>
    <w:rsid w:val="00AD5D74"/>
    <w:rsid w:val="00AD6D59"/>
    <w:rsid w:val="00AE4179"/>
    <w:rsid w:val="00AF57A5"/>
    <w:rsid w:val="00AF659F"/>
    <w:rsid w:val="00B011B1"/>
    <w:rsid w:val="00B0496D"/>
    <w:rsid w:val="00B055A9"/>
    <w:rsid w:val="00B11016"/>
    <w:rsid w:val="00B110F9"/>
    <w:rsid w:val="00B146F7"/>
    <w:rsid w:val="00B170CC"/>
    <w:rsid w:val="00B206A5"/>
    <w:rsid w:val="00B2095E"/>
    <w:rsid w:val="00B21768"/>
    <w:rsid w:val="00B24026"/>
    <w:rsid w:val="00B2548F"/>
    <w:rsid w:val="00B27D1D"/>
    <w:rsid w:val="00B3216C"/>
    <w:rsid w:val="00B3263B"/>
    <w:rsid w:val="00B32B0E"/>
    <w:rsid w:val="00B37F87"/>
    <w:rsid w:val="00B4092B"/>
    <w:rsid w:val="00B428F4"/>
    <w:rsid w:val="00B46A94"/>
    <w:rsid w:val="00B54BCC"/>
    <w:rsid w:val="00B54FB5"/>
    <w:rsid w:val="00B67814"/>
    <w:rsid w:val="00B67AE0"/>
    <w:rsid w:val="00B70425"/>
    <w:rsid w:val="00B70835"/>
    <w:rsid w:val="00B71DA6"/>
    <w:rsid w:val="00B75DC3"/>
    <w:rsid w:val="00B81B0E"/>
    <w:rsid w:val="00B87D65"/>
    <w:rsid w:val="00B91E8A"/>
    <w:rsid w:val="00BA307F"/>
    <w:rsid w:val="00BA373C"/>
    <w:rsid w:val="00BA628F"/>
    <w:rsid w:val="00BA6CF5"/>
    <w:rsid w:val="00BC3325"/>
    <w:rsid w:val="00BC7D41"/>
    <w:rsid w:val="00BD0018"/>
    <w:rsid w:val="00BD3CC9"/>
    <w:rsid w:val="00BE0809"/>
    <w:rsid w:val="00BE3C38"/>
    <w:rsid w:val="00BE65B5"/>
    <w:rsid w:val="00BF5C28"/>
    <w:rsid w:val="00C03377"/>
    <w:rsid w:val="00C044DA"/>
    <w:rsid w:val="00C20E72"/>
    <w:rsid w:val="00C220C6"/>
    <w:rsid w:val="00C24C05"/>
    <w:rsid w:val="00C3188C"/>
    <w:rsid w:val="00C40F4C"/>
    <w:rsid w:val="00C42E30"/>
    <w:rsid w:val="00C4554D"/>
    <w:rsid w:val="00C47823"/>
    <w:rsid w:val="00C50CBA"/>
    <w:rsid w:val="00C5403C"/>
    <w:rsid w:val="00C60F1A"/>
    <w:rsid w:val="00C653A8"/>
    <w:rsid w:val="00C673C0"/>
    <w:rsid w:val="00C72885"/>
    <w:rsid w:val="00C72F8C"/>
    <w:rsid w:val="00C874BE"/>
    <w:rsid w:val="00CA0E00"/>
    <w:rsid w:val="00CA2D32"/>
    <w:rsid w:val="00CA43AA"/>
    <w:rsid w:val="00CA59E2"/>
    <w:rsid w:val="00CA5AC0"/>
    <w:rsid w:val="00CA5AC8"/>
    <w:rsid w:val="00CA6F58"/>
    <w:rsid w:val="00CA7EE5"/>
    <w:rsid w:val="00CB073A"/>
    <w:rsid w:val="00CB6614"/>
    <w:rsid w:val="00CC4573"/>
    <w:rsid w:val="00CD2B70"/>
    <w:rsid w:val="00CD5551"/>
    <w:rsid w:val="00CD6257"/>
    <w:rsid w:val="00D013E8"/>
    <w:rsid w:val="00D02D06"/>
    <w:rsid w:val="00D045B7"/>
    <w:rsid w:val="00D069C0"/>
    <w:rsid w:val="00D07DFF"/>
    <w:rsid w:val="00D1056B"/>
    <w:rsid w:val="00D152F6"/>
    <w:rsid w:val="00D31B0A"/>
    <w:rsid w:val="00D47800"/>
    <w:rsid w:val="00D4788E"/>
    <w:rsid w:val="00D540BA"/>
    <w:rsid w:val="00D54762"/>
    <w:rsid w:val="00D616FB"/>
    <w:rsid w:val="00D65146"/>
    <w:rsid w:val="00D67B49"/>
    <w:rsid w:val="00D729AF"/>
    <w:rsid w:val="00D748F5"/>
    <w:rsid w:val="00D83675"/>
    <w:rsid w:val="00D8651D"/>
    <w:rsid w:val="00D96A86"/>
    <w:rsid w:val="00D97C61"/>
    <w:rsid w:val="00DA4079"/>
    <w:rsid w:val="00DA7060"/>
    <w:rsid w:val="00DB42A4"/>
    <w:rsid w:val="00DB4A78"/>
    <w:rsid w:val="00DC0828"/>
    <w:rsid w:val="00DC1E12"/>
    <w:rsid w:val="00DC55D8"/>
    <w:rsid w:val="00DC705B"/>
    <w:rsid w:val="00DD70B9"/>
    <w:rsid w:val="00DE10C9"/>
    <w:rsid w:val="00DE4493"/>
    <w:rsid w:val="00DE4870"/>
    <w:rsid w:val="00DE5E92"/>
    <w:rsid w:val="00DE6E72"/>
    <w:rsid w:val="00E000C1"/>
    <w:rsid w:val="00E00681"/>
    <w:rsid w:val="00E05966"/>
    <w:rsid w:val="00E11FC9"/>
    <w:rsid w:val="00E1254A"/>
    <w:rsid w:val="00E12D88"/>
    <w:rsid w:val="00E13FCF"/>
    <w:rsid w:val="00E178EC"/>
    <w:rsid w:val="00E23841"/>
    <w:rsid w:val="00E266CF"/>
    <w:rsid w:val="00E32292"/>
    <w:rsid w:val="00E366D2"/>
    <w:rsid w:val="00E43C26"/>
    <w:rsid w:val="00E44398"/>
    <w:rsid w:val="00E5143D"/>
    <w:rsid w:val="00E531B1"/>
    <w:rsid w:val="00E57018"/>
    <w:rsid w:val="00E61AF9"/>
    <w:rsid w:val="00E67307"/>
    <w:rsid w:val="00E70D90"/>
    <w:rsid w:val="00E71C76"/>
    <w:rsid w:val="00E760D8"/>
    <w:rsid w:val="00E83E66"/>
    <w:rsid w:val="00E84D1E"/>
    <w:rsid w:val="00E850E3"/>
    <w:rsid w:val="00E93FBB"/>
    <w:rsid w:val="00E95E81"/>
    <w:rsid w:val="00E96038"/>
    <w:rsid w:val="00EA4D5B"/>
    <w:rsid w:val="00EA7664"/>
    <w:rsid w:val="00EB2594"/>
    <w:rsid w:val="00EB384E"/>
    <w:rsid w:val="00EB6D04"/>
    <w:rsid w:val="00EB7AC6"/>
    <w:rsid w:val="00EB7C9E"/>
    <w:rsid w:val="00EC2F6D"/>
    <w:rsid w:val="00ED0A93"/>
    <w:rsid w:val="00ED251D"/>
    <w:rsid w:val="00ED2CFE"/>
    <w:rsid w:val="00EE1A48"/>
    <w:rsid w:val="00EE1B16"/>
    <w:rsid w:val="00EE6DB9"/>
    <w:rsid w:val="00EF1CDD"/>
    <w:rsid w:val="00F03DB4"/>
    <w:rsid w:val="00F07219"/>
    <w:rsid w:val="00F10683"/>
    <w:rsid w:val="00F317B0"/>
    <w:rsid w:val="00F37350"/>
    <w:rsid w:val="00F421FD"/>
    <w:rsid w:val="00F42D36"/>
    <w:rsid w:val="00F43BE9"/>
    <w:rsid w:val="00F554CF"/>
    <w:rsid w:val="00F64809"/>
    <w:rsid w:val="00F6627C"/>
    <w:rsid w:val="00F7036A"/>
    <w:rsid w:val="00F72C7B"/>
    <w:rsid w:val="00F75CD7"/>
    <w:rsid w:val="00F812C3"/>
    <w:rsid w:val="00F81800"/>
    <w:rsid w:val="00F82B93"/>
    <w:rsid w:val="00F84249"/>
    <w:rsid w:val="00F85264"/>
    <w:rsid w:val="00F93AC9"/>
    <w:rsid w:val="00F96AF3"/>
    <w:rsid w:val="00FA12DD"/>
    <w:rsid w:val="00FB3C01"/>
    <w:rsid w:val="00FC1061"/>
    <w:rsid w:val="00FC48D8"/>
    <w:rsid w:val="00FD0F3F"/>
    <w:rsid w:val="00FD2F71"/>
    <w:rsid w:val="00FE3E69"/>
    <w:rsid w:val="00FE6041"/>
    <w:rsid w:val="00FF3A17"/>
    <w:rsid w:val="00FF549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50C"/>
    <w:pPr>
      <w:spacing w:line="255" w:lineRule="atLeast"/>
      <w:jc w:val="both"/>
    </w:pPr>
    <w:rPr>
      <w:rFonts w:ascii="Arial" w:eastAsia="Times New Roman" w:hAnsi="Arial" w:cs="Arial"/>
      <w:sz w:val="21"/>
      <w:szCs w:val="24"/>
      <w:lang w:val="en-GB" w:eastAsia="en-US"/>
    </w:rPr>
  </w:style>
  <w:style w:type="paragraph" w:styleId="Heading1">
    <w:name w:val="heading 1"/>
    <w:basedOn w:val="Normal"/>
    <w:next w:val="Normal"/>
    <w:qFormat/>
    <w:rsid w:val="007B450C"/>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7B450C"/>
    <w:pPr>
      <w:numPr>
        <w:ilvl w:val="1"/>
      </w:numPr>
      <w:spacing w:after="0" w:line="255" w:lineRule="exact"/>
      <w:outlineLvl w:val="1"/>
    </w:pPr>
    <w:rPr>
      <w:bCs w:val="0"/>
      <w:iCs/>
      <w:sz w:val="21"/>
      <w:szCs w:val="28"/>
    </w:rPr>
  </w:style>
  <w:style w:type="paragraph" w:styleId="Heading3">
    <w:name w:val="heading 3"/>
    <w:basedOn w:val="Heading2"/>
    <w:next w:val="Normal"/>
    <w:qFormat/>
    <w:rsid w:val="007B450C"/>
    <w:pPr>
      <w:numPr>
        <w:ilvl w:val="2"/>
      </w:numPr>
      <w:outlineLvl w:val="2"/>
    </w:pPr>
    <w:rPr>
      <w:b w:val="0"/>
      <w:bCs/>
      <w:szCs w:val="26"/>
    </w:rPr>
  </w:style>
  <w:style w:type="paragraph" w:styleId="Heading4">
    <w:name w:val="heading 4"/>
    <w:basedOn w:val="Heading3"/>
    <w:next w:val="Normal"/>
    <w:qFormat/>
    <w:rsid w:val="007B450C"/>
    <w:pPr>
      <w:numPr>
        <w:ilvl w:val="3"/>
      </w:numPr>
      <w:outlineLvl w:val="3"/>
    </w:pPr>
    <w:rPr>
      <w:bCs w:val="0"/>
      <w:i/>
      <w:szCs w:val="28"/>
    </w:rPr>
  </w:style>
  <w:style w:type="paragraph" w:styleId="Heading5">
    <w:name w:val="heading 5"/>
    <w:basedOn w:val="Heading4"/>
    <w:next w:val="Normal"/>
    <w:qFormat/>
    <w:rsid w:val="007B450C"/>
    <w:pPr>
      <w:numPr>
        <w:ilvl w:val="4"/>
      </w:numPr>
      <w:outlineLvl w:val="4"/>
    </w:pPr>
    <w:rPr>
      <w:bCs/>
      <w:iCs w:val="0"/>
      <w:szCs w:val="26"/>
    </w:rPr>
  </w:style>
  <w:style w:type="paragraph" w:styleId="Heading6">
    <w:name w:val="heading 6"/>
    <w:basedOn w:val="Heading1"/>
    <w:next w:val="Normal"/>
    <w:qFormat/>
    <w:rsid w:val="007B450C"/>
    <w:pPr>
      <w:numPr>
        <w:ilvl w:val="5"/>
      </w:numPr>
      <w:outlineLvl w:val="5"/>
    </w:pPr>
    <w:rPr>
      <w:bCs w:val="0"/>
      <w:szCs w:val="22"/>
    </w:rPr>
  </w:style>
  <w:style w:type="paragraph" w:styleId="Heading7">
    <w:name w:val="heading 7"/>
    <w:basedOn w:val="Heading2"/>
    <w:next w:val="Normal"/>
    <w:qFormat/>
    <w:rsid w:val="007B450C"/>
    <w:pPr>
      <w:numPr>
        <w:ilvl w:val="6"/>
      </w:numPr>
      <w:outlineLvl w:val="6"/>
    </w:pPr>
  </w:style>
  <w:style w:type="paragraph" w:styleId="Heading8">
    <w:name w:val="heading 8"/>
    <w:basedOn w:val="Heading3"/>
    <w:next w:val="Normal"/>
    <w:qFormat/>
    <w:rsid w:val="007B450C"/>
    <w:pPr>
      <w:numPr>
        <w:ilvl w:val="7"/>
      </w:numPr>
      <w:outlineLvl w:val="7"/>
    </w:pPr>
    <w:rPr>
      <w:iCs w:val="0"/>
    </w:rPr>
  </w:style>
  <w:style w:type="paragraph" w:styleId="Heading9">
    <w:name w:val="heading 9"/>
    <w:basedOn w:val="Heading4"/>
    <w:next w:val="Normal"/>
    <w:qFormat/>
    <w:rsid w:val="007B450C"/>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450C"/>
    <w:pPr>
      <w:tabs>
        <w:tab w:val="center" w:pos="4153"/>
        <w:tab w:val="right" w:pos="8306"/>
      </w:tabs>
    </w:pPr>
  </w:style>
  <w:style w:type="paragraph" w:styleId="Footer">
    <w:name w:val="footer"/>
    <w:basedOn w:val="Normal"/>
    <w:link w:val="FooterChar"/>
    <w:rsid w:val="007B450C"/>
    <w:pPr>
      <w:tabs>
        <w:tab w:val="center" w:pos="4153"/>
        <w:tab w:val="right" w:pos="8306"/>
      </w:tabs>
    </w:pPr>
  </w:style>
  <w:style w:type="paragraph" w:customStyle="1" w:styleId="Huisstijl-Sjabloonnaam">
    <w:name w:val="Huisstijl-Sjabloonnaam"/>
    <w:basedOn w:val="Huisstijl-Naw"/>
    <w:rsid w:val="007B450C"/>
    <w:pPr>
      <w:spacing w:before="255" w:after="255" w:line="255" w:lineRule="exact"/>
      <w:jc w:val="left"/>
    </w:pPr>
    <w:rPr>
      <w:b/>
      <w:sz w:val="36"/>
    </w:rPr>
  </w:style>
  <w:style w:type="paragraph" w:customStyle="1" w:styleId="Huisstijl-Adres">
    <w:name w:val="Huisstijl-Adres"/>
    <w:basedOn w:val="Huisstijl-Naw"/>
    <w:rsid w:val="007B450C"/>
  </w:style>
  <w:style w:type="paragraph" w:styleId="ListBullet">
    <w:name w:val="List Bullet"/>
    <w:basedOn w:val="Normal"/>
    <w:rsid w:val="007B450C"/>
    <w:pPr>
      <w:numPr>
        <w:numId w:val="13"/>
      </w:numPr>
    </w:pPr>
  </w:style>
  <w:style w:type="paragraph" w:customStyle="1" w:styleId="Huisstijl-Naw">
    <w:name w:val="Huisstijl-Naw"/>
    <w:basedOn w:val="Normal"/>
    <w:rsid w:val="007B450C"/>
    <w:rPr>
      <w:noProof/>
    </w:rPr>
  </w:style>
  <w:style w:type="paragraph" w:customStyle="1" w:styleId="Huisstijl-Kopje">
    <w:name w:val="Huisstijl-Kopje"/>
    <w:basedOn w:val="Huisstijl-Naw"/>
    <w:rsid w:val="007B450C"/>
    <w:rPr>
      <w:b/>
      <w:sz w:val="17"/>
    </w:rPr>
  </w:style>
  <w:style w:type="paragraph" w:customStyle="1" w:styleId="Huisstijl-Gegeven">
    <w:name w:val="Huisstijl-Gegeven"/>
    <w:basedOn w:val="Huisstijl-Naw"/>
    <w:rsid w:val="007B450C"/>
    <w:pPr>
      <w:jc w:val="left"/>
    </w:pPr>
  </w:style>
  <w:style w:type="paragraph" w:styleId="ListBullet2">
    <w:name w:val="List Bullet 2"/>
    <w:basedOn w:val="ListBullet"/>
    <w:rsid w:val="007B450C"/>
    <w:pPr>
      <w:numPr>
        <w:ilvl w:val="1"/>
      </w:numPr>
    </w:pPr>
  </w:style>
  <w:style w:type="paragraph" w:customStyle="1" w:styleId="Huisstijl-Voettekst">
    <w:name w:val="Huisstijl-Voettekst"/>
    <w:basedOn w:val="Huisstijl-Naw"/>
    <w:rsid w:val="007B450C"/>
    <w:rPr>
      <w:sz w:val="17"/>
    </w:rPr>
  </w:style>
  <w:style w:type="paragraph" w:customStyle="1" w:styleId="Kop1zondernummer">
    <w:name w:val="Kop 1 zonder nummer"/>
    <w:basedOn w:val="Heading1"/>
    <w:next w:val="Normal"/>
    <w:rsid w:val="007B450C"/>
    <w:pPr>
      <w:numPr>
        <w:numId w:val="0"/>
      </w:numPr>
    </w:pPr>
  </w:style>
  <w:style w:type="paragraph" w:customStyle="1" w:styleId="Kop2zondernummer">
    <w:name w:val="Kop 2 zonder nummer"/>
    <w:basedOn w:val="Heading2"/>
    <w:next w:val="Normal"/>
    <w:rsid w:val="007B450C"/>
    <w:pPr>
      <w:numPr>
        <w:ilvl w:val="0"/>
        <w:numId w:val="0"/>
      </w:numPr>
    </w:pPr>
  </w:style>
  <w:style w:type="paragraph" w:customStyle="1" w:styleId="Kop3zondernummer">
    <w:name w:val="Kop 3 zonder nummer"/>
    <w:basedOn w:val="Heading3"/>
    <w:next w:val="Normal"/>
    <w:rsid w:val="007B450C"/>
    <w:pPr>
      <w:numPr>
        <w:ilvl w:val="0"/>
        <w:numId w:val="0"/>
      </w:numPr>
    </w:pPr>
  </w:style>
  <w:style w:type="paragraph" w:customStyle="1" w:styleId="Huisstijl-Titel">
    <w:name w:val="Huisstijl-Titel"/>
    <w:basedOn w:val="Huisstijl-Naw"/>
    <w:rsid w:val="007B450C"/>
    <w:pPr>
      <w:spacing w:line="510" w:lineRule="atLeast"/>
      <w:jc w:val="left"/>
    </w:pPr>
    <w:rPr>
      <w:b/>
      <w:sz w:val="36"/>
    </w:rPr>
  </w:style>
  <w:style w:type="paragraph" w:customStyle="1" w:styleId="Kop4zondernummer">
    <w:name w:val="Kop 4 zonder nummer"/>
    <w:basedOn w:val="Heading4"/>
    <w:next w:val="Normal"/>
    <w:rsid w:val="007B450C"/>
    <w:pPr>
      <w:numPr>
        <w:ilvl w:val="0"/>
        <w:numId w:val="0"/>
      </w:numPr>
    </w:pPr>
  </w:style>
  <w:style w:type="paragraph" w:styleId="TOC1">
    <w:name w:val="toc 1"/>
    <w:basedOn w:val="Normal"/>
    <w:next w:val="Normal"/>
    <w:rsid w:val="007B450C"/>
    <w:pPr>
      <w:tabs>
        <w:tab w:val="right" w:pos="8419"/>
      </w:tabs>
      <w:spacing w:before="255"/>
      <w:ind w:hanging="255"/>
      <w:jc w:val="left"/>
    </w:pPr>
    <w:rPr>
      <w:b/>
    </w:rPr>
  </w:style>
  <w:style w:type="paragraph" w:styleId="TOC2">
    <w:name w:val="toc 2"/>
    <w:basedOn w:val="Normal"/>
    <w:next w:val="Normal"/>
    <w:rsid w:val="007B450C"/>
    <w:pPr>
      <w:tabs>
        <w:tab w:val="right" w:pos="8419"/>
      </w:tabs>
      <w:ind w:left="510" w:hanging="510"/>
      <w:jc w:val="left"/>
    </w:pPr>
  </w:style>
  <w:style w:type="paragraph" w:styleId="TOC3">
    <w:name w:val="toc 3"/>
    <w:basedOn w:val="Normal"/>
    <w:next w:val="Normal"/>
    <w:rsid w:val="007B450C"/>
    <w:pPr>
      <w:tabs>
        <w:tab w:val="right" w:pos="8419"/>
      </w:tabs>
      <w:ind w:left="1276" w:hanging="765"/>
      <w:jc w:val="left"/>
    </w:pPr>
  </w:style>
  <w:style w:type="paragraph" w:customStyle="1" w:styleId="Huisstijl-Koptekst">
    <w:name w:val="Huisstijl-Koptekst"/>
    <w:basedOn w:val="Huisstijl-Naw"/>
    <w:rsid w:val="007B450C"/>
    <w:rPr>
      <w:i/>
      <w:sz w:val="17"/>
    </w:rPr>
  </w:style>
  <w:style w:type="paragraph" w:customStyle="1" w:styleId="Huisstijl-Pagina">
    <w:name w:val="Huisstijl-Pagina"/>
    <w:basedOn w:val="Huisstijl-Gegeven"/>
    <w:rsid w:val="007B450C"/>
    <w:pPr>
      <w:jc w:val="right"/>
    </w:pPr>
    <w:rPr>
      <w:sz w:val="17"/>
    </w:rPr>
  </w:style>
  <w:style w:type="character" w:styleId="PageNumber">
    <w:name w:val="page number"/>
    <w:basedOn w:val="DefaultParagraphFont"/>
    <w:rsid w:val="007B450C"/>
  </w:style>
  <w:style w:type="paragraph" w:customStyle="1" w:styleId="Huisstijl-Subtitel">
    <w:name w:val="Huisstijl-Subtitel"/>
    <w:basedOn w:val="Huisstijl-Naw"/>
    <w:rsid w:val="007B450C"/>
    <w:pPr>
      <w:jc w:val="left"/>
    </w:pPr>
    <w:rPr>
      <w:b/>
    </w:rPr>
  </w:style>
  <w:style w:type="table" w:customStyle="1" w:styleId="dTable">
    <w:name w:val="d_Table"/>
    <w:basedOn w:val="TableGrid"/>
    <w:rsid w:val="007B450C"/>
    <w:rPr>
      <w:rFonts w:ascii="Arial" w:hAnsi="Arial"/>
      <w:sz w:val="18"/>
      <w:lang w:val="en-GB" w:eastAsia="zh-CN" w:bidi="mn-Mong-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aliases w:val="Eenhedentabel"/>
    <w:basedOn w:val="TableNormal"/>
    <w:rsid w:val="007B450C"/>
    <w:pPr>
      <w:spacing w:line="255" w:lineRule="atLeast"/>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7B450C"/>
    <w:pPr>
      <w:tabs>
        <w:tab w:val="right" w:pos="8419"/>
      </w:tabs>
      <w:spacing w:before="255"/>
      <w:ind w:hanging="255"/>
      <w:jc w:val="left"/>
    </w:pPr>
    <w:rPr>
      <w:b/>
    </w:rPr>
  </w:style>
  <w:style w:type="paragraph" w:styleId="TOC7">
    <w:name w:val="toc 7"/>
    <w:basedOn w:val="Normal"/>
    <w:next w:val="Normal"/>
    <w:semiHidden/>
    <w:rsid w:val="007B450C"/>
    <w:pPr>
      <w:tabs>
        <w:tab w:val="right" w:pos="8419"/>
      </w:tabs>
      <w:ind w:left="510" w:hanging="510"/>
      <w:jc w:val="left"/>
    </w:pPr>
  </w:style>
  <w:style w:type="paragraph" w:styleId="TOC8">
    <w:name w:val="toc 8"/>
    <w:basedOn w:val="Normal"/>
    <w:next w:val="Normal"/>
    <w:semiHidden/>
    <w:rsid w:val="007B450C"/>
    <w:pPr>
      <w:tabs>
        <w:tab w:val="right" w:pos="8419"/>
      </w:tabs>
      <w:ind w:left="1276" w:hanging="765"/>
      <w:jc w:val="left"/>
    </w:pPr>
  </w:style>
  <w:style w:type="paragraph" w:styleId="Caption">
    <w:name w:val="caption"/>
    <w:aliases w:val="Caption Char"/>
    <w:basedOn w:val="Normal"/>
    <w:next w:val="Normal"/>
    <w:link w:val="CaptionChar1"/>
    <w:qFormat/>
    <w:rsid w:val="007B450C"/>
    <w:pPr>
      <w:tabs>
        <w:tab w:val="left" w:pos="907"/>
      </w:tabs>
      <w:ind w:left="567" w:hanging="567"/>
      <w:jc w:val="left"/>
    </w:pPr>
    <w:rPr>
      <w:bCs/>
      <w:i/>
      <w:sz w:val="17"/>
      <w:szCs w:val="20"/>
    </w:rPr>
  </w:style>
  <w:style w:type="paragraph" w:styleId="FootnoteText">
    <w:name w:val="footnote text"/>
    <w:basedOn w:val="Normal"/>
    <w:next w:val="FootnoteTextnormal"/>
    <w:rsid w:val="007B450C"/>
    <w:pPr>
      <w:ind w:hanging="340"/>
      <w:jc w:val="left"/>
    </w:pPr>
    <w:rPr>
      <w:i/>
      <w:sz w:val="17"/>
      <w:szCs w:val="20"/>
    </w:rPr>
  </w:style>
  <w:style w:type="paragraph" w:customStyle="1" w:styleId="HeadNoTOC">
    <w:name w:val="HeadNoTOC"/>
    <w:basedOn w:val="Normal"/>
    <w:next w:val="Normal"/>
    <w:rsid w:val="007B450C"/>
    <w:pPr>
      <w:spacing w:before="255" w:after="510"/>
      <w:jc w:val="left"/>
    </w:pPr>
    <w:rPr>
      <w:b/>
      <w:sz w:val="30"/>
    </w:rPr>
  </w:style>
  <w:style w:type="paragraph" w:customStyle="1" w:styleId="ListofReferences">
    <w:name w:val="List of References"/>
    <w:basedOn w:val="Normal"/>
    <w:next w:val="Normal"/>
    <w:rsid w:val="007B450C"/>
    <w:pPr>
      <w:spacing w:after="255"/>
      <w:ind w:left="765" w:hanging="765"/>
    </w:pPr>
  </w:style>
  <w:style w:type="paragraph" w:customStyle="1" w:styleId="Heading10">
    <w:name w:val="Heading 10"/>
    <w:basedOn w:val="Heading6"/>
    <w:next w:val="Normal"/>
    <w:rsid w:val="007B450C"/>
    <w:pPr>
      <w:numPr>
        <w:ilvl w:val="0"/>
        <w:numId w:val="0"/>
      </w:numPr>
    </w:pPr>
  </w:style>
  <w:style w:type="paragraph" w:customStyle="1" w:styleId="FootnoteTextnormal">
    <w:name w:val="Footnote Text normal"/>
    <w:basedOn w:val="FootnoteText"/>
    <w:rsid w:val="007B450C"/>
    <w:pPr>
      <w:ind w:firstLine="0"/>
    </w:pPr>
  </w:style>
  <w:style w:type="paragraph" w:styleId="ListBullet3">
    <w:name w:val="List Bullet 3"/>
    <w:basedOn w:val="ListNumber2"/>
    <w:rsid w:val="007B450C"/>
    <w:pPr>
      <w:numPr>
        <w:ilvl w:val="2"/>
        <w:numId w:val="13"/>
      </w:numPr>
    </w:pPr>
  </w:style>
  <w:style w:type="paragraph" w:styleId="ListBullet4">
    <w:name w:val="List Bullet 4"/>
    <w:basedOn w:val="Normal"/>
    <w:rsid w:val="007B450C"/>
    <w:pPr>
      <w:numPr>
        <w:ilvl w:val="3"/>
        <w:numId w:val="8"/>
      </w:numPr>
    </w:pPr>
  </w:style>
  <w:style w:type="paragraph" w:styleId="ListBullet5">
    <w:name w:val="List Bullet 5"/>
    <w:basedOn w:val="Normal"/>
    <w:rsid w:val="007B450C"/>
    <w:pPr>
      <w:numPr>
        <w:ilvl w:val="4"/>
        <w:numId w:val="8"/>
      </w:numPr>
    </w:pPr>
  </w:style>
  <w:style w:type="paragraph" w:customStyle="1" w:styleId="dTableBodytext">
    <w:name w:val="d_Table_Body_text"/>
    <w:basedOn w:val="BodyText"/>
    <w:next w:val="BodyText"/>
    <w:rsid w:val="007B450C"/>
    <w:pPr>
      <w:spacing w:after="0"/>
      <w:jc w:val="left"/>
    </w:pPr>
    <w:rPr>
      <w:sz w:val="18"/>
    </w:rPr>
  </w:style>
  <w:style w:type="paragraph" w:styleId="ListNumber2">
    <w:name w:val="List Number 2"/>
    <w:basedOn w:val="Normal"/>
    <w:rsid w:val="007B450C"/>
    <w:pPr>
      <w:numPr>
        <w:ilvl w:val="1"/>
        <w:numId w:val="17"/>
      </w:numPr>
    </w:pPr>
  </w:style>
  <w:style w:type="paragraph" w:styleId="TableofFigures">
    <w:name w:val="table of figures"/>
    <w:basedOn w:val="Normal"/>
    <w:next w:val="Normal"/>
    <w:rsid w:val="007B450C"/>
    <w:pPr>
      <w:spacing w:after="120"/>
      <w:ind w:left="1276" w:hanging="1276"/>
    </w:pPr>
  </w:style>
  <w:style w:type="paragraph" w:styleId="BodyText">
    <w:name w:val="Body Text"/>
    <w:basedOn w:val="Normal"/>
    <w:rsid w:val="007B450C"/>
    <w:pPr>
      <w:spacing w:after="120"/>
    </w:pPr>
  </w:style>
  <w:style w:type="paragraph" w:styleId="ListNumber">
    <w:name w:val="List Number"/>
    <w:basedOn w:val="Normal"/>
    <w:rsid w:val="007B450C"/>
    <w:pPr>
      <w:numPr>
        <w:numId w:val="17"/>
      </w:numPr>
    </w:pPr>
  </w:style>
  <w:style w:type="paragraph" w:styleId="ListNumber3">
    <w:name w:val="List Number 3"/>
    <w:basedOn w:val="Normal"/>
    <w:rsid w:val="007B450C"/>
    <w:pPr>
      <w:numPr>
        <w:ilvl w:val="2"/>
        <w:numId w:val="17"/>
      </w:numPr>
    </w:pPr>
  </w:style>
  <w:style w:type="paragraph" w:styleId="ListNumber4">
    <w:name w:val="List Number 4"/>
    <w:basedOn w:val="Normal"/>
    <w:rsid w:val="007B450C"/>
    <w:pPr>
      <w:numPr>
        <w:ilvl w:val="3"/>
        <w:numId w:val="11"/>
      </w:numPr>
    </w:pPr>
  </w:style>
  <w:style w:type="paragraph" w:styleId="ListNumber5">
    <w:name w:val="List Number 5"/>
    <w:basedOn w:val="Normal"/>
    <w:rsid w:val="007B450C"/>
    <w:pPr>
      <w:numPr>
        <w:ilvl w:val="4"/>
        <w:numId w:val="11"/>
      </w:numPr>
    </w:pPr>
  </w:style>
  <w:style w:type="character" w:customStyle="1" w:styleId="FooterChar">
    <w:name w:val="Footer Char"/>
    <w:link w:val="Footer"/>
    <w:rsid w:val="007B450C"/>
    <w:rPr>
      <w:rFonts w:ascii="Arial" w:eastAsia="Times New Roman" w:hAnsi="Arial" w:cs="Arial"/>
      <w:sz w:val="21"/>
      <w:szCs w:val="24"/>
      <w:lang w:eastAsia="en-US"/>
    </w:rPr>
  </w:style>
  <w:style w:type="numbering" w:customStyle="1" w:styleId="Huisstijl-LijstOpsomming">
    <w:name w:val="Huisstijl-LijstOpsomming"/>
    <w:uiPriority w:val="99"/>
    <w:rsid w:val="007B450C"/>
    <w:pPr>
      <w:numPr>
        <w:numId w:val="13"/>
      </w:numPr>
    </w:pPr>
  </w:style>
  <w:style w:type="numbering" w:customStyle="1" w:styleId="Huisstijl-LijstNummering">
    <w:name w:val="Huisstijl-LijstNummering"/>
    <w:uiPriority w:val="99"/>
    <w:rsid w:val="007B450C"/>
    <w:pPr>
      <w:numPr>
        <w:numId w:val="17"/>
      </w:numPr>
    </w:pPr>
  </w:style>
  <w:style w:type="character" w:customStyle="1" w:styleId="Hidden">
    <w:name w:val="Hidden"/>
    <w:basedOn w:val="DefaultParagraphFont"/>
    <w:rsid w:val="00057800"/>
    <w:rPr>
      <w:rFonts w:ascii="Arial" w:hAnsi="Arial"/>
      <w:i/>
      <w:noProof/>
      <w:vanish/>
      <w:color w:val="FF0000"/>
      <w:sz w:val="21"/>
    </w:rPr>
  </w:style>
  <w:style w:type="paragraph" w:styleId="BalloonText">
    <w:name w:val="Balloon Text"/>
    <w:basedOn w:val="Normal"/>
    <w:link w:val="BalloonTextChar"/>
    <w:rsid w:val="00057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57800"/>
    <w:rPr>
      <w:rFonts w:ascii="Tahoma" w:hAnsi="Tahoma" w:cs="Tahoma"/>
      <w:sz w:val="16"/>
      <w:szCs w:val="16"/>
      <w:lang w:eastAsia="en-US"/>
    </w:rPr>
  </w:style>
  <w:style w:type="paragraph" w:customStyle="1" w:styleId="Huisstijl-TabelStatus">
    <w:name w:val="Huisstijl-TabelStatus"/>
    <w:basedOn w:val="Normal"/>
    <w:next w:val="Normal"/>
    <w:rsid w:val="00057800"/>
    <w:pPr>
      <w:jc w:val="left"/>
    </w:pPr>
    <w:rPr>
      <w:sz w:val="18"/>
      <w:szCs w:val="18"/>
    </w:rPr>
  </w:style>
  <w:style w:type="paragraph" w:customStyle="1" w:styleId="Huisstijl-TitelInhoud">
    <w:name w:val="Huisstijl-TitelInhoud"/>
    <w:basedOn w:val="Normal"/>
    <w:qFormat/>
    <w:rsid w:val="00057800"/>
    <w:pPr>
      <w:spacing w:before="255" w:after="255" w:line="510" w:lineRule="exact"/>
      <w:jc w:val="left"/>
    </w:pPr>
    <w:rPr>
      <w:b/>
      <w:position w:val="20"/>
      <w:sz w:val="30"/>
      <w:szCs w:val="30"/>
    </w:rPr>
  </w:style>
  <w:style w:type="character" w:customStyle="1" w:styleId="CaptionChar1">
    <w:name w:val="Caption Char1"/>
    <w:aliases w:val="Caption Char Char"/>
    <w:link w:val="Caption"/>
    <w:rsid w:val="00030A00"/>
    <w:rPr>
      <w:rFonts w:ascii="Arial" w:eastAsia="Times New Roman" w:hAnsi="Arial" w:cs="Arial"/>
      <w:bCs/>
      <w:i/>
      <w:sz w:val="17"/>
      <w:lang w:eastAsia="en-US"/>
    </w:rPr>
  </w:style>
  <w:style w:type="paragraph" w:styleId="ListParagraph">
    <w:name w:val="List Paragraph"/>
    <w:basedOn w:val="Normal"/>
    <w:uiPriority w:val="34"/>
    <w:qFormat/>
    <w:rsid w:val="007B5378"/>
    <w:pPr>
      <w:ind w:left="720"/>
      <w:contextualSpacing/>
      <w:jc w:val="left"/>
    </w:pPr>
  </w:style>
  <w:style w:type="character" w:styleId="CommentReference">
    <w:name w:val="annotation reference"/>
    <w:basedOn w:val="DefaultParagraphFont"/>
    <w:rsid w:val="008F6811"/>
    <w:rPr>
      <w:sz w:val="16"/>
      <w:szCs w:val="16"/>
    </w:rPr>
  </w:style>
  <w:style w:type="paragraph" w:styleId="CommentText">
    <w:name w:val="annotation text"/>
    <w:basedOn w:val="Normal"/>
    <w:link w:val="CommentTextChar"/>
    <w:rsid w:val="008F6811"/>
    <w:pPr>
      <w:spacing w:line="240" w:lineRule="auto"/>
      <w:jc w:val="left"/>
    </w:pPr>
    <w:rPr>
      <w:sz w:val="20"/>
      <w:szCs w:val="20"/>
    </w:rPr>
  </w:style>
  <w:style w:type="character" w:customStyle="1" w:styleId="CommentTextChar">
    <w:name w:val="Comment Text Char"/>
    <w:basedOn w:val="DefaultParagraphFont"/>
    <w:link w:val="CommentText"/>
    <w:rsid w:val="008F6811"/>
    <w:rPr>
      <w:rFonts w:ascii="Arial" w:hAnsi="Arial" w:cs="Arial"/>
      <w:lang w:val="en-GB" w:eastAsia="en-US"/>
    </w:rPr>
  </w:style>
  <w:style w:type="paragraph" w:styleId="CommentSubject">
    <w:name w:val="annotation subject"/>
    <w:basedOn w:val="CommentText"/>
    <w:next w:val="CommentText"/>
    <w:link w:val="CommentSubjectChar"/>
    <w:rsid w:val="00A34E91"/>
    <w:pPr>
      <w:jc w:val="both"/>
    </w:pPr>
    <w:rPr>
      <w:b/>
      <w:bCs/>
    </w:rPr>
  </w:style>
  <w:style w:type="character" w:customStyle="1" w:styleId="CommentSubjectChar">
    <w:name w:val="Comment Subject Char"/>
    <w:basedOn w:val="CommentTextChar"/>
    <w:link w:val="CommentSubject"/>
    <w:rsid w:val="00A34E91"/>
    <w:rPr>
      <w:rFonts w:ascii="Arial" w:hAnsi="Arial" w:cs="Arial"/>
      <w:b/>
      <w:bCs/>
      <w:lang w:val="en-GB" w:eastAsia="en-US"/>
    </w:rPr>
  </w:style>
  <w:style w:type="character" w:styleId="FootnoteReference">
    <w:name w:val="footnote reference"/>
    <w:basedOn w:val="DefaultParagraphFont"/>
    <w:rsid w:val="00B67814"/>
    <w:rPr>
      <w:vertAlign w:val="superscript"/>
    </w:rPr>
  </w:style>
  <w:style w:type="paragraph" w:styleId="TOCHeading">
    <w:name w:val="TOC Heading"/>
    <w:basedOn w:val="Heading1"/>
    <w:next w:val="Normal"/>
    <w:uiPriority w:val="39"/>
    <w:semiHidden/>
    <w:unhideWhenUsed/>
    <w:qFormat/>
    <w:rsid w:val="00394FC0"/>
    <w:pPr>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394F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50C"/>
    <w:pPr>
      <w:spacing w:line="255" w:lineRule="atLeast"/>
      <w:jc w:val="both"/>
    </w:pPr>
    <w:rPr>
      <w:rFonts w:ascii="Arial" w:eastAsia="Times New Roman" w:hAnsi="Arial" w:cs="Arial"/>
      <w:sz w:val="21"/>
      <w:szCs w:val="24"/>
      <w:lang w:val="en-GB" w:eastAsia="en-US"/>
    </w:rPr>
  </w:style>
  <w:style w:type="paragraph" w:styleId="Heading1">
    <w:name w:val="heading 1"/>
    <w:basedOn w:val="Normal"/>
    <w:next w:val="Normal"/>
    <w:qFormat/>
    <w:rsid w:val="007B450C"/>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7B450C"/>
    <w:pPr>
      <w:numPr>
        <w:ilvl w:val="1"/>
      </w:numPr>
      <w:spacing w:after="0" w:line="255" w:lineRule="exact"/>
      <w:outlineLvl w:val="1"/>
    </w:pPr>
    <w:rPr>
      <w:bCs w:val="0"/>
      <w:iCs/>
      <w:sz w:val="21"/>
      <w:szCs w:val="28"/>
    </w:rPr>
  </w:style>
  <w:style w:type="paragraph" w:styleId="Heading3">
    <w:name w:val="heading 3"/>
    <w:basedOn w:val="Heading2"/>
    <w:next w:val="Normal"/>
    <w:qFormat/>
    <w:rsid w:val="007B450C"/>
    <w:pPr>
      <w:numPr>
        <w:ilvl w:val="2"/>
      </w:numPr>
      <w:outlineLvl w:val="2"/>
    </w:pPr>
    <w:rPr>
      <w:b w:val="0"/>
      <w:bCs/>
      <w:szCs w:val="26"/>
    </w:rPr>
  </w:style>
  <w:style w:type="paragraph" w:styleId="Heading4">
    <w:name w:val="heading 4"/>
    <w:basedOn w:val="Heading3"/>
    <w:next w:val="Normal"/>
    <w:qFormat/>
    <w:rsid w:val="007B450C"/>
    <w:pPr>
      <w:numPr>
        <w:ilvl w:val="3"/>
      </w:numPr>
      <w:outlineLvl w:val="3"/>
    </w:pPr>
    <w:rPr>
      <w:bCs w:val="0"/>
      <w:i/>
      <w:szCs w:val="28"/>
    </w:rPr>
  </w:style>
  <w:style w:type="paragraph" w:styleId="Heading5">
    <w:name w:val="heading 5"/>
    <w:basedOn w:val="Heading4"/>
    <w:next w:val="Normal"/>
    <w:qFormat/>
    <w:rsid w:val="007B450C"/>
    <w:pPr>
      <w:numPr>
        <w:ilvl w:val="4"/>
      </w:numPr>
      <w:outlineLvl w:val="4"/>
    </w:pPr>
    <w:rPr>
      <w:bCs/>
      <w:iCs w:val="0"/>
      <w:szCs w:val="26"/>
    </w:rPr>
  </w:style>
  <w:style w:type="paragraph" w:styleId="Heading6">
    <w:name w:val="heading 6"/>
    <w:basedOn w:val="Heading1"/>
    <w:next w:val="Normal"/>
    <w:qFormat/>
    <w:rsid w:val="007B450C"/>
    <w:pPr>
      <w:numPr>
        <w:ilvl w:val="5"/>
      </w:numPr>
      <w:outlineLvl w:val="5"/>
    </w:pPr>
    <w:rPr>
      <w:bCs w:val="0"/>
      <w:szCs w:val="22"/>
    </w:rPr>
  </w:style>
  <w:style w:type="paragraph" w:styleId="Heading7">
    <w:name w:val="heading 7"/>
    <w:basedOn w:val="Heading2"/>
    <w:next w:val="Normal"/>
    <w:qFormat/>
    <w:rsid w:val="007B450C"/>
    <w:pPr>
      <w:numPr>
        <w:ilvl w:val="6"/>
      </w:numPr>
      <w:outlineLvl w:val="6"/>
    </w:pPr>
  </w:style>
  <w:style w:type="paragraph" w:styleId="Heading8">
    <w:name w:val="heading 8"/>
    <w:basedOn w:val="Heading3"/>
    <w:next w:val="Normal"/>
    <w:qFormat/>
    <w:rsid w:val="007B450C"/>
    <w:pPr>
      <w:numPr>
        <w:ilvl w:val="7"/>
      </w:numPr>
      <w:outlineLvl w:val="7"/>
    </w:pPr>
    <w:rPr>
      <w:iCs w:val="0"/>
    </w:rPr>
  </w:style>
  <w:style w:type="paragraph" w:styleId="Heading9">
    <w:name w:val="heading 9"/>
    <w:basedOn w:val="Heading4"/>
    <w:next w:val="Normal"/>
    <w:qFormat/>
    <w:rsid w:val="007B450C"/>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450C"/>
    <w:pPr>
      <w:tabs>
        <w:tab w:val="center" w:pos="4153"/>
        <w:tab w:val="right" w:pos="8306"/>
      </w:tabs>
    </w:pPr>
  </w:style>
  <w:style w:type="paragraph" w:styleId="Footer">
    <w:name w:val="footer"/>
    <w:basedOn w:val="Normal"/>
    <w:link w:val="FooterChar"/>
    <w:rsid w:val="007B450C"/>
    <w:pPr>
      <w:tabs>
        <w:tab w:val="center" w:pos="4153"/>
        <w:tab w:val="right" w:pos="8306"/>
      </w:tabs>
    </w:pPr>
  </w:style>
  <w:style w:type="paragraph" w:customStyle="1" w:styleId="Huisstijl-Sjabloonnaam">
    <w:name w:val="Huisstijl-Sjabloonnaam"/>
    <w:basedOn w:val="Huisstijl-Naw"/>
    <w:rsid w:val="007B450C"/>
    <w:pPr>
      <w:spacing w:before="255" w:after="255" w:line="255" w:lineRule="exact"/>
      <w:jc w:val="left"/>
    </w:pPr>
    <w:rPr>
      <w:b/>
      <w:sz w:val="36"/>
    </w:rPr>
  </w:style>
  <w:style w:type="paragraph" w:customStyle="1" w:styleId="Huisstijl-Adres">
    <w:name w:val="Huisstijl-Adres"/>
    <w:basedOn w:val="Huisstijl-Naw"/>
    <w:rsid w:val="007B450C"/>
  </w:style>
  <w:style w:type="paragraph" w:styleId="ListBullet">
    <w:name w:val="List Bullet"/>
    <w:basedOn w:val="Normal"/>
    <w:rsid w:val="007B450C"/>
    <w:pPr>
      <w:numPr>
        <w:numId w:val="13"/>
      </w:numPr>
    </w:pPr>
  </w:style>
  <w:style w:type="paragraph" w:customStyle="1" w:styleId="Huisstijl-Naw">
    <w:name w:val="Huisstijl-Naw"/>
    <w:basedOn w:val="Normal"/>
    <w:rsid w:val="007B450C"/>
    <w:rPr>
      <w:noProof/>
    </w:rPr>
  </w:style>
  <w:style w:type="paragraph" w:customStyle="1" w:styleId="Huisstijl-Kopje">
    <w:name w:val="Huisstijl-Kopje"/>
    <w:basedOn w:val="Huisstijl-Naw"/>
    <w:rsid w:val="007B450C"/>
    <w:rPr>
      <w:b/>
      <w:sz w:val="17"/>
    </w:rPr>
  </w:style>
  <w:style w:type="paragraph" w:customStyle="1" w:styleId="Huisstijl-Gegeven">
    <w:name w:val="Huisstijl-Gegeven"/>
    <w:basedOn w:val="Huisstijl-Naw"/>
    <w:rsid w:val="007B450C"/>
    <w:pPr>
      <w:jc w:val="left"/>
    </w:pPr>
  </w:style>
  <w:style w:type="paragraph" w:styleId="ListBullet2">
    <w:name w:val="List Bullet 2"/>
    <w:basedOn w:val="ListBullet"/>
    <w:rsid w:val="007B450C"/>
    <w:pPr>
      <w:numPr>
        <w:ilvl w:val="1"/>
      </w:numPr>
    </w:pPr>
  </w:style>
  <w:style w:type="paragraph" w:customStyle="1" w:styleId="Huisstijl-Voettekst">
    <w:name w:val="Huisstijl-Voettekst"/>
    <w:basedOn w:val="Huisstijl-Naw"/>
    <w:rsid w:val="007B450C"/>
    <w:rPr>
      <w:sz w:val="17"/>
    </w:rPr>
  </w:style>
  <w:style w:type="paragraph" w:customStyle="1" w:styleId="Kop1zondernummer">
    <w:name w:val="Kop 1 zonder nummer"/>
    <w:basedOn w:val="Heading1"/>
    <w:next w:val="Normal"/>
    <w:rsid w:val="007B450C"/>
    <w:pPr>
      <w:numPr>
        <w:numId w:val="0"/>
      </w:numPr>
    </w:pPr>
  </w:style>
  <w:style w:type="paragraph" w:customStyle="1" w:styleId="Kop2zondernummer">
    <w:name w:val="Kop 2 zonder nummer"/>
    <w:basedOn w:val="Heading2"/>
    <w:next w:val="Normal"/>
    <w:rsid w:val="007B450C"/>
    <w:pPr>
      <w:numPr>
        <w:ilvl w:val="0"/>
        <w:numId w:val="0"/>
      </w:numPr>
    </w:pPr>
  </w:style>
  <w:style w:type="paragraph" w:customStyle="1" w:styleId="Kop3zondernummer">
    <w:name w:val="Kop 3 zonder nummer"/>
    <w:basedOn w:val="Heading3"/>
    <w:next w:val="Normal"/>
    <w:rsid w:val="007B450C"/>
    <w:pPr>
      <w:numPr>
        <w:ilvl w:val="0"/>
        <w:numId w:val="0"/>
      </w:numPr>
    </w:pPr>
  </w:style>
  <w:style w:type="paragraph" w:customStyle="1" w:styleId="Huisstijl-Titel">
    <w:name w:val="Huisstijl-Titel"/>
    <w:basedOn w:val="Huisstijl-Naw"/>
    <w:rsid w:val="007B450C"/>
    <w:pPr>
      <w:spacing w:line="510" w:lineRule="atLeast"/>
      <w:jc w:val="left"/>
    </w:pPr>
    <w:rPr>
      <w:b/>
      <w:sz w:val="36"/>
    </w:rPr>
  </w:style>
  <w:style w:type="paragraph" w:customStyle="1" w:styleId="Kop4zondernummer">
    <w:name w:val="Kop 4 zonder nummer"/>
    <w:basedOn w:val="Heading4"/>
    <w:next w:val="Normal"/>
    <w:rsid w:val="007B450C"/>
    <w:pPr>
      <w:numPr>
        <w:ilvl w:val="0"/>
        <w:numId w:val="0"/>
      </w:numPr>
    </w:pPr>
  </w:style>
  <w:style w:type="paragraph" w:styleId="TOC1">
    <w:name w:val="toc 1"/>
    <w:basedOn w:val="Normal"/>
    <w:next w:val="Normal"/>
    <w:rsid w:val="007B450C"/>
    <w:pPr>
      <w:tabs>
        <w:tab w:val="right" w:pos="8419"/>
      </w:tabs>
      <w:spacing w:before="255"/>
      <w:ind w:hanging="255"/>
      <w:jc w:val="left"/>
    </w:pPr>
    <w:rPr>
      <w:b/>
    </w:rPr>
  </w:style>
  <w:style w:type="paragraph" w:styleId="TOC2">
    <w:name w:val="toc 2"/>
    <w:basedOn w:val="Normal"/>
    <w:next w:val="Normal"/>
    <w:rsid w:val="007B450C"/>
    <w:pPr>
      <w:tabs>
        <w:tab w:val="right" w:pos="8419"/>
      </w:tabs>
      <w:ind w:left="510" w:hanging="510"/>
      <w:jc w:val="left"/>
    </w:pPr>
  </w:style>
  <w:style w:type="paragraph" w:styleId="TOC3">
    <w:name w:val="toc 3"/>
    <w:basedOn w:val="Normal"/>
    <w:next w:val="Normal"/>
    <w:rsid w:val="007B450C"/>
    <w:pPr>
      <w:tabs>
        <w:tab w:val="right" w:pos="8419"/>
      </w:tabs>
      <w:ind w:left="1276" w:hanging="765"/>
      <w:jc w:val="left"/>
    </w:pPr>
  </w:style>
  <w:style w:type="paragraph" w:customStyle="1" w:styleId="Huisstijl-Koptekst">
    <w:name w:val="Huisstijl-Koptekst"/>
    <w:basedOn w:val="Huisstijl-Naw"/>
    <w:rsid w:val="007B450C"/>
    <w:rPr>
      <w:i/>
      <w:sz w:val="17"/>
    </w:rPr>
  </w:style>
  <w:style w:type="paragraph" w:customStyle="1" w:styleId="Huisstijl-Pagina">
    <w:name w:val="Huisstijl-Pagina"/>
    <w:basedOn w:val="Huisstijl-Gegeven"/>
    <w:rsid w:val="007B450C"/>
    <w:pPr>
      <w:jc w:val="right"/>
    </w:pPr>
    <w:rPr>
      <w:sz w:val="17"/>
    </w:rPr>
  </w:style>
  <w:style w:type="character" w:styleId="PageNumber">
    <w:name w:val="page number"/>
    <w:basedOn w:val="DefaultParagraphFont"/>
    <w:rsid w:val="007B450C"/>
  </w:style>
  <w:style w:type="paragraph" w:customStyle="1" w:styleId="Huisstijl-Subtitel">
    <w:name w:val="Huisstijl-Subtitel"/>
    <w:basedOn w:val="Huisstijl-Naw"/>
    <w:rsid w:val="007B450C"/>
    <w:pPr>
      <w:jc w:val="left"/>
    </w:pPr>
    <w:rPr>
      <w:b/>
    </w:rPr>
  </w:style>
  <w:style w:type="table" w:customStyle="1" w:styleId="dTable">
    <w:name w:val="d_Table"/>
    <w:basedOn w:val="TableGrid"/>
    <w:rsid w:val="007B450C"/>
    <w:rPr>
      <w:rFonts w:ascii="Arial" w:hAnsi="Arial"/>
      <w:sz w:val="18"/>
      <w:lang w:val="en-GB" w:eastAsia="zh-CN" w:bidi="mn-Mong-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aliases w:val="Eenhedentabel"/>
    <w:basedOn w:val="TableNormal"/>
    <w:rsid w:val="007B450C"/>
    <w:pPr>
      <w:spacing w:line="255" w:lineRule="atLeast"/>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7B450C"/>
    <w:pPr>
      <w:tabs>
        <w:tab w:val="right" w:pos="8419"/>
      </w:tabs>
      <w:spacing w:before="255"/>
      <w:ind w:hanging="255"/>
      <w:jc w:val="left"/>
    </w:pPr>
    <w:rPr>
      <w:b/>
    </w:rPr>
  </w:style>
  <w:style w:type="paragraph" w:styleId="TOC7">
    <w:name w:val="toc 7"/>
    <w:basedOn w:val="Normal"/>
    <w:next w:val="Normal"/>
    <w:semiHidden/>
    <w:rsid w:val="007B450C"/>
    <w:pPr>
      <w:tabs>
        <w:tab w:val="right" w:pos="8419"/>
      </w:tabs>
      <w:ind w:left="510" w:hanging="510"/>
      <w:jc w:val="left"/>
    </w:pPr>
  </w:style>
  <w:style w:type="paragraph" w:styleId="TOC8">
    <w:name w:val="toc 8"/>
    <w:basedOn w:val="Normal"/>
    <w:next w:val="Normal"/>
    <w:semiHidden/>
    <w:rsid w:val="007B450C"/>
    <w:pPr>
      <w:tabs>
        <w:tab w:val="right" w:pos="8419"/>
      </w:tabs>
      <w:ind w:left="1276" w:hanging="765"/>
      <w:jc w:val="left"/>
    </w:pPr>
  </w:style>
  <w:style w:type="paragraph" w:styleId="Caption">
    <w:name w:val="caption"/>
    <w:aliases w:val="Caption Char"/>
    <w:basedOn w:val="Normal"/>
    <w:next w:val="Normal"/>
    <w:link w:val="CaptionChar1"/>
    <w:qFormat/>
    <w:rsid w:val="007B450C"/>
    <w:pPr>
      <w:tabs>
        <w:tab w:val="left" w:pos="907"/>
      </w:tabs>
      <w:ind w:left="567" w:hanging="567"/>
      <w:jc w:val="left"/>
    </w:pPr>
    <w:rPr>
      <w:bCs/>
      <w:i/>
      <w:sz w:val="17"/>
      <w:szCs w:val="20"/>
    </w:rPr>
  </w:style>
  <w:style w:type="paragraph" w:styleId="FootnoteText">
    <w:name w:val="footnote text"/>
    <w:basedOn w:val="Normal"/>
    <w:next w:val="FootnoteTextnormal"/>
    <w:rsid w:val="007B450C"/>
    <w:pPr>
      <w:ind w:hanging="340"/>
      <w:jc w:val="left"/>
    </w:pPr>
    <w:rPr>
      <w:i/>
      <w:sz w:val="17"/>
      <w:szCs w:val="20"/>
    </w:rPr>
  </w:style>
  <w:style w:type="paragraph" w:customStyle="1" w:styleId="HeadNoTOC">
    <w:name w:val="HeadNoTOC"/>
    <w:basedOn w:val="Normal"/>
    <w:next w:val="Normal"/>
    <w:rsid w:val="007B450C"/>
    <w:pPr>
      <w:spacing w:before="255" w:after="510"/>
      <w:jc w:val="left"/>
    </w:pPr>
    <w:rPr>
      <w:b/>
      <w:sz w:val="30"/>
    </w:rPr>
  </w:style>
  <w:style w:type="paragraph" w:customStyle="1" w:styleId="ListofReferences">
    <w:name w:val="List of References"/>
    <w:basedOn w:val="Normal"/>
    <w:next w:val="Normal"/>
    <w:rsid w:val="007B450C"/>
    <w:pPr>
      <w:spacing w:after="255"/>
      <w:ind w:left="765" w:hanging="765"/>
    </w:pPr>
  </w:style>
  <w:style w:type="paragraph" w:customStyle="1" w:styleId="Heading10">
    <w:name w:val="Heading 10"/>
    <w:basedOn w:val="Heading6"/>
    <w:next w:val="Normal"/>
    <w:rsid w:val="007B450C"/>
    <w:pPr>
      <w:numPr>
        <w:ilvl w:val="0"/>
        <w:numId w:val="0"/>
      </w:numPr>
    </w:pPr>
  </w:style>
  <w:style w:type="paragraph" w:customStyle="1" w:styleId="FootnoteTextnormal">
    <w:name w:val="Footnote Text normal"/>
    <w:basedOn w:val="FootnoteText"/>
    <w:rsid w:val="007B450C"/>
    <w:pPr>
      <w:ind w:firstLine="0"/>
    </w:pPr>
  </w:style>
  <w:style w:type="paragraph" w:styleId="ListBullet3">
    <w:name w:val="List Bullet 3"/>
    <w:basedOn w:val="ListNumber2"/>
    <w:rsid w:val="007B450C"/>
    <w:pPr>
      <w:numPr>
        <w:ilvl w:val="2"/>
        <w:numId w:val="13"/>
      </w:numPr>
    </w:pPr>
  </w:style>
  <w:style w:type="paragraph" w:styleId="ListBullet4">
    <w:name w:val="List Bullet 4"/>
    <w:basedOn w:val="Normal"/>
    <w:rsid w:val="007B450C"/>
    <w:pPr>
      <w:numPr>
        <w:ilvl w:val="3"/>
        <w:numId w:val="8"/>
      </w:numPr>
    </w:pPr>
  </w:style>
  <w:style w:type="paragraph" w:styleId="ListBullet5">
    <w:name w:val="List Bullet 5"/>
    <w:basedOn w:val="Normal"/>
    <w:rsid w:val="007B450C"/>
    <w:pPr>
      <w:numPr>
        <w:ilvl w:val="4"/>
        <w:numId w:val="8"/>
      </w:numPr>
    </w:pPr>
  </w:style>
  <w:style w:type="paragraph" w:customStyle="1" w:styleId="dTableBodytext">
    <w:name w:val="d_Table_Body_text"/>
    <w:basedOn w:val="BodyText"/>
    <w:next w:val="BodyText"/>
    <w:rsid w:val="007B450C"/>
    <w:pPr>
      <w:spacing w:after="0"/>
      <w:jc w:val="left"/>
    </w:pPr>
    <w:rPr>
      <w:sz w:val="18"/>
    </w:rPr>
  </w:style>
  <w:style w:type="paragraph" w:styleId="ListNumber2">
    <w:name w:val="List Number 2"/>
    <w:basedOn w:val="Normal"/>
    <w:rsid w:val="007B450C"/>
    <w:pPr>
      <w:numPr>
        <w:ilvl w:val="1"/>
        <w:numId w:val="17"/>
      </w:numPr>
    </w:pPr>
  </w:style>
  <w:style w:type="paragraph" w:styleId="TableofFigures">
    <w:name w:val="table of figures"/>
    <w:basedOn w:val="Normal"/>
    <w:next w:val="Normal"/>
    <w:rsid w:val="007B450C"/>
    <w:pPr>
      <w:spacing w:after="120"/>
      <w:ind w:left="1276" w:hanging="1276"/>
    </w:pPr>
  </w:style>
  <w:style w:type="paragraph" w:styleId="BodyText">
    <w:name w:val="Body Text"/>
    <w:basedOn w:val="Normal"/>
    <w:rsid w:val="007B450C"/>
    <w:pPr>
      <w:spacing w:after="120"/>
    </w:pPr>
  </w:style>
  <w:style w:type="paragraph" w:styleId="ListNumber">
    <w:name w:val="List Number"/>
    <w:basedOn w:val="Normal"/>
    <w:rsid w:val="007B450C"/>
    <w:pPr>
      <w:numPr>
        <w:numId w:val="17"/>
      </w:numPr>
    </w:pPr>
  </w:style>
  <w:style w:type="paragraph" w:styleId="ListNumber3">
    <w:name w:val="List Number 3"/>
    <w:basedOn w:val="Normal"/>
    <w:rsid w:val="007B450C"/>
    <w:pPr>
      <w:numPr>
        <w:ilvl w:val="2"/>
        <w:numId w:val="17"/>
      </w:numPr>
    </w:pPr>
  </w:style>
  <w:style w:type="paragraph" w:styleId="ListNumber4">
    <w:name w:val="List Number 4"/>
    <w:basedOn w:val="Normal"/>
    <w:rsid w:val="007B450C"/>
    <w:pPr>
      <w:numPr>
        <w:ilvl w:val="3"/>
        <w:numId w:val="11"/>
      </w:numPr>
    </w:pPr>
  </w:style>
  <w:style w:type="paragraph" w:styleId="ListNumber5">
    <w:name w:val="List Number 5"/>
    <w:basedOn w:val="Normal"/>
    <w:rsid w:val="007B450C"/>
    <w:pPr>
      <w:numPr>
        <w:ilvl w:val="4"/>
        <w:numId w:val="11"/>
      </w:numPr>
    </w:pPr>
  </w:style>
  <w:style w:type="character" w:customStyle="1" w:styleId="FooterChar">
    <w:name w:val="Footer Char"/>
    <w:link w:val="Footer"/>
    <w:rsid w:val="007B450C"/>
    <w:rPr>
      <w:rFonts w:ascii="Arial" w:eastAsia="Times New Roman" w:hAnsi="Arial" w:cs="Arial"/>
      <w:sz w:val="21"/>
      <w:szCs w:val="24"/>
      <w:lang w:eastAsia="en-US"/>
    </w:rPr>
  </w:style>
  <w:style w:type="numbering" w:customStyle="1" w:styleId="Huisstijl-LijstOpsomming">
    <w:name w:val="Huisstijl-LijstOpsomming"/>
    <w:uiPriority w:val="99"/>
    <w:rsid w:val="007B450C"/>
    <w:pPr>
      <w:numPr>
        <w:numId w:val="13"/>
      </w:numPr>
    </w:pPr>
  </w:style>
  <w:style w:type="numbering" w:customStyle="1" w:styleId="Huisstijl-LijstNummering">
    <w:name w:val="Huisstijl-LijstNummering"/>
    <w:uiPriority w:val="99"/>
    <w:rsid w:val="007B450C"/>
    <w:pPr>
      <w:numPr>
        <w:numId w:val="17"/>
      </w:numPr>
    </w:pPr>
  </w:style>
  <w:style w:type="character" w:customStyle="1" w:styleId="Hidden">
    <w:name w:val="Hidden"/>
    <w:basedOn w:val="DefaultParagraphFont"/>
    <w:rsid w:val="00057800"/>
    <w:rPr>
      <w:rFonts w:ascii="Arial" w:hAnsi="Arial"/>
      <w:i/>
      <w:noProof/>
      <w:vanish/>
      <w:color w:val="FF0000"/>
      <w:sz w:val="21"/>
    </w:rPr>
  </w:style>
  <w:style w:type="paragraph" w:styleId="BalloonText">
    <w:name w:val="Balloon Text"/>
    <w:basedOn w:val="Normal"/>
    <w:link w:val="BalloonTextChar"/>
    <w:rsid w:val="00057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57800"/>
    <w:rPr>
      <w:rFonts w:ascii="Tahoma" w:hAnsi="Tahoma" w:cs="Tahoma"/>
      <w:sz w:val="16"/>
      <w:szCs w:val="16"/>
      <w:lang w:eastAsia="en-US"/>
    </w:rPr>
  </w:style>
  <w:style w:type="paragraph" w:customStyle="1" w:styleId="Huisstijl-TabelStatus">
    <w:name w:val="Huisstijl-TabelStatus"/>
    <w:basedOn w:val="Normal"/>
    <w:next w:val="Normal"/>
    <w:rsid w:val="00057800"/>
    <w:pPr>
      <w:jc w:val="left"/>
    </w:pPr>
    <w:rPr>
      <w:sz w:val="18"/>
      <w:szCs w:val="18"/>
    </w:rPr>
  </w:style>
  <w:style w:type="paragraph" w:customStyle="1" w:styleId="Huisstijl-TitelInhoud">
    <w:name w:val="Huisstijl-TitelInhoud"/>
    <w:basedOn w:val="Normal"/>
    <w:qFormat/>
    <w:rsid w:val="00057800"/>
    <w:pPr>
      <w:spacing w:before="255" w:after="255" w:line="510" w:lineRule="exact"/>
      <w:jc w:val="left"/>
    </w:pPr>
    <w:rPr>
      <w:b/>
      <w:position w:val="20"/>
      <w:sz w:val="30"/>
      <w:szCs w:val="30"/>
    </w:rPr>
  </w:style>
  <w:style w:type="character" w:customStyle="1" w:styleId="CaptionChar1">
    <w:name w:val="Caption Char1"/>
    <w:aliases w:val="Caption Char Char"/>
    <w:link w:val="Caption"/>
    <w:rsid w:val="00030A00"/>
    <w:rPr>
      <w:rFonts w:ascii="Arial" w:eastAsia="Times New Roman" w:hAnsi="Arial" w:cs="Arial"/>
      <w:bCs/>
      <w:i/>
      <w:sz w:val="17"/>
      <w:lang w:eastAsia="en-US"/>
    </w:rPr>
  </w:style>
  <w:style w:type="paragraph" w:styleId="ListParagraph">
    <w:name w:val="List Paragraph"/>
    <w:basedOn w:val="Normal"/>
    <w:uiPriority w:val="34"/>
    <w:qFormat/>
    <w:rsid w:val="007B5378"/>
    <w:pPr>
      <w:ind w:left="720"/>
      <w:contextualSpacing/>
      <w:jc w:val="left"/>
    </w:pPr>
  </w:style>
  <w:style w:type="character" w:styleId="CommentReference">
    <w:name w:val="annotation reference"/>
    <w:basedOn w:val="DefaultParagraphFont"/>
    <w:rsid w:val="008F6811"/>
    <w:rPr>
      <w:sz w:val="16"/>
      <w:szCs w:val="16"/>
    </w:rPr>
  </w:style>
  <w:style w:type="paragraph" w:styleId="CommentText">
    <w:name w:val="annotation text"/>
    <w:basedOn w:val="Normal"/>
    <w:link w:val="CommentTextChar"/>
    <w:rsid w:val="008F6811"/>
    <w:pPr>
      <w:spacing w:line="240" w:lineRule="auto"/>
      <w:jc w:val="left"/>
    </w:pPr>
    <w:rPr>
      <w:sz w:val="20"/>
      <w:szCs w:val="20"/>
    </w:rPr>
  </w:style>
  <w:style w:type="character" w:customStyle="1" w:styleId="CommentTextChar">
    <w:name w:val="Comment Text Char"/>
    <w:basedOn w:val="DefaultParagraphFont"/>
    <w:link w:val="CommentText"/>
    <w:rsid w:val="008F6811"/>
    <w:rPr>
      <w:rFonts w:ascii="Arial" w:hAnsi="Arial" w:cs="Arial"/>
      <w:lang w:val="en-GB" w:eastAsia="en-US"/>
    </w:rPr>
  </w:style>
  <w:style w:type="paragraph" w:styleId="CommentSubject">
    <w:name w:val="annotation subject"/>
    <w:basedOn w:val="CommentText"/>
    <w:next w:val="CommentText"/>
    <w:link w:val="CommentSubjectChar"/>
    <w:rsid w:val="00A34E91"/>
    <w:pPr>
      <w:jc w:val="both"/>
    </w:pPr>
    <w:rPr>
      <w:b/>
      <w:bCs/>
    </w:rPr>
  </w:style>
  <w:style w:type="character" w:customStyle="1" w:styleId="CommentSubjectChar">
    <w:name w:val="Comment Subject Char"/>
    <w:basedOn w:val="CommentTextChar"/>
    <w:link w:val="CommentSubject"/>
    <w:rsid w:val="00A34E91"/>
    <w:rPr>
      <w:rFonts w:ascii="Arial" w:hAnsi="Arial" w:cs="Arial"/>
      <w:b/>
      <w:bCs/>
      <w:lang w:val="en-GB" w:eastAsia="en-US"/>
    </w:rPr>
  </w:style>
  <w:style w:type="character" w:styleId="FootnoteReference">
    <w:name w:val="footnote reference"/>
    <w:basedOn w:val="DefaultParagraphFont"/>
    <w:rsid w:val="00B67814"/>
    <w:rPr>
      <w:vertAlign w:val="superscript"/>
    </w:rPr>
  </w:style>
  <w:style w:type="paragraph" w:styleId="TOCHeading">
    <w:name w:val="TOC Heading"/>
    <w:basedOn w:val="Heading1"/>
    <w:next w:val="Normal"/>
    <w:uiPriority w:val="39"/>
    <w:semiHidden/>
    <w:unhideWhenUsed/>
    <w:qFormat/>
    <w:rsid w:val="00394FC0"/>
    <w:pPr>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394F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3378">
      <w:bodyDiv w:val="1"/>
      <w:marLeft w:val="0"/>
      <w:marRight w:val="0"/>
      <w:marTop w:val="0"/>
      <w:marBottom w:val="0"/>
      <w:divBdr>
        <w:top w:val="none" w:sz="0" w:space="0" w:color="auto"/>
        <w:left w:val="none" w:sz="0" w:space="0" w:color="auto"/>
        <w:bottom w:val="none" w:sz="0" w:space="0" w:color="auto"/>
        <w:right w:val="none" w:sz="0" w:space="0" w:color="auto"/>
      </w:divBdr>
    </w:div>
    <w:div w:id="471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9.wmf"/><Relationship Id="rId21" Type="http://schemas.openxmlformats.org/officeDocument/2006/relationships/footer" Target="footer6.xml"/><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13.wmf"/><Relationship Id="rId50" Type="http://schemas.openxmlformats.org/officeDocument/2006/relationships/oleObject" Target="embeddings/oleObject12.bin"/><Relationship Id="rId55" Type="http://schemas.openxmlformats.org/officeDocument/2006/relationships/image" Target="media/image17.wmf"/><Relationship Id="rId63" Type="http://schemas.openxmlformats.org/officeDocument/2006/relationships/image" Target="media/image21.wmf"/><Relationship Id="rId68" Type="http://schemas.openxmlformats.org/officeDocument/2006/relationships/oleObject" Target="embeddings/oleObject21.bin"/><Relationship Id="rId76" Type="http://schemas.openxmlformats.org/officeDocument/2006/relationships/oleObject" Target="embeddings/oleObject25.bin"/><Relationship Id="rId84" Type="http://schemas.openxmlformats.org/officeDocument/2006/relationships/image" Target="media/image31.wmf"/><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wmf"/><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oleObject" Target="embeddings/oleObject3.bin"/><Relationship Id="rId37" Type="http://schemas.openxmlformats.org/officeDocument/2006/relationships/image" Target="media/image8.wmf"/><Relationship Id="rId40" Type="http://schemas.openxmlformats.org/officeDocument/2006/relationships/oleObject" Target="embeddings/oleObject7.bin"/><Relationship Id="rId45" Type="http://schemas.openxmlformats.org/officeDocument/2006/relationships/image" Target="media/image12.wmf"/><Relationship Id="rId53" Type="http://schemas.openxmlformats.org/officeDocument/2006/relationships/image" Target="media/image16.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oleObject" Target="embeddings/oleObject24.bin"/><Relationship Id="rId79" Type="http://schemas.openxmlformats.org/officeDocument/2006/relationships/oleObject" Target="embeddings/oleObject26.bin"/><Relationship Id="rId87" Type="http://schemas.openxmlformats.org/officeDocument/2006/relationships/oleObject" Target="embeddings/oleObject30.bin"/><Relationship Id="rId5" Type="http://schemas.openxmlformats.org/officeDocument/2006/relationships/settings" Target="settings.xml"/><Relationship Id="rId61" Type="http://schemas.openxmlformats.org/officeDocument/2006/relationships/image" Target="media/image20.wmf"/><Relationship Id="rId82" Type="http://schemas.openxmlformats.org/officeDocument/2006/relationships/image" Target="media/image30.wmf"/><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3.wmf"/><Relationship Id="rId30" Type="http://schemas.openxmlformats.org/officeDocument/2006/relationships/oleObject" Target="embeddings/oleObject2.bin"/><Relationship Id="rId35" Type="http://schemas.openxmlformats.org/officeDocument/2006/relationships/image" Target="media/image7.wmf"/><Relationship Id="rId43" Type="http://schemas.openxmlformats.org/officeDocument/2006/relationships/image" Target="media/image11.wmf"/><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24.wmf"/><Relationship Id="rId77" Type="http://schemas.openxmlformats.org/officeDocument/2006/relationships/comments" Target="comments.xml"/><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oleObject" Target="embeddings/oleObject23.bin"/><Relationship Id="rId80" Type="http://schemas.openxmlformats.org/officeDocument/2006/relationships/image" Target="media/image29.wmf"/><Relationship Id="rId85" Type="http://schemas.openxmlformats.org/officeDocument/2006/relationships/oleObject" Target="embeddings/oleObject29.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19.wmf"/><Relationship Id="rId67" Type="http://schemas.openxmlformats.org/officeDocument/2006/relationships/image" Target="media/image23.wmf"/><Relationship Id="rId20" Type="http://schemas.openxmlformats.org/officeDocument/2006/relationships/header" Target="header7.xml"/><Relationship Id="rId41" Type="http://schemas.openxmlformats.org/officeDocument/2006/relationships/image" Target="media/image10.w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27.wmf"/><Relationship Id="rId83" Type="http://schemas.openxmlformats.org/officeDocument/2006/relationships/oleObject" Target="embeddings/oleObject28.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14.wmf"/><Relationship Id="rId57" Type="http://schemas.openxmlformats.org/officeDocument/2006/relationships/image" Target="media/image18.wmf"/><Relationship Id="rId10" Type="http://schemas.openxmlformats.org/officeDocument/2006/relationships/footer" Target="footer1.xml"/><Relationship Id="rId31" Type="http://schemas.openxmlformats.org/officeDocument/2006/relationships/image" Target="media/image5.wmf"/><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22.wmf"/><Relationship Id="rId73" Type="http://schemas.openxmlformats.org/officeDocument/2006/relationships/image" Target="media/image26.wmf"/><Relationship Id="rId78" Type="http://schemas.openxmlformats.org/officeDocument/2006/relationships/image" Target="media/image28.wmf"/><Relationship Id="rId81" Type="http://schemas.openxmlformats.org/officeDocument/2006/relationships/oleObject" Target="embeddings/oleObject27.bin"/><Relationship Id="rId86" Type="http://schemas.openxmlformats.org/officeDocument/2006/relationships/image" Target="media/image32.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2" Type="http://schemas.openxmlformats.org/officeDocument/2006/relationships/image" Target="media/image10.tif"/><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96F5E-860C-484F-89C7-EAE7B191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TotalTime>
  <Pages>31</Pages>
  <Words>7210</Words>
  <Characters>39661</Characters>
  <Application>Microsoft Office Word</Application>
  <DocSecurity>4</DocSecurity>
  <Lines>330</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Functional design semi-probabilistic assessments Ringtoets</vt:lpstr>
      <vt:lpstr>Functional design semi-probabilistic assessments Ringtoets</vt:lpstr>
    </vt:vector>
  </TitlesOfParts>
  <Company>Deltares</Company>
  <LinksUpToDate>false</LinksUpToDate>
  <CharactersWithSpaces>46778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semi-probabilistic assessments Ringtoets</dc:title>
  <dc:creator>Hanny Adegeest</dc:creator>
  <cp:keywords>1209431-008-ZWS-0009</cp:keywords>
  <dc:description>Dit document is gemaakt met WhiteOffice versie 2014.1.6</dc:description>
  <cp:lastModifiedBy>Joël van den Berg</cp:lastModifiedBy>
  <cp:revision>2</cp:revision>
  <cp:lastPrinted>2015-05-01T13:10:00Z</cp:lastPrinted>
  <dcterms:created xsi:type="dcterms:W3CDTF">2015-10-28T14:12:00Z</dcterms:created>
  <dcterms:modified xsi:type="dcterms:W3CDTF">2015-10-28T14:12:00Z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2015-02-24T22:00:00Z</vt:filetime>
  </property>
  <property fmtid="{D5CDD505-2E9C-101B-9397-08002B2CF9AE}" pid="4" name="_AanmaakGebruiker">
    <vt:lpwstr>jongejan</vt:lpwstr>
  </property>
  <property fmtid="{D5CDD505-2E9C-101B-9397-08002B2CF9AE}" pid="5" name="_Versie">
    <vt:lpwstr>2014.1.6</vt:lpwstr>
  </property>
  <property fmtid="{D5CDD505-2E9C-101B-9397-08002B2CF9AE}" pid="6" name="Aan">
    <vt:lpwstr>RWS WVL</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R.B. Jongejan_x000d_
W.J. Klerk</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2015-04-30T22:00:00Z</vt:filetime>
  </property>
  <property fmtid="{D5CDD505-2E9C-101B-9397-08002B2CF9AE}" pid="16" name="DatumRefOpgehaald">
    <vt:lpwstr>01-05-2015</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Functional design semi-probabilistic assessments Ringtoets</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1209431-008</vt:lpwstr>
  </property>
  <property fmtid="{D5CDD505-2E9C-101B-9397-08002B2CF9AE}" pid="34" name="ProjNaam">
    <vt:lpwstr>KPP 2014 - WTI 2017 Cluster C; Onzekerheden Belastingen en Sterkte | Macrostabiliteit</vt:lpwstr>
  </property>
  <property fmtid="{D5CDD505-2E9C-101B-9397-08002B2CF9AE}" pid="35" name="ProjNr">
    <vt:lpwstr>1209431-008</vt:lpwstr>
  </property>
  <property fmtid="{D5CDD505-2E9C-101B-9397-08002B2CF9AE}" pid="36" name="Referentie">
    <vt:lpwstr>1209431-008-ZWS-0009</vt:lpwstr>
  </property>
  <property fmtid="{D5CDD505-2E9C-101B-9397-08002B2CF9AE}" pid="37" name="ReferentieGegenereerd">
    <vt:lpwstr>1209431-008-ZWS-0009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